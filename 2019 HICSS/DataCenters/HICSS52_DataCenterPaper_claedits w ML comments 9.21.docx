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B3F0" w14:textId="77777777" w:rsidR="00B7412C" w:rsidRPr="0002018A" w:rsidRDefault="00BE2931" w:rsidP="00B7412C">
      <w:pPr>
        <w:jc w:val="center"/>
        <w:rPr>
          <w:rFonts w:cs="Times New Roman"/>
          <w:b/>
          <w:bCs/>
          <w:sz w:val="28"/>
          <w:szCs w:val="28"/>
        </w:rPr>
      </w:pPr>
      <w:bookmarkStart w:id="0" w:name="_GoBack"/>
      <w:bookmarkEnd w:id="0"/>
      <w:r>
        <w:rPr>
          <w:rFonts w:cs="Times New Roman"/>
          <w:b/>
          <w:bCs/>
          <w:sz w:val="28"/>
          <w:szCs w:val="28"/>
        </w:rPr>
        <w:t>Demand Response for Reducing Coincident Peak Loads in Data C</w:t>
      </w:r>
      <w:r w:rsidRPr="00BE2931">
        <w:rPr>
          <w:rFonts w:cs="Times New Roman"/>
          <w:b/>
          <w:bCs/>
          <w:sz w:val="28"/>
          <w:szCs w:val="28"/>
        </w:rPr>
        <w:t>enters</w:t>
      </w:r>
      <w:r w:rsidR="00B7412C" w:rsidRPr="0002018A">
        <w:rPr>
          <w:rFonts w:cs="Times New Roman"/>
          <w:b/>
          <w:bCs/>
          <w:sz w:val="28"/>
          <w:szCs w:val="28"/>
        </w:rPr>
        <w:br/>
      </w:r>
    </w:p>
    <w:p w14:paraId="72CFE968" w14:textId="77777777" w:rsidR="00B7412C" w:rsidRPr="00D46359" w:rsidRDefault="00B7412C" w:rsidP="00B7412C">
      <w:pPr>
        <w:jc w:val="center"/>
        <w:rPr>
          <w:b/>
        </w:rPr>
      </w:pPr>
    </w:p>
    <w:p w14:paraId="2D3A3836" w14:textId="77777777" w:rsidR="00B7412C" w:rsidRPr="00D46359" w:rsidRDefault="00B7412C" w:rsidP="00B7412C">
      <w:pPr>
        <w:rPr>
          <w:b/>
        </w:rPr>
      </w:pPr>
    </w:p>
    <w:p w14:paraId="2D8B4C28"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53F55A85" w14:textId="77777777" w:rsidR="00B7412C" w:rsidRDefault="00B7412C" w:rsidP="00B7412C">
      <w:pPr>
        <w:jc w:val="center"/>
        <w:rPr>
          <w:rFonts w:ascii="Times" w:hAnsi="Times"/>
          <w:i/>
        </w:rPr>
      </w:pPr>
      <w:r w:rsidRPr="00D46359">
        <w:rPr>
          <w:b/>
        </w:rPr>
        <w:t>Abstract</w:t>
      </w:r>
    </w:p>
    <w:p w14:paraId="069E7ECE" w14:textId="77777777" w:rsidR="00B44B2A" w:rsidRDefault="00B44B2A" w:rsidP="00B7412C">
      <w:pPr>
        <w:ind w:firstLine="284"/>
        <w:jc w:val="both"/>
        <w:rPr>
          <w:rFonts w:ascii="Times" w:hAnsi="Times"/>
          <w:i/>
          <w:sz w:val="20"/>
          <w:szCs w:val="20"/>
        </w:rPr>
      </w:pPr>
    </w:p>
    <w:p w14:paraId="2957A381" w14:textId="1C0D7548" w:rsidR="00766130" w:rsidRPr="002741BE" w:rsidRDefault="009935D0" w:rsidP="002741BE">
      <w:pPr>
        <w:ind w:firstLine="284"/>
        <w:jc w:val="both"/>
        <w:rPr>
          <w:rFonts w:ascii="Times" w:hAnsi="Times"/>
          <w:sz w:val="20"/>
          <w:szCs w:val="20"/>
        </w:rPr>
      </w:pPr>
      <w:ins w:id="1" w:author="C. Anderson" w:date="2018-09-19T06:05:00Z">
        <w:r>
          <w:rPr>
            <w:rFonts w:ascii="Times" w:hAnsi="Times"/>
            <w:i/>
            <w:sz w:val="20"/>
            <w:szCs w:val="20"/>
          </w:rPr>
          <w:t>Demand response is a key aspect of managing uncertainty</w:t>
        </w:r>
      </w:ins>
      <w:ins w:id="2" w:author="C. Anderson" w:date="2018-09-19T06:06:00Z">
        <w:r>
          <w:rPr>
            <w:rFonts w:ascii="Times" w:hAnsi="Times"/>
            <w:i/>
            <w:sz w:val="20"/>
            <w:szCs w:val="20"/>
          </w:rPr>
          <w:t xml:space="preserve"> and reducing peak loads in </w:t>
        </w:r>
      </w:ins>
      <w:ins w:id="3" w:author="C. Anderson" w:date="2018-09-19T06:05:00Z">
        <w:r>
          <w:rPr>
            <w:rFonts w:ascii="Times" w:hAnsi="Times"/>
            <w:i/>
            <w:sz w:val="20"/>
            <w:szCs w:val="20"/>
          </w:rPr>
          <w:t xml:space="preserve">electric grids. </w:t>
        </w:r>
      </w:ins>
      <w:del w:id="4" w:author="C. Anderson" w:date="2018-09-19T06:06:00Z">
        <w:r w:rsidR="00766130" w:rsidRPr="00766130" w:rsidDel="009935D0">
          <w:rPr>
            <w:rFonts w:ascii="Times" w:hAnsi="Times"/>
            <w:i/>
            <w:sz w:val="20"/>
            <w:szCs w:val="20"/>
          </w:rPr>
          <w:delText>Demand response is a promising solution for reducing coincident peak loads in electric grids.</w:delText>
        </w:r>
      </w:del>
      <w:ins w:id="5" w:author="C. Anderson" w:date="2018-09-19T06:06:00Z">
        <w:r>
          <w:rPr>
            <w:rFonts w:ascii="Times" w:hAnsi="Times"/>
            <w:i/>
            <w:sz w:val="20"/>
            <w:szCs w:val="20"/>
          </w:rPr>
          <w:t xml:space="preserve">This paper considers the capability of a datacenter to provide responsiveness to grid signals through cooling system control. </w:t>
        </w:r>
      </w:ins>
      <w:del w:id="6" w:author="C. Anderson" w:date="2018-09-19T06:07:00Z">
        <w:r w:rsidR="00766130" w:rsidRPr="00766130" w:rsidDel="009935D0">
          <w:rPr>
            <w:rFonts w:ascii="Times" w:hAnsi="Times"/>
            <w:i/>
            <w:sz w:val="20"/>
            <w:szCs w:val="20"/>
          </w:rPr>
          <w:delText xml:space="preserve"> This paper describes a demand response strategy which can be used in data center cooling systems.</w:delText>
        </w:r>
      </w:del>
      <w:ins w:id="7" w:author="C. Anderson" w:date="2018-09-19T06:07:00Z">
        <w:r>
          <w:rPr>
            <w:rFonts w:ascii="Times" w:hAnsi="Times"/>
            <w:i/>
            <w:sz w:val="20"/>
            <w:szCs w:val="20"/>
          </w:rPr>
          <w:t xml:space="preserve"> The strategy is based on pre-cooling the center for provision of load reduction during demand response events</w:t>
        </w:r>
      </w:ins>
      <w:ins w:id="8" w:author="C. Anderson" w:date="2018-09-19T06:10:00Z">
        <w:r w:rsidRPr="00F8763D">
          <w:rPr>
            <w:rFonts w:ascii="Times" w:hAnsi="Times"/>
            <w:i/>
            <w:sz w:val="20"/>
            <w:szCs w:val="20"/>
            <w:highlight w:val="yellow"/>
            <w:rPrChange w:id="9" w:author="ML" w:date="2018-09-20T21:30:00Z">
              <w:rPr>
                <w:rFonts w:ascii="Times" w:hAnsi="Times"/>
                <w:i/>
                <w:sz w:val="20"/>
                <w:szCs w:val="20"/>
              </w:rPr>
            </w:rPrChange>
          </w:rPr>
          <w:t xml:space="preserve">, </w:t>
        </w:r>
        <w:r w:rsidR="009D1F10" w:rsidRPr="00F8763D">
          <w:rPr>
            <w:rFonts w:ascii="Times" w:hAnsi="Times"/>
            <w:i/>
            <w:sz w:val="20"/>
            <w:szCs w:val="20"/>
            <w:highlight w:val="yellow"/>
            <w:rPrChange w:id="10" w:author="ML" w:date="2018-09-20T21:30:00Z">
              <w:rPr>
                <w:rFonts w:ascii="Times" w:hAnsi="Times"/>
                <w:i/>
                <w:sz w:val="20"/>
                <w:szCs w:val="20"/>
              </w:rPr>
            </w:rPrChange>
          </w:rPr>
          <w:t>based on</w:t>
        </w:r>
        <w:r w:rsidR="009D1F10">
          <w:rPr>
            <w:rFonts w:ascii="Times" w:hAnsi="Times"/>
            <w:i/>
            <w:sz w:val="20"/>
            <w:szCs w:val="20"/>
          </w:rPr>
          <w:t xml:space="preserve"> </w:t>
        </w:r>
        <w:r>
          <w:rPr>
            <w:rFonts w:ascii="Times" w:hAnsi="Times"/>
            <w:i/>
            <w:sz w:val="20"/>
            <w:szCs w:val="20"/>
          </w:rPr>
          <w:t xml:space="preserve">and </w:t>
        </w:r>
      </w:ins>
      <w:del w:id="11" w:author="C. Anderson" w:date="2018-09-19T06:07:00Z">
        <w:r w:rsidR="00766130" w:rsidRPr="00766130" w:rsidDel="009935D0">
          <w:rPr>
            <w:rFonts w:ascii="Times" w:hAnsi="Times"/>
            <w:i/>
            <w:sz w:val="20"/>
            <w:szCs w:val="20"/>
          </w:rPr>
          <w:delText xml:space="preserve"> </w:delText>
        </w:r>
      </w:del>
      <w:del w:id="12" w:author="C. Anderson" w:date="2018-09-19T06:09:00Z">
        <w:r w:rsidR="00766130" w:rsidRPr="00766130" w:rsidDel="009935D0">
          <w:rPr>
            <w:rFonts w:ascii="Times" w:hAnsi="Times"/>
            <w:i/>
            <w:sz w:val="20"/>
            <w:szCs w:val="20"/>
          </w:rPr>
          <w:delText xml:space="preserve">In order to reduce the cooling load during the grid-wide peaks, the data center was be precooled prior to the forecasted coincident peak events. </w:delText>
        </w:r>
      </w:del>
      <w:del w:id="13" w:author="C. Anderson" w:date="2018-09-19T06:12:00Z">
        <w:r w:rsidR="00766130" w:rsidRPr="00766130" w:rsidDel="009D1F10">
          <w:rPr>
            <w:rFonts w:ascii="Times" w:hAnsi="Times"/>
            <w:i/>
            <w:sz w:val="20"/>
            <w:szCs w:val="20"/>
          </w:rPr>
          <w:delText xml:space="preserve">This strategy </w:delText>
        </w:r>
      </w:del>
      <w:r w:rsidR="00766130" w:rsidRPr="00766130">
        <w:rPr>
          <w:rFonts w:ascii="Times" w:hAnsi="Times"/>
          <w:i/>
          <w:sz w:val="20"/>
          <w:szCs w:val="20"/>
        </w:rPr>
        <w:t xml:space="preserve">was evaluated using a numerical model of a cooling system, which was validated against experimental data obtained from a small telecommunication data center. </w:t>
      </w:r>
      <w:ins w:id="14" w:author="C. Anderson" w:date="2018-09-19T06:12:00Z">
        <w:r w:rsidR="009D1F10">
          <w:rPr>
            <w:rFonts w:ascii="Times" w:hAnsi="Times"/>
            <w:i/>
            <w:sz w:val="20"/>
            <w:szCs w:val="20"/>
          </w:rPr>
          <w:t>The pre-cooling strategy is applicable to a wide-range of demand response programs, but is illustrated on the example of an established critical peak pricing program</w:t>
        </w:r>
      </w:ins>
      <w:ins w:id="15" w:author="C. Anderson" w:date="2018-09-19T06:13:00Z">
        <w:r w:rsidR="009D1F10">
          <w:rPr>
            <w:rFonts w:ascii="Times" w:hAnsi="Times"/>
            <w:i/>
            <w:sz w:val="20"/>
            <w:szCs w:val="20"/>
          </w:rPr>
          <w:t xml:space="preserve">; specifically </w:t>
        </w:r>
      </w:ins>
      <w:del w:id="16" w:author="C. Anderson" w:date="2018-09-19T06:13:00Z">
        <w:r w:rsidR="00766130" w:rsidRPr="00766130" w:rsidDel="009D1F10">
          <w:rPr>
            <w:rFonts w:ascii="Times" w:hAnsi="Times"/>
            <w:i/>
            <w:sz w:val="20"/>
            <w:szCs w:val="20"/>
          </w:rPr>
          <w:delText xml:space="preserve">The model was used to simulate a data center enrolled in </w:delText>
        </w:r>
      </w:del>
      <w:r w:rsidR="00766130" w:rsidRPr="00766130">
        <w:rPr>
          <w:rFonts w:ascii="Times" w:hAnsi="Times"/>
          <w:i/>
          <w:sz w:val="20"/>
          <w:szCs w:val="20"/>
        </w:rPr>
        <w:t>the 4 coincident peak (4CP) program in the ERCOT ISO. Precooling reduced the annual cost of electricity used by the cooling system by 7.8 % to 8.6 %, while increasing the total energy use only by 0.05%. This translated into 2 % to 2.6</w:t>
      </w:r>
      <w:r w:rsidR="00FA3D06">
        <w:rPr>
          <w:rFonts w:ascii="Times" w:hAnsi="Times"/>
          <w:i/>
          <w:sz w:val="20"/>
          <w:szCs w:val="20"/>
        </w:rPr>
        <w:t xml:space="preserve"> </w:t>
      </w:r>
      <w:r w:rsidR="00766130" w:rsidRPr="00766130">
        <w:rPr>
          <w:rFonts w:ascii="Times" w:hAnsi="Times"/>
          <w:i/>
          <w:sz w:val="20"/>
          <w:szCs w:val="20"/>
        </w:rPr>
        <w:t>% reduction in the electric bill of the whole data center. The developed demand response strategy is suitable for data centers with power densities below 500 W/m</w:t>
      </w:r>
      <w:r w:rsidR="00766130" w:rsidRPr="00766130">
        <w:rPr>
          <w:rFonts w:ascii="Times" w:hAnsi="Times"/>
          <w:i/>
          <w:sz w:val="20"/>
          <w:szCs w:val="20"/>
          <w:vertAlign w:val="superscript"/>
        </w:rPr>
        <w:t>2</w:t>
      </w:r>
      <w:r w:rsidR="00766130" w:rsidRPr="00766130">
        <w:rPr>
          <w:rFonts w:ascii="Times" w:hAnsi="Times"/>
          <w:i/>
          <w:sz w:val="20"/>
          <w:szCs w:val="20"/>
        </w:rPr>
        <w:t xml:space="preserve"> which do not use server air containment systems. </w:t>
      </w:r>
      <w:r w:rsidR="00B7412C" w:rsidRPr="009E3A8F">
        <w:rPr>
          <w:rFonts w:ascii="Times" w:hAnsi="Times"/>
          <w:sz w:val="20"/>
          <w:szCs w:val="20"/>
        </w:rPr>
        <w:t xml:space="preserve"> </w:t>
      </w:r>
    </w:p>
    <w:p w14:paraId="22284AF4" w14:textId="77777777" w:rsidR="001C6519" w:rsidDel="009D1F10" w:rsidRDefault="001C6519" w:rsidP="00B7412C">
      <w:pPr>
        <w:jc w:val="both"/>
        <w:rPr>
          <w:del w:id="17" w:author="C. Anderson" w:date="2018-09-19T06:13:00Z"/>
        </w:rPr>
      </w:pPr>
    </w:p>
    <w:p w14:paraId="53676631" w14:textId="77777777" w:rsidR="002741BE" w:rsidRDefault="002741BE" w:rsidP="00B7412C">
      <w:pPr>
        <w:jc w:val="both"/>
      </w:pPr>
    </w:p>
    <w:p w14:paraId="7ED04A3A" w14:textId="77777777" w:rsidR="001C6519" w:rsidRDefault="001C6519" w:rsidP="00B7412C">
      <w:pPr>
        <w:jc w:val="both"/>
        <w:rPr>
          <w:b/>
        </w:rPr>
      </w:pPr>
      <w:r>
        <w:rPr>
          <w:b/>
        </w:rPr>
        <w:t>Nomenclature</w:t>
      </w:r>
    </w:p>
    <w:p w14:paraId="17BCA03D" w14:textId="77777777" w:rsidR="001C6519" w:rsidRDefault="001C6519" w:rsidP="00B7412C">
      <w:pPr>
        <w:jc w:val="both"/>
        <w:rPr>
          <w:b/>
        </w:rPr>
      </w:pPr>
    </w:p>
    <w:p w14:paraId="3A5BFFBB" w14:textId="77777777" w:rsidR="001C6519" w:rsidRPr="001C6519" w:rsidRDefault="001C6519" w:rsidP="001C6519">
      <w:pPr>
        <w:rPr>
          <w:sz w:val="20"/>
          <w:szCs w:val="20"/>
        </w:rPr>
      </w:pPr>
      <w:r w:rsidRPr="001C6519">
        <w:rPr>
          <w:i/>
          <w:sz w:val="20"/>
          <w:szCs w:val="20"/>
        </w:rPr>
        <w:t>a</w:t>
      </w:r>
      <w:r w:rsidRPr="001C6519">
        <w:rPr>
          <w:sz w:val="20"/>
          <w:szCs w:val="20"/>
        </w:rPr>
        <w:t xml:space="preserve"> – thermal constant [-]</w:t>
      </w:r>
    </w:p>
    <w:p w14:paraId="766E6BEB" w14:textId="77777777" w:rsidR="001C6519" w:rsidRPr="001C6519" w:rsidRDefault="001C6519" w:rsidP="001C6519">
      <w:pPr>
        <w:jc w:val="both"/>
        <w:rPr>
          <w:sz w:val="20"/>
          <w:szCs w:val="20"/>
        </w:rPr>
      </w:pPr>
      <w:r w:rsidRPr="001C6519">
        <w:rPr>
          <w:i/>
          <w:sz w:val="20"/>
          <w:szCs w:val="20"/>
        </w:rPr>
        <w:t>C</w:t>
      </w:r>
      <w:r w:rsidRPr="001C6519">
        <w:rPr>
          <w:sz w:val="20"/>
          <w:szCs w:val="20"/>
        </w:rPr>
        <w:t xml:space="preserve"> – thermal capacitance [J/ºC]</w:t>
      </w:r>
    </w:p>
    <w:p w14:paraId="052EFF0D" w14:textId="77777777" w:rsidR="001C6519" w:rsidRPr="001C6519" w:rsidRDefault="001C6519" w:rsidP="001C6519">
      <w:pPr>
        <w:rPr>
          <w:sz w:val="20"/>
          <w:szCs w:val="20"/>
        </w:rPr>
      </w:pPr>
      <w:r w:rsidRPr="001C6519">
        <w:rPr>
          <w:sz w:val="20"/>
          <w:szCs w:val="20"/>
        </w:rPr>
        <w:t>COP – coefficient of performance for cooling (equal to cooling capacity divided by work input) [-]</w:t>
      </w:r>
    </w:p>
    <w:p w14:paraId="76FB3FC1" w14:textId="77777777" w:rsidR="001C6519" w:rsidRPr="001C6519" w:rsidRDefault="001C6519" w:rsidP="001C6519">
      <w:pPr>
        <w:rPr>
          <w:sz w:val="20"/>
          <w:szCs w:val="20"/>
        </w:rPr>
      </w:pPr>
      <w:r w:rsidRPr="001C6519">
        <w:rPr>
          <w:i/>
          <w:sz w:val="20"/>
          <w:szCs w:val="20"/>
        </w:rPr>
        <w:t>h</w:t>
      </w:r>
      <w:r w:rsidRPr="001C6519">
        <w:rPr>
          <w:sz w:val="20"/>
          <w:szCs w:val="20"/>
        </w:rPr>
        <w:t xml:space="preserve"> – time step [s]</w:t>
      </w:r>
    </w:p>
    <w:p w14:paraId="1FC9CB7F" w14:textId="77777777" w:rsidR="001C6519" w:rsidRPr="001C6519" w:rsidRDefault="001C6519" w:rsidP="001C6519">
      <w:pPr>
        <w:rPr>
          <w:sz w:val="20"/>
          <w:szCs w:val="20"/>
        </w:rPr>
      </w:pPr>
      <w:r w:rsidRPr="001C6519">
        <w:rPr>
          <w:i/>
          <w:sz w:val="20"/>
          <w:szCs w:val="20"/>
        </w:rPr>
        <w:t>m</w:t>
      </w:r>
      <w:r w:rsidRPr="001C6519">
        <w:rPr>
          <w:sz w:val="20"/>
          <w:szCs w:val="20"/>
        </w:rPr>
        <w:t xml:space="preserve"> – constant determining whether cooling system is on (</w:t>
      </w:r>
      <w:r w:rsidRPr="001C6519">
        <w:rPr>
          <w:i/>
          <w:sz w:val="20"/>
          <w:szCs w:val="20"/>
        </w:rPr>
        <w:t>m</w:t>
      </w:r>
      <w:r w:rsidRPr="001C6519">
        <w:rPr>
          <w:sz w:val="20"/>
          <w:szCs w:val="20"/>
        </w:rPr>
        <w:t xml:space="preserve"> = 1) or off (</w:t>
      </w:r>
      <w:r w:rsidRPr="001C6519">
        <w:rPr>
          <w:i/>
          <w:sz w:val="20"/>
          <w:szCs w:val="20"/>
        </w:rPr>
        <w:t>m</w:t>
      </w:r>
      <w:r w:rsidRPr="001C6519">
        <w:rPr>
          <w:sz w:val="20"/>
          <w:szCs w:val="20"/>
        </w:rPr>
        <w:t xml:space="preserve"> = 0) [-]</w:t>
      </w:r>
    </w:p>
    <w:p w14:paraId="1B908EB2" w14:textId="77777777" w:rsidR="001C6519" w:rsidRPr="001C6519" w:rsidRDefault="001C6519" w:rsidP="001C6519">
      <w:pPr>
        <w:rPr>
          <w:sz w:val="20"/>
          <w:szCs w:val="20"/>
        </w:rPr>
      </w:pPr>
      <w:r w:rsidRPr="001C6519">
        <w:rPr>
          <w:i/>
          <w:sz w:val="20"/>
          <w:szCs w:val="20"/>
        </w:rPr>
        <w:t>n</w:t>
      </w:r>
      <w:r w:rsidRPr="001C6519">
        <w:rPr>
          <w:sz w:val="20"/>
          <w:szCs w:val="20"/>
        </w:rPr>
        <w:t xml:space="preserve"> – number of active heat pump cooling stages: </w:t>
      </w:r>
      <w:r w:rsidRPr="001C6519">
        <w:rPr>
          <w:i/>
          <w:sz w:val="20"/>
          <w:szCs w:val="20"/>
        </w:rPr>
        <w:t>n</w:t>
      </w:r>
      <w:r w:rsidRPr="001C6519">
        <w:rPr>
          <w:sz w:val="20"/>
          <w:szCs w:val="20"/>
        </w:rPr>
        <w:t xml:space="preserve"> = 1 for part-load and n = </w:t>
      </w:r>
      <w:r w:rsidRPr="001C6519">
        <w:rPr>
          <w:i/>
          <w:sz w:val="20"/>
          <w:szCs w:val="20"/>
        </w:rPr>
        <w:t>2</w:t>
      </w:r>
      <w:r w:rsidRPr="001C6519">
        <w:rPr>
          <w:sz w:val="20"/>
          <w:szCs w:val="20"/>
        </w:rPr>
        <w:t xml:space="preserve"> for full-load</w:t>
      </w:r>
      <w:r w:rsidRPr="001C6519">
        <w:rPr>
          <w:sz w:val="20"/>
          <w:szCs w:val="20"/>
        </w:rPr>
        <w:tab/>
        <w:t>[-]</w:t>
      </w:r>
    </w:p>
    <w:p w14:paraId="13BF080D"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IT</w:t>
      </w:r>
      <w:r w:rsidRPr="001C6519">
        <w:rPr>
          <w:sz w:val="20"/>
          <w:szCs w:val="20"/>
        </w:rPr>
        <w:t xml:space="preserve"> – internal heat gain from the IT equipment [W]</w:t>
      </w:r>
    </w:p>
    <w:p w14:paraId="22A495D8"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C</w:t>
      </w:r>
      <w:r w:rsidRPr="001C6519">
        <w:rPr>
          <w:sz w:val="20"/>
          <w:szCs w:val="20"/>
        </w:rPr>
        <w:t xml:space="preserve"> – cooling power of the heat pump [W]</w:t>
      </w:r>
    </w:p>
    <w:p w14:paraId="1F153F03" w14:textId="77777777" w:rsidR="001C6519" w:rsidRPr="001C6519" w:rsidRDefault="001C6519" w:rsidP="001C6519">
      <w:pPr>
        <w:rPr>
          <w:sz w:val="20"/>
          <w:szCs w:val="20"/>
        </w:rPr>
      </w:pPr>
      <w:r w:rsidRPr="001C6519">
        <w:rPr>
          <w:i/>
          <w:sz w:val="20"/>
          <w:szCs w:val="20"/>
        </w:rPr>
        <w:t>R</w:t>
      </w:r>
      <w:r w:rsidRPr="001C6519">
        <w:rPr>
          <w:sz w:val="20"/>
          <w:szCs w:val="20"/>
        </w:rPr>
        <w:t xml:space="preserve"> – overall thermal resistance [ºC/W]</w:t>
      </w:r>
    </w:p>
    <w:p w14:paraId="0D1F0AC5" w14:textId="77777777" w:rsidR="001C6519" w:rsidRPr="001C6519" w:rsidRDefault="001C6519" w:rsidP="001C6519">
      <w:pPr>
        <w:rPr>
          <w:sz w:val="20"/>
          <w:szCs w:val="20"/>
        </w:rPr>
      </w:pPr>
      <w:r w:rsidRPr="001C6519">
        <w:rPr>
          <w:i/>
          <w:sz w:val="20"/>
          <w:szCs w:val="20"/>
        </w:rPr>
        <w:t>t</w:t>
      </w:r>
      <w:r w:rsidRPr="001C6519">
        <w:rPr>
          <w:sz w:val="20"/>
          <w:szCs w:val="20"/>
        </w:rPr>
        <w:t xml:space="preserve"> – time [s]</w:t>
      </w:r>
    </w:p>
    <w:p w14:paraId="7AECCF46" w14:textId="77777777" w:rsidR="001C6519" w:rsidRPr="001C6519" w:rsidRDefault="001C6519" w:rsidP="001C6519">
      <w:pPr>
        <w:rPr>
          <w:sz w:val="20"/>
          <w:szCs w:val="20"/>
        </w:rPr>
      </w:pPr>
      <w:r w:rsidRPr="004220DA">
        <w:rPr>
          <w:i/>
          <w:sz w:val="20"/>
          <w:szCs w:val="20"/>
        </w:rPr>
        <w:t>W</w:t>
      </w:r>
      <w:r w:rsidRPr="001C6519">
        <w:rPr>
          <w:sz w:val="20"/>
          <w:szCs w:val="20"/>
        </w:rPr>
        <w:t xml:space="preserve"> – power consumption of the cooling equipment [W]</w:t>
      </w:r>
    </w:p>
    <w:p w14:paraId="69D8BAF8" w14:textId="77777777" w:rsidR="001C6519" w:rsidRPr="001C6519" w:rsidRDefault="001C6519" w:rsidP="001C6519">
      <w:pPr>
        <w:rPr>
          <w:sz w:val="20"/>
          <w:szCs w:val="20"/>
        </w:rPr>
      </w:pPr>
      <w:r w:rsidRPr="004220DA">
        <w:rPr>
          <w:i/>
          <w:sz w:val="20"/>
          <w:szCs w:val="20"/>
        </w:rPr>
        <w:t>γ</w:t>
      </w:r>
      <w:r w:rsidRPr="001C6519">
        <w:rPr>
          <w:sz w:val="20"/>
          <w:szCs w:val="20"/>
        </w:rPr>
        <w:t xml:space="preserve"> – ratio of the nominal cooling power to the IT load (</w:t>
      </w:r>
      <w:r w:rsidRPr="004220DA">
        <w:rPr>
          <w:i/>
          <w:sz w:val="20"/>
          <w:szCs w:val="20"/>
        </w:rPr>
        <w:t>γ</w:t>
      </w:r>
      <w:r w:rsidRPr="001C6519">
        <w:rPr>
          <w:sz w:val="20"/>
          <w:szCs w:val="20"/>
        </w:rPr>
        <w:t xml:space="preserve"> = </w:t>
      </w:r>
      <w:r w:rsidRPr="004220DA">
        <w:rPr>
          <w:i/>
          <w:sz w:val="20"/>
          <w:szCs w:val="20"/>
        </w:rPr>
        <w:t>Q</w:t>
      </w:r>
      <w:r w:rsidRPr="004220DA">
        <w:rPr>
          <w:i/>
          <w:sz w:val="20"/>
          <w:szCs w:val="20"/>
          <w:vertAlign w:val="subscript"/>
        </w:rPr>
        <w:t>C,nom</w:t>
      </w:r>
      <w:r w:rsidRPr="004220DA">
        <w:rPr>
          <w:i/>
          <w:sz w:val="20"/>
          <w:szCs w:val="20"/>
        </w:rPr>
        <w:t>·n</w:t>
      </w:r>
      <w:r w:rsidRPr="004220DA">
        <w:rPr>
          <w:sz w:val="20"/>
          <w:szCs w:val="20"/>
        </w:rPr>
        <w:t>/</w:t>
      </w:r>
      <w:r w:rsidRPr="004220DA">
        <w:rPr>
          <w:i/>
          <w:sz w:val="20"/>
          <w:szCs w:val="20"/>
        </w:rPr>
        <w:t>Q</w:t>
      </w:r>
      <w:r w:rsidRPr="004220DA">
        <w:rPr>
          <w:i/>
          <w:sz w:val="20"/>
          <w:szCs w:val="20"/>
          <w:vertAlign w:val="subscript"/>
        </w:rPr>
        <w:t>IT</w:t>
      </w:r>
      <w:r w:rsidRPr="001C6519">
        <w:rPr>
          <w:sz w:val="20"/>
          <w:szCs w:val="20"/>
        </w:rPr>
        <w:t>) [-]</w:t>
      </w:r>
    </w:p>
    <w:p w14:paraId="3A89B6C1" w14:textId="77777777" w:rsidR="001C6519" w:rsidRPr="001C6519" w:rsidRDefault="001C6519" w:rsidP="001C6519">
      <w:pPr>
        <w:rPr>
          <w:sz w:val="20"/>
          <w:szCs w:val="20"/>
        </w:rPr>
      </w:pPr>
      <w:r w:rsidRPr="004220DA">
        <w:rPr>
          <w:i/>
          <w:sz w:val="20"/>
          <w:szCs w:val="20"/>
        </w:rPr>
        <w:t>θ</w:t>
      </w:r>
      <w:r w:rsidRPr="001C6519">
        <w:rPr>
          <w:sz w:val="20"/>
          <w:szCs w:val="20"/>
        </w:rPr>
        <w:t xml:space="preserve"> – indoor temperature [ºC]</w:t>
      </w:r>
    </w:p>
    <w:p w14:paraId="5034CADA"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a</w:t>
      </w:r>
      <w:r w:rsidRPr="001C6519">
        <w:rPr>
          <w:sz w:val="20"/>
          <w:szCs w:val="20"/>
        </w:rPr>
        <w:t xml:space="preserve"> – ambient temperature [ºC]</w:t>
      </w:r>
    </w:p>
    <w:p w14:paraId="1456E4A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min</w:t>
      </w:r>
      <w:r w:rsidRPr="001C6519">
        <w:rPr>
          <w:sz w:val="20"/>
          <w:szCs w:val="20"/>
        </w:rPr>
        <w:t xml:space="preserve"> – minimum thermostat set point [ºC]</w:t>
      </w:r>
    </w:p>
    <w:p w14:paraId="648E1A1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max,1</w:t>
      </w:r>
      <w:r w:rsidRPr="001C6519">
        <w:rPr>
          <w:sz w:val="20"/>
          <w:szCs w:val="20"/>
        </w:rPr>
        <w:t xml:space="preserve"> – maximum thermostat set point (for part-load cooling) [ºC]</w:t>
      </w:r>
    </w:p>
    <w:p w14:paraId="3A8B5B71" w14:textId="77777777" w:rsidR="001C6519" w:rsidRDefault="001C6519" w:rsidP="001C6519">
      <w:pPr>
        <w:rPr>
          <w:sz w:val="20"/>
          <w:szCs w:val="20"/>
        </w:rPr>
      </w:pPr>
      <w:r w:rsidRPr="004220DA">
        <w:rPr>
          <w:i/>
          <w:sz w:val="20"/>
          <w:szCs w:val="20"/>
        </w:rPr>
        <w:t>θ</w:t>
      </w:r>
      <w:r w:rsidRPr="004220DA">
        <w:rPr>
          <w:i/>
          <w:sz w:val="20"/>
          <w:szCs w:val="20"/>
          <w:vertAlign w:val="subscript"/>
        </w:rPr>
        <w:t>max,2</w:t>
      </w:r>
      <w:r w:rsidRPr="001C6519">
        <w:rPr>
          <w:sz w:val="20"/>
          <w:szCs w:val="20"/>
        </w:rPr>
        <w:t xml:space="preserve"> – maximum thermostat set point (for full-load cooling) [ºC]</w:t>
      </w:r>
    </w:p>
    <w:p w14:paraId="0F3FC04A" w14:textId="77777777" w:rsidR="004220DA" w:rsidRPr="001C6519" w:rsidRDefault="004220DA" w:rsidP="001C6519">
      <w:pPr>
        <w:rPr>
          <w:sz w:val="20"/>
          <w:szCs w:val="20"/>
        </w:rPr>
      </w:pPr>
    </w:p>
    <w:p w14:paraId="1BC0A03D" w14:textId="77777777" w:rsidR="004220DA" w:rsidRDefault="004220DA" w:rsidP="004220DA">
      <w:pPr>
        <w:rPr>
          <w:b/>
          <w:sz w:val="22"/>
          <w:szCs w:val="22"/>
        </w:rPr>
      </w:pPr>
      <w:r>
        <w:rPr>
          <w:b/>
          <w:sz w:val="22"/>
          <w:szCs w:val="22"/>
        </w:rPr>
        <w:t>Subscripts</w:t>
      </w:r>
    </w:p>
    <w:p w14:paraId="47D01755" w14:textId="77777777" w:rsidR="004220DA" w:rsidRPr="004220DA" w:rsidRDefault="004220DA" w:rsidP="004220DA">
      <w:pPr>
        <w:rPr>
          <w:b/>
          <w:sz w:val="22"/>
          <w:szCs w:val="22"/>
        </w:rPr>
      </w:pPr>
    </w:p>
    <w:p w14:paraId="151BE32F" w14:textId="77777777" w:rsidR="001C6519" w:rsidRPr="001C6519" w:rsidRDefault="001C6519" w:rsidP="004220DA">
      <w:pPr>
        <w:rPr>
          <w:sz w:val="20"/>
          <w:szCs w:val="20"/>
        </w:rPr>
      </w:pPr>
      <w:r w:rsidRPr="004220DA">
        <w:rPr>
          <w:i/>
          <w:sz w:val="20"/>
          <w:szCs w:val="20"/>
        </w:rPr>
        <w:t>avg</w:t>
      </w:r>
      <w:r w:rsidRPr="001C6519">
        <w:rPr>
          <w:sz w:val="20"/>
          <w:szCs w:val="20"/>
        </w:rPr>
        <w:t xml:space="preserve"> – average</w:t>
      </w:r>
    </w:p>
    <w:p w14:paraId="69E74A9A" w14:textId="77777777" w:rsidR="001C6519" w:rsidRPr="001C6519" w:rsidRDefault="001C6519" w:rsidP="001C6519">
      <w:pPr>
        <w:rPr>
          <w:sz w:val="20"/>
          <w:szCs w:val="20"/>
        </w:rPr>
      </w:pPr>
      <w:r w:rsidRPr="004220DA">
        <w:rPr>
          <w:i/>
          <w:sz w:val="20"/>
          <w:szCs w:val="20"/>
        </w:rPr>
        <w:t>dr</w:t>
      </w:r>
      <w:r w:rsidRPr="001C6519">
        <w:rPr>
          <w:sz w:val="20"/>
          <w:szCs w:val="20"/>
        </w:rPr>
        <w:t xml:space="preserve"> – demand response</w:t>
      </w:r>
    </w:p>
    <w:p w14:paraId="6925EF8D" w14:textId="77777777" w:rsidR="001C6519" w:rsidRPr="001C6519" w:rsidRDefault="001C6519" w:rsidP="001C6519">
      <w:pPr>
        <w:rPr>
          <w:sz w:val="20"/>
          <w:szCs w:val="20"/>
        </w:rPr>
      </w:pPr>
      <w:r w:rsidRPr="004220DA">
        <w:rPr>
          <w:i/>
          <w:sz w:val="20"/>
          <w:szCs w:val="20"/>
        </w:rPr>
        <w:t>nom</w:t>
      </w:r>
      <w:r w:rsidRPr="001C6519">
        <w:rPr>
          <w:sz w:val="20"/>
          <w:szCs w:val="20"/>
        </w:rPr>
        <w:t xml:space="preserve"> – nominal (corresponding to 26.7 ºC indoor dry bulb temperature and 50% relative humidity)</w:t>
      </w:r>
    </w:p>
    <w:p w14:paraId="6F63ECDB" w14:textId="77777777" w:rsidR="001C6519" w:rsidRPr="001C6519" w:rsidRDefault="001C6519" w:rsidP="001C6519">
      <w:pPr>
        <w:rPr>
          <w:sz w:val="20"/>
          <w:szCs w:val="20"/>
        </w:rPr>
      </w:pPr>
      <w:r w:rsidRPr="004220DA">
        <w:rPr>
          <w:i/>
          <w:sz w:val="20"/>
          <w:szCs w:val="20"/>
        </w:rPr>
        <w:t>pc</w:t>
      </w:r>
      <w:r w:rsidRPr="001C6519">
        <w:rPr>
          <w:sz w:val="20"/>
          <w:szCs w:val="20"/>
        </w:rPr>
        <w:t xml:space="preserve"> – precooling</w:t>
      </w:r>
    </w:p>
    <w:p w14:paraId="67827854" w14:textId="77777777" w:rsidR="001C6519" w:rsidRPr="001C6519" w:rsidRDefault="001C6519" w:rsidP="001C6519">
      <w:pPr>
        <w:rPr>
          <w:sz w:val="20"/>
          <w:szCs w:val="20"/>
        </w:rPr>
      </w:pPr>
      <w:r w:rsidRPr="004220DA">
        <w:rPr>
          <w:i/>
          <w:sz w:val="20"/>
          <w:szCs w:val="20"/>
        </w:rPr>
        <w:t>t</w:t>
      </w:r>
      <w:r w:rsidRPr="001C6519">
        <w:rPr>
          <w:sz w:val="20"/>
          <w:szCs w:val="20"/>
        </w:rPr>
        <w:t xml:space="preserve"> – time</w:t>
      </w:r>
    </w:p>
    <w:p w14:paraId="134F2894" w14:textId="77777777" w:rsidR="001C6519" w:rsidRDefault="001C6519" w:rsidP="00B7412C">
      <w:pPr>
        <w:jc w:val="both"/>
        <w:rPr>
          <w:b/>
        </w:rPr>
      </w:pPr>
    </w:p>
    <w:p w14:paraId="5ED4651E" w14:textId="77777777" w:rsidR="00B7412C" w:rsidRDefault="00B7412C" w:rsidP="00B7412C">
      <w:pPr>
        <w:jc w:val="both"/>
        <w:rPr>
          <w:b/>
        </w:rPr>
      </w:pPr>
      <w:r w:rsidRPr="00D46359">
        <w:rPr>
          <w:b/>
        </w:rPr>
        <w:t xml:space="preserve">1. Introduction </w:t>
      </w:r>
    </w:p>
    <w:p w14:paraId="15382850" w14:textId="77777777" w:rsidR="00B7412C" w:rsidRPr="00D46359" w:rsidRDefault="00B7412C" w:rsidP="00B7412C">
      <w:pPr>
        <w:jc w:val="both"/>
        <w:rPr>
          <w:b/>
        </w:rPr>
      </w:pPr>
    </w:p>
    <w:p w14:paraId="266F3492" w14:textId="11681B6A" w:rsidR="00766130" w:rsidRPr="00766130" w:rsidRDefault="00766130" w:rsidP="00A714F9">
      <w:pPr>
        <w:ind w:firstLine="270"/>
        <w:jc w:val="both"/>
        <w:rPr>
          <w:sz w:val="20"/>
          <w:szCs w:val="20"/>
        </w:rPr>
      </w:pPr>
      <w:r w:rsidRPr="00766130">
        <w:rPr>
          <w:sz w:val="20"/>
          <w:szCs w:val="20"/>
        </w:rPr>
        <w:t xml:space="preserve">Currently, there are a significant number of generators in the U.S. power system that exist to serve peak loads, mostly corresponding to periods when cooling demands are very high. At these times, </w:t>
      </w:r>
      <w:r w:rsidR="00810B2C">
        <w:rPr>
          <w:sz w:val="20"/>
          <w:szCs w:val="20"/>
        </w:rPr>
        <w:t xml:space="preserve">electricity </w:t>
      </w:r>
      <w:r w:rsidRPr="00766130">
        <w:rPr>
          <w:sz w:val="20"/>
          <w:szCs w:val="20"/>
        </w:rPr>
        <w:t xml:space="preserve">generating resources are scarce and the peaking plants are required to cover </w:t>
      </w:r>
      <w:r w:rsidR="00810B2C">
        <w:rPr>
          <w:sz w:val="20"/>
          <w:szCs w:val="20"/>
        </w:rPr>
        <w:t>electricity</w:t>
      </w:r>
      <w:r w:rsidRPr="00766130">
        <w:rPr>
          <w:sz w:val="20"/>
          <w:szCs w:val="20"/>
        </w:rPr>
        <w:t xml:space="preserve"> shortages. The outcome is high electricity price</w:t>
      </w:r>
      <w:r w:rsidR="00810B2C">
        <w:rPr>
          <w:sz w:val="20"/>
          <w:szCs w:val="20"/>
        </w:rPr>
        <w:t>s</w:t>
      </w:r>
      <w:r w:rsidRPr="00766130">
        <w:rPr>
          <w:sz w:val="20"/>
          <w:szCs w:val="20"/>
        </w:rPr>
        <w:t xml:space="preserve"> and output from </w:t>
      </w:r>
      <w:r w:rsidR="00810B2C">
        <w:rPr>
          <w:sz w:val="20"/>
          <w:szCs w:val="20"/>
        </w:rPr>
        <w:t xml:space="preserve">power </w:t>
      </w:r>
      <w:r w:rsidRPr="00766130">
        <w:rPr>
          <w:sz w:val="20"/>
          <w:szCs w:val="20"/>
        </w:rPr>
        <w:t xml:space="preserve">plants that are relatively inefficient and have higher emission levels </w:t>
      </w:r>
      <w:r w:rsidRPr="00766130">
        <w:rPr>
          <w:sz w:val="20"/>
          <w:szCs w:val="20"/>
        </w:rPr>
        <w:fldChar w:fldCharType="begin" w:fldLock="1"/>
      </w:r>
      <w:r w:rsidR="004F51E1">
        <w:rPr>
          <w:sz w:val="20"/>
          <w:szCs w:val="20"/>
        </w:rPr>
        <w:instrText>ADDIN CSL_CITATION { "citationItems" : [ { "id" : "ITEM-1", "itemData" : { "URL" : "https://www.epa.gov/energy/emissions-generation-resource-integrated-database-egrid", "accessed" : { "date-parts" : [ [ "2018", "3", "3" ] ] }, "author" : [ { "dropping-particle" : "", "family" : "U.S. EPA", "given" : "", "non-dropping-particle" : "", "parse-names" : false, "suffix" : "" } ], "id" : "ITEM-1", "issued" : { "date-parts" : [ [ "2018" ] ] }, "title" : "Emissions &amp; Generation Resource Integrated Database (eGRID)", "type" : "webpage" }, "uris" : [ "http://www.mendeley.com/documents/?uuid=5f6c7580-c197-4713-86e4-597bb2676ee2" ] } ], "mendeley" : { "formattedCitation" : "[1]", "plainTextFormattedCitation" : "[1]", "previouslyFormattedCitation" : "[1]" }, "properties" : {  }, "schema" : "https://github.com/citation-style-language/schema/raw/master/csl-citation.json" }</w:instrText>
      </w:r>
      <w:r w:rsidRPr="00766130">
        <w:rPr>
          <w:sz w:val="20"/>
          <w:szCs w:val="20"/>
        </w:rPr>
        <w:fldChar w:fldCharType="separate"/>
      </w:r>
      <w:r w:rsidR="004B42DC" w:rsidRPr="004B42DC">
        <w:rPr>
          <w:noProof/>
          <w:sz w:val="20"/>
          <w:szCs w:val="20"/>
        </w:rPr>
        <w:t>[1]</w:t>
      </w:r>
      <w:r w:rsidRPr="00766130">
        <w:rPr>
          <w:sz w:val="20"/>
          <w:szCs w:val="20"/>
        </w:rPr>
        <w:fldChar w:fldCharType="end"/>
      </w:r>
      <w:r w:rsidRPr="00766130">
        <w:rPr>
          <w:sz w:val="20"/>
          <w:szCs w:val="20"/>
        </w:rPr>
        <w:t xml:space="preserve">. </w:t>
      </w:r>
    </w:p>
    <w:p w14:paraId="13407EA9" w14:textId="21A05F56" w:rsidR="00766130" w:rsidRPr="00766130" w:rsidRDefault="00766130" w:rsidP="00A714F9">
      <w:pPr>
        <w:ind w:firstLine="270"/>
        <w:jc w:val="both"/>
        <w:rPr>
          <w:sz w:val="20"/>
          <w:szCs w:val="20"/>
        </w:rPr>
      </w:pPr>
      <w:r w:rsidRPr="00766130">
        <w:rPr>
          <w:sz w:val="20"/>
          <w:szCs w:val="20"/>
        </w:rPr>
        <w:t xml:space="preserve">Reduction in the grid-wide peak electric load (also known as coincident peak) can be accomplished through demand response. Demand response programs incentivize customers to alter their electricity use at specific times to improve reliability of the grid, for example by reducing coincident peak load. This is typically accomplished by charging customers a higher rate for electricity used during coincident peak periods </w:t>
      </w:r>
      <w:r w:rsidRPr="00766130">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or by making the transmission charge dependent on the consumer’s load during these times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The coincident peak charge may constitute upwards of 20% of the electric bill, providing a strong incentive for customers to reduce their demand during these periods </w:t>
      </w:r>
      <w:r w:rsidRPr="00766130">
        <w:rPr>
          <w:sz w:val="20"/>
          <w:szCs w:val="20"/>
        </w:rPr>
        <w:fldChar w:fldCharType="begin" w:fldLock="1"/>
      </w:r>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definition of what constitutes customer’s contribution to the coincident peak varies by the regional transmission organization (RTO) or Independent System Operator (ISO). For example, the 4 coincident peak (4CP) program in ERCOT ISO defines it as the average of </w:t>
      </w:r>
      <w:r w:rsidRPr="00766130">
        <w:rPr>
          <w:sz w:val="20"/>
          <w:szCs w:val="20"/>
        </w:rPr>
        <w:lastRenderedPageBreak/>
        <w:t xml:space="preserve">customer’s loads during 15-minute system-wide peaks in each of 4 months from June to September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"[3,5]", "plainTextFormattedCitation" : "[3,5]", "previouslyFormattedCitation" : "[3,5]" }, "properties" : {  }, "schema" : "https://github.com/citation-style-language/schema/raw/master/csl-citation.json" }</w:instrText>
      </w:r>
      <w:r w:rsidRPr="00766130">
        <w:rPr>
          <w:sz w:val="20"/>
          <w:szCs w:val="20"/>
        </w:rPr>
        <w:fldChar w:fldCharType="separate"/>
      </w:r>
      <w:r w:rsidR="004B42DC" w:rsidRPr="004B42DC">
        <w:rPr>
          <w:noProof/>
          <w:sz w:val="20"/>
          <w:szCs w:val="20"/>
        </w:rPr>
        <w:t>[3,5]</w:t>
      </w:r>
      <w:r w:rsidRPr="00766130">
        <w:rPr>
          <w:sz w:val="20"/>
          <w:szCs w:val="20"/>
        </w:rPr>
        <w:fldChar w:fldCharType="end"/>
      </w:r>
      <w:r w:rsidRPr="00766130">
        <w:rPr>
          <w:sz w:val="20"/>
          <w:szCs w:val="20"/>
        </w:rPr>
        <w:t xml:space="preserve">. The 5CP program in PJM RTO considers customers’ contributions to the top 5 peak hours occurring on separate weekdays from June to September </w:t>
      </w:r>
      <w:r w:rsidRPr="00766130">
        <w:rPr>
          <w:sz w:val="20"/>
          <w:szCs w:val="20"/>
        </w:rPr>
        <w:fldChar w:fldCharType="begin" w:fldLock="1"/>
      </w:r>
      <w:r w:rsidR="004F51E1">
        <w:rPr>
          <w:sz w:val="20"/>
          <w:szCs w:val="20"/>
        </w:rPr>
        <w:instrText>ADDIN CSL_CITATION { "citationItems" : [ { "id" : "ITEM-1", "itemData" : { "author" : [ { "dropping-particle" : "", "family" : "PJM", "given" : "", "non-dropping-particle" : "", "parse-names" : false, "suffix" : "" } ], "id" : "ITEM-1", "issued" : { "date-parts" : [ [ "2017" ] ] }, "title" : "PJM Manual 19: Load Forecasting and Analysis", "type" : "report" }, "uris" : [ "http://www.mendeley.com/documents/?uuid=8c34db24-b9aa-469b-94e9-5726fef3e1ce"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"[5,6]", "plainTextFormattedCitation" : "[5,6]", "previouslyFormattedCitation" : "[5,6]" }, "properties" : {  }, "schema" : "https://github.com/citation-style-language/schema/raw/master/csl-citation.json" }</w:instrText>
      </w:r>
      <w:r w:rsidRPr="00766130">
        <w:rPr>
          <w:sz w:val="20"/>
          <w:szCs w:val="20"/>
        </w:rPr>
        <w:fldChar w:fldCharType="separate"/>
      </w:r>
      <w:r w:rsidR="004B42DC" w:rsidRPr="004B42DC">
        <w:rPr>
          <w:noProof/>
          <w:sz w:val="20"/>
          <w:szCs w:val="20"/>
        </w:rPr>
        <w:t>[5,6]</w:t>
      </w:r>
      <w:r w:rsidRPr="00766130">
        <w:rPr>
          <w:sz w:val="20"/>
          <w:szCs w:val="20"/>
        </w:rPr>
        <w:fldChar w:fldCharType="end"/>
      </w:r>
      <w:r w:rsidRPr="00766130">
        <w:rPr>
          <w:sz w:val="20"/>
          <w:szCs w:val="20"/>
        </w:rPr>
        <w:t xml:space="preserve">. While it is impossible to predict the timing of the coincident peak events with certainty, many system operators, utilities, and consulting companies provide forecasts and alerts for customers participating in these programs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"http://www.mendeley.com/documents/?uuid=a2cd7470-e9a4-4945-b5ff-2d2155a09e44"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w:t>
      </w:r>
    </w:p>
    <w:p w14:paraId="2C47E706" w14:textId="1D356DE4" w:rsidR="00766130" w:rsidRPr="00766130" w:rsidRDefault="00766130" w:rsidP="00A714F9">
      <w:pPr>
        <w:ind w:firstLine="270"/>
        <w:jc w:val="both"/>
        <w:rPr>
          <w:sz w:val="20"/>
          <w:szCs w:val="20"/>
        </w:rPr>
      </w:pPr>
      <w:r w:rsidRPr="00766130">
        <w:rPr>
          <w:sz w:val="20"/>
          <w:szCs w:val="20"/>
        </w:rPr>
        <w:t xml:space="preserve">The characteristics of data centers make them particularly suitable for participation in demand response programs including coincident peak pricing. Data centers represent approximately 1.8% of the total U.S. electricity consumption </w:t>
      </w:r>
      <w:r w:rsidRPr="00766130">
        <w:rPr>
          <w:sz w:val="20"/>
          <w:szCs w:val="20"/>
        </w:rPr>
        <w:fldChar w:fldCharType="begin" w:fldLock="1"/>
      </w:r>
      <w:r w:rsidR="004F51E1">
        <w:rPr>
          <w:sz w:val="20"/>
          <w:szCs w:val="20"/>
        </w:rPr>
        <w:instrText>ADDIN CSL_CITATION { "citationItems" : [ { "id" : "ITEM-1", "itemData" : { "author" : [ { "dropping-particle" : "", "family" : "Shehabi", "given" : "Arman", "non-dropping-particle" : "", "parse-names" : false, "suffix" : "" }, { "dropping-particle" : "", "family" : "Smith", "given" : "Sarah", "non-dropping-particle" : "", "parse-names" : false, "suffix" : "" }, { "dropping-particle" : "", "family" : "Sartor", "given" : "Dale", "non-dropping-particle" : "", "parse-names" : false, "suffix" : "" }, { "dropping-particle" : "", "family" : "Brown", "given" : "Richard", "non-dropping-particle" : "", "parse-names" : false, "suffix" : "" }, { "dropping-particle" : "", "family" : "Herrlin", "given" : "Magnus", "non-dropping-particle" : "", "parse-names" : false, "suffix" : "" }, { "dropping-particle" : "", "family" : "Koomey", "given" : "Jonathan", "non-dropping-particle" : "", "parse-names" : false, "suffix" : "" }, { "dropping-particle" : "", "family" : "Masanet", "given" : "Eric", "non-dropping-particle" : "", "parse-names" : false, "suffix" : "" }, { "dropping-particle" : "", "family" : "Horner", "given" : "Nathaniel", "non-dropping-particle" : "", "parse-names" : false, "suffix" : "" }, { "dropping-particle" : "", "family" : "Azevedo", "given" : "In\u00eas", "non-dropping-particle" : "", "parse-names" : false, "suffix" : "" }, { "dropping-particle" : "", "family" : "Lintner", "given" : "William", "non-dropping-particle" : "", "parse-names" : false, "suffix" : "" } ], "id" : "ITEM-1", "issued" : { "date-parts" : [ [ "2016" ] ] }, "publisher-place" : "Berkeley, CA, USA. LBNL-1005775", "title" : "United States Data Center Energy Usage Report", "type" : "report" }, "uris" : [ "http://www.mendeley.com/documents/?uuid=429a83de-9936-4a07-963b-89f1eba4ae4f" ] } ], "mendeley" : { "formattedCitation" : "[7]", "plainTextFormattedCitation" : "[7]", "previouslyFormattedCitation" : "[7]" }, "properties" : {  }, "schema" : "https://github.com/citation-style-language/schema/raw/master/csl-citation.json" }</w:instrText>
      </w:r>
      <w:r w:rsidRPr="00766130">
        <w:rPr>
          <w:sz w:val="20"/>
          <w:szCs w:val="20"/>
        </w:rPr>
        <w:fldChar w:fldCharType="separate"/>
      </w:r>
      <w:r w:rsidR="004B42DC" w:rsidRPr="004B42DC">
        <w:rPr>
          <w:noProof/>
          <w:sz w:val="20"/>
          <w:szCs w:val="20"/>
        </w:rPr>
        <w:t>[7]</w:t>
      </w:r>
      <w:r w:rsidRPr="00766130">
        <w:rPr>
          <w:sz w:val="20"/>
          <w:szCs w:val="20"/>
        </w:rPr>
        <w:fldChar w:fldCharType="end"/>
      </w:r>
      <w:r w:rsidRPr="00766130">
        <w:rPr>
          <w:sz w:val="20"/>
          <w:szCs w:val="20"/>
        </w:rPr>
        <w:t xml:space="preserve">. They are large, centralized loads which can provide substantial flexibility to the grid either by shifting their workload, or by temporarily adjusting the operation of their cooling systems </w:t>
      </w:r>
      <w:r w:rsidRPr="00766130">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In the latter approach, data centers act as thermostatically controlled loads (TCLs) and can be used to enhance grid reliability by providing ancillary services </w:t>
      </w:r>
      <w:r w:rsidRPr="00766130">
        <w:rPr>
          <w:sz w:val="20"/>
          <w:szCs w:val="20"/>
        </w:rPr>
        <w:fldChar w:fldCharType="begin" w:fldLock="1"/>
      </w:r>
      <w:r w:rsidR="004F51E1">
        <w:rPr>
          <w:sz w:val="20"/>
          <w:szCs w:val="20"/>
        </w:rPr>
        <w:instrText>ADDIN CSL_CITATION { "citationItems" : [ { "id" : "ITEM-1",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"ITEM-1",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 "plainTextFormattedCitation" : "[8]", "previouslyFormattedCitation" : "[8]" }, "properties" : {  }, "schema" : "https://github.com/citation-style-language/schema/raw/master/csl-citation.json" }</w:instrText>
      </w:r>
      <w:r w:rsidRPr="00766130">
        <w:rPr>
          <w:sz w:val="20"/>
          <w:szCs w:val="20"/>
        </w:rPr>
        <w:fldChar w:fldCharType="separate"/>
      </w:r>
      <w:r w:rsidR="004B42DC" w:rsidRPr="004B42DC">
        <w:rPr>
          <w:noProof/>
          <w:sz w:val="20"/>
          <w:szCs w:val="20"/>
        </w:rPr>
        <w:t>[8]</w:t>
      </w:r>
      <w:r w:rsidRPr="00766130">
        <w:rPr>
          <w:sz w:val="20"/>
          <w:szCs w:val="20"/>
        </w:rPr>
        <w:fldChar w:fldCharType="end"/>
      </w:r>
      <w:r w:rsidRPr="00766130">
        <w:rPr>
          <w:sz w:val="20"/>
          <w:szCs w:val="20"/>
        </w:rPr>
        <w:t xml:space="preserve">, load following, or by participating in energy arbitrage </w:t>
      </w:r>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Cooling systems in data centers offer </w:t>
      </w:r>
      <w:r w:rsidR="009128DF">
        <w:rPr>
          <w:sz w:val="20"/>
          <w:szCs w:val="20"/>
        </w:rPr>
        <w:t>numerous</w:t>
      </w:r>
      <w:r w:rsidRPr="00766130">
        <w:rPr>
          <w:sz w:val="20"/>
          <w:szCs w:val="20"/>
        </w:rPr>
        <w:t xml:space="preserve"> advantages over residential TCLs: their cooling load is relatively constant year-round, they can provide fast response due to being oversized for reliability, and they may allow larger indoor temperature fluctuations compared to comfort-oriented residential heating and cooling systems. The large capacity data center cooling systems compared to residential air conditioning would also reduce the costs of control systems and load integration required for demand response </w:t>
      </w:r>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4F62319F" w14:textId="4BCAED0E" w:rsidR="001F4B7D" w:rsidRDefault="00766130" w:rsidP="00A714F9">
      <w:pPr>
        <w:ind w:firstLine="270"/>
        <w:jc w:val="both"/>
        <w:rPr>
          <w:ins w:id="18" w:author="ML" w:date="2018-09-21T19:58:00Z"/>
          <w:sz w:val="20"/>
          <w:szCs w:val="20"/>
        </w:rPr>
      </w:pPr>
      <w:r w:rsidRPr="00766130">
        <w:rPr>
          <w:sz w:val="20"/>
          <w:szCs w:val="20"/>
        </w:rPr>
        <w:t xml:space="preserve">Despite their large potential, most data centers don’t actively participate in demand response </w:t>
      </w:r>
      <w:r w:rsidRPr="00766130">
        <w:rPr>
          <w:sz w:val="20"/>
          <w:szCs w:val="20"/>
        </w:rPr>
        <w:fldChar w:fldCharType="begin" w:fldLock="1"/>
      </w:r>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"http://www.mendeley.com/documents/?uuid=8f811e6d-ca69-47e0-9d55-ace419863f96" ] } ], "mendeley" : { "formattedCitation" : "[4]", "plainTextFormattedCitation" : "[4]", "previouslyFormattedCitation" : "[4]"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primary reasons are low financial incentives for many types of demand response and the fear of sacrificing the reliability of the IT equipment. The risk-averse data center operators are also not willing to give up any control over the cooling system to load aggregator or the utility, which is required by some demand response strategies </w:t>
      </w:r>
      <w:commentRangeStart w:id="19"/>
      <w:commentRangeStart w:id="20"/>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commentRangeEnd w:id="19"/>
      <w:r w:rsidR="009D1F10">
        <w:rPr>
          <w:rStyle w:val="CommentReference"/>
        </w:rPr>
        <w:commentReference w:id="19"/>
      </w:r>
      <w:commentRangeEnd w:id="20"/>
      <w:r w:rsidR="00506F53">
        <w:rPr>
          <w:rStyle w:val="CommentReference"/>
        </w:rPr>
        <w:commentReference w:id="20"/>
      </w:r>
      <w:r w:rsidRPr="00766130">
        <w:rPr>
          <w:sz w:val="20"/>
          <w:szCs w:val="20"/>
        </w:rPr>
        <w:t xml:space="preserve">. </w:t>
      </w:r>
    </w:p>
    <w:p w14:paraId="685B54EE" w14:textId="0D613B7F" w:rsidR="006250F1" w:rsidDel="00402AB1" w:rsidRDefault="006250F1" w:rsidP="00A714F9">
      <w:pPr>
        <w:ind w:firstLine="270"/>
        <w:jc w:val="both"/>
        <w:rPr>
          <w:del w:id="21" w:author="ML" w:date="2018-09-21T20:35:00Z"/>
          <w:sz w:val="20"/>
          <w:szCs w:val="20"/>
        </w:rPr>
      </w:pPr>
      <w:ins w:id="22" w:author="ML" w:date="2018-09-21T19:51:00Z">
        <w:r>
          <w:rPr>
            <w:sz w:val="20"/>
            <w:szCs w:val="20"/>
          </w:rPr>
          <w:t xml:space="preserve">The most common demand response program currently available to data centers in </w:t>
        </w:r>
      </w:ins>
      <w:ins w:id="23" w:author="ML" w:date="2018-09-21T19:52:00Z">
        <w:r>
          <w:rPr>
            <w:sz w:val="20"/>
            <w:szCs w:val="20"/>
          </w:rPr>
          <w:t>coincident peak pricing</w:t>
        </w:r>
      </w:ins>
      <w:ins w:id="24" w:author="ML" w:date="2018-09-21T20:07:00Z">
        <w:r w:rsidR="004F51E1">
          <w:rPr>
            <w:sz w:val="20"/>
            <w:szCs w:val="20"/>
          </w:rPr>
          <w:t xml:space="preserve"> </w:t>
        </w:r>
      </w:ins>
      <w:ins w:id="25" w:author="ML" w:date="2018-09-21T20:08:00Z">
        <w:r w:rsidR="004F51E1">
          <w:rPr>
            <w:sz w:val="20"/>
            <w:szCs w:val="20"/>
          </w:rPr>
          <w:fldChar w:fldCharType="begin" w:fldLock="1"/>
        </w:r>
      </w:ins>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"[4]" }, "properties" : {  }, "schema" : "https://github.com/citation-style-language/schema/raw/master/csl-citation.json" }</w:instrText>
      </w:r>
      <w:r w:rsidR="004F51E1">
        <w:rPr>
          <w:sz w:val="20"/>
          <w:szCs w:val="20"/>
        </w:rPr>
        <w:fldChar w:fldCharType="separate"/>
      </w:r>
      <w:r w:rsidR="004F51E1" w:rsidRPr="004F51E1">
        <w:rPr>
          <w:noProof/>
          <w:sz w:val="20"/>
          <w:szCs w:val="20"/>
        </w:rPr>
        <w:t>[4]</w:t>
      </w:r>
      <w:ins w:id="26" w:author="ML" w:date="2018-09-21T20:08:00Z">
        <w:r w:rsidR="004F51E1">
          <w:rPr>
            <w:sz w:val="20"/>
            <w:szCs w:val="20"/>
          </w:rPr>
          <w:fldChar w:fldCharType="end"/>
        </w:r>
      </w:ins>
      <w:ins w:id="27" w:author="ML" w:date="2018-09-21T19:52:00Z">
        <w:r w:rsidR="004F51E1">
          <w:rPr>
            <w:sz w:val="20"/>
            <w:szCs w:val="20"/>
          </w:rPr>
          <w:t>.</w:t>
        </w:r>
      </w:ins>
      <w:ins w:id="28" w:author="ML" w:date="2018-09-21T19:53:00Z">
        <w:r w:rsidR="00D011D8">
          <w:rPr>
            <w:sz w:val="20"/>
            <w:szCs w:val="20"/>
          </w:rPr>
          <w:t xml:space="preserve"> </w:t>
        </w:r>
      </w:ins>
      <w:ins w:id="29" w:author="ML" w:date="2018-09-21T20:15:00Z">
        <w:r w:rsidR="0037786C">
          <w:rPr>
            <w:sz w:val="20"/>
            <w:szCs w:val="20"/>
          </w:rPr>
          <w:t>D</w:t>
        </w:r>
      </w:ins>
      <w:ins w:id="30" w:author="ML" w:date="2018-09-21T20:32:00Z">
        <w:r w:rsidR="00402AB1">
          <w:rPr>
            <w:sz w:val="20"/>
            <w:szCs w:val="20"/>
          </w:rPr>
          <w:t>ata center d</w:t>
        </w:r>
      </w:ins>
      <w:ins w:id="31" w:author="ML" w:date="2018-09-21T20:15:00Z">
        <w:r w:rsidR="0037786C">
          <w:rPr>
            <w:sz w:val="20"/>
            <w:szCs w:val="20"/>
          </w:rPr>
          <w:t xml:space="preserve">emand response </w:t>
        </w:r>
      </w:ins>
      <w:ins w:id="32" w:author="ML" w:date="2018-09-21T20:16:00Z">
        <w:r w:rsidR="001B65ED">
          <w:rPr>
            <w:sz w:val="20"/>
            <w:szCs w:val="20"/>
          </w:rPr>
          <w:t>in</w:t>
        </w:r>
      </w:ins>
      <w:ins w:id="33" w:author="ML" w:date="2018-09-21T20:15:00Z">
        <w:r w:rsidR="0037786C">
          <w:rPr>
            <w:sz w:val="20"/>
            <w:szCs w:val="20"/>
          </w:rPr>
          <w:t xml:space="preserve"> </w:t>
        </w:r>
      </w:ins>
      <w:ins w:id="34" w:author="ML" w:date="2018-09-21T20:14:00Z">
        <w:r w:rsidR="0037786C">
          <w:rPr>
            <w:sz w:val="20"/>
            <w:szCs w:val="20"/>
          </w:rPr>
          <w:t>c</w:t>
        </w:r>
      </w:ins>
      <w:ins w:id="35" w:author="ML" w:date="2018-09-21T20:01:00Z">
        <w:r w:rsidR="00D011D8">
          <w:rPr>
            <w:sz w:val="20"/>
            <w:szCs w:val="20"/>
          </w:rPr>
          <w:t>oincident</w:t>
        </w:r>
      </w:ins>
      <w:ins w:id="36" w:author="ML" w:date="2018-09-21T19:59:00Z">
        <w:r w:rsidR="00D011D8">
          <w:rPr>
            <w:sz w:val="20"/>
            <w:szCs w:val="20"/>
          </w:rPr>
          <w:t xml:space="preserve"> peak </w:t>
        </w:r>
      </w:ins>
      <w:ins w:id="37" w:author="ML" w:date="2018-09-21T20:17:00Z">
        <w:r w:rsidR="001B65ED">
          <w:rPr>
            <w:sz w:val="20"/>
            <w:szCs w:val="20"/>
          </w:rPr>
          <w:t xml:space="preserve">pricing markets </w:t>
        </w:r>
      </w:ins>
      <w:ins w:id="38" w:author="ML" w:date="2018-09-21T20:26:00Z">
        <w:r w:rsidR="00B13C66">
          <w:rPr>
            <w:sz w:val="20"/>
            <w:szCs w:val="20"/>
          </w:rPr>
          <w:t xml:space="preserve">has been </w:t>
        </w:r>
      </w:ins>
      <w:ins w:id="39" w:author="ML" w:date="2018-09-21T20:31:00Z">
        <w:r w:rsidR="00975689">
          <w:rPr>
            <w:sz w:val="20"/>
            <w:szCs w:val="20"/>
          </w:rPr>
          <w:t>studied</w:t>
        </w:r>
      </w:ins>
      <w:ins w:id="40" w:author="ML" w:date="2018-09-21T20:02:00Z">
        <w:r w:rsidR="0037786C">
          <w:rPr>
            <w:sz w:val="20"/>
            <w:szCs w:val="20"/>
          </w:rPr>
          <w:t xml:space="preserve"> </w:t>
        </w:r>
      </w:ins>
      <w:ins w:id="41" w:author="ML" w:date="2018-09-21T20:31:00Z">
        <w:r w:rsidR="00A15496">
          <w:rPr>
            <w:sz w:val="20"/>
            <w:szCs w:val="20"/>
          </w:rPr>
          <w:t xml:space="preserve">for </w:t>
        </w:r>
      </w:ins>
      <w:ins w:id="42" w:author="ML" w:date="2018-09-21T20:16:00Z">
        <w:r w:rsidR="001B65ED">
          <w:rPr>
            <w:sz w:val="20"/>
            <w:szCs w:val="20"/>
          </w:rPr>
          <w:t>workload shifting and using local power generation</w:t>
        </w:r>
      </w:ins>
      <w:ins w:id="43" w:author="ML" w:date="2018-09-21T20:20:00Z">
        <w:r w:rsidR="001B65ED">
          <w:rPr>
            <w:sz w:val="20"/>
            <w:szCs w:val="20"/>
          </w:rPr>
          <w:t xml:space="preserve"> </w:t>
        </w:r>
        <w:r w:rsidR="001B65ED">
          <w:rPr>
            <w:sz w:val="20"/>
            <w:szCs w:val="20"/>
          </w:rPr>
          <w:fldChar w:fldCharType="begin" w:fldLock="1"/>
        </w:r>
      </w:ins>
      <w:r w:rsidR="001B65ED">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001B65ED">
        <w:rPr>
          <w:sz w:val="20"/>
          <w:szCs w:val="20"/>
        </w:rPr>
        <w:fldChar w:fldCharType="separate"/>
      </w:r>
      <w:r w:rsidR="001B65ED" w:rsidRPr="001B65ED">
        <w:rPr>
          <w:noProof/>
          <w:sz w:val="20"/>
          <w:szCs w:val="20"/>
        </w:rPr>
        <w:t>[2]</w:t>
      </w:r>
      <w:ins w:id="44" w:author="ML" w:date="2018-09-21T20:20:00Z">
        <w:r w:rsidR="001B65ED">
          <w:rPr>
            <w:sz w:val="20"/>
            <w:szCs w:val="20"/>
          </w:rPr>
          <w:fldChar w:fldCharType="end"/>
        </w:r>
      </w:ins>
      <w:ins w:id="45" w:author="ML" w:date="2018-09-21T20:22:00Z">
        <w:r w:rsidR="00A15496">
          <w:rPr>
            <w:sz w:val="20"/>
            <w:szCs w:val="20"/>
          </w:rPr>
          <w:t xml:space="preserve">, but </w:t>
        </w:r>
      </w:ins>
      <w:ins w:id="46" w:author="ML" w:date="2018-09-21T20:34:00Z">
        <w:r w:rsidR="00402AB1">
          <w:rPr>
            <w:sz w:val="20"/>
            <w:szCs w:val="20"/>
          </w:rPr>
          <w:t xml:space="preserve">not </w:t>
        </w:r>
      </w:ins>
      <w:ins w:id="47" w:author="ML" w:date="2018-09-21T20:36:00Z">
        <w:r w:rsidR="00402AB1">
          <w:rPr>
            <w:sz w:val="20"/>
            <w:szCs w:val="20"/>
          </w:rPr>
          <w:t>for</w:t>
        </w:r>
        <w:r w:rsidR="00975689">
          <w:rPr>
            <w:sz w:val="20"/>
            <w:szCs w:val="20"/>
          </w:rPr>
          <w:t xml:space="preserve"> shifting</w:t>
        </w:r>
      </w:ins>
      <w:ins w:id="48" w:author="ML" w:date="2018-09-21T20:33:00Z">
        <w:r w:rsidR="00402AB1">
          <w:rPr>
            <w:sz w:val="20"/>
            <w:szCs w:val="20"/>
          </w:rPr>
          <w:t xml:space="preserve"> </w:t>
        </w:r>
      </w:ins>
      <w:ins w:id="49" w:author="ML" w:date="2018-09-21T20:41:00Z">
        <w:r w:rsidR="00975689">
          <w:rPr>
            <w:sz w:val="20"/>
            <w:szCs w:val="20"/>
          </w:rPr>
          <w:t xml:space="preserve">data center </w:t>
        </w:r>
      </w:ins>
      <w:ins w:id="50" w:author="ML" w:date="2018-09-21T20:40:00Z">
        <w:r w:rsidR="00975689">
          <w:rPr>
            <w:sz w:val="20"/>
            <w:szCs w:val="20"/>
          </w:rPr>
          <w:t xml:space="preserve">cooling </w:t>
        </w:r>
      </w:ins>
      <w:ins w:id="51" w:author="ML" w:date="2018-09-21T20:33:00Z">
        <w:r w:rsidR="00402AB1">
          <w:rPr>
            <w:sz w:val="20"/>
            <w:szCs w:val="20"/>
          </w:rPr>
          <w:t>loads</w:t>
        </w:r>
      </w:ins>
      <w:ins w:id="52" w:author="ML" w:date="2018-09-21T20:22:00Z">
        <w:r w:rsidR="00A15496">
          <w:rPr>
            <w:sz w:val="20"/>
            <w:szCs w:val="20"/>
          </w:rPr>
          <w:t>.</w:t>
        </w:r>
      </w:ins>
      <w:ins w:id="53" w:author="ML" w:date="2018-09-21T20:29:00Z">
        <w:r w:rsidR="00A15496">
          <w:rPr>
            <w:sz w:val="20"/>
            <w:szCs w:val="20"/>
          </w:rPr>
          <w:t xml:space="preserve"> </w:t>
        </w:r>
      </w:ins>
      <w:ins w:id="54" w:author="ML" w:date="2018-09-21T20:34:00Z">
        <w:r w:rsidR="00402AB1">
          <w:rPr>
            <w:sz w:val="20"/>
            <w:szCs w:val="20"/>
          </w:rPr>
          <w:t>The latter approach is evaluated in this paper.</w:t>
        </w:r>
      </w:ins>
      <w:ins w:id="55" w:author="ML" w:date="2018-09-21T20:22:00Z">
        <w:r w:rsidR="00B13C66">
          <w:rPr>
            <w:sz w:val="20"/>
            <w:szCs w:val="20"/>
          </w:rPr>
          <w:t xml:space="preserve"> </w:t>
        </w:r>
      </w:ins>
    </w:p>
    <w:p w14:paraId="27D466CF" w14:textId="77777777" w:rsidR="00766130" w:rsidRDefault="00766130" w:rsidP="00766130">
      <w:pPr>
        <w:jc w:val="both"/>
        <w:rPr>
          <w:sz w:val="20"/>
          <w:szCs w:val="20"/>
        </w:rPr>
      </w:pPr>
    </w:p>
    <w:p w14:paraId="1A78CAB9" w14:textId="77777777" w:rsidR="00766130" w:rsidRPr="007F01B2" w:rsidRDefault="00766130" w:rsidP="00766130">
      <w:pPr>
        <w:jc w:val="both"/>
        <w:rPr>
          <w:b/>
          <w:sz w:val="22"/>
          <w:szCs w:val="22"/>
        </w:rPr>
      </w:pPr>
      <w:r>
        <w:rPr>
          <w:b/>
          <w:sz w:val="22"/>
          <w:szCs w:val="22"/>
        </w:rPr>
        <w:t>1.1. Scope of this paper</w:t>
      </w:r>
    </w:p>
    <w:p w14:paraId="2705E58A" w14:textId="77777777" w:rsidR="00766130" w:rsidRPr="00C72D19" w:rsidRDefault="00766130" w:rsidP="00766130">
      <w:pPr>
        <w:jc w:val="both"/>
        <w:rPr>
          <w:b/>
        </w:rPr>
      </w:pPr>
      <w:r w:rsidRPr="00C72D19">
        <w:rPr>
          <w:b/>
        </w:rPr>
        <w:t xml:space="preserve"> </w:t>
      </w:r>
    </w:p>
    <w:p w14:paraId="284399CE" w14:textId="77CD32A2" w:rsidR="00DF3089" w:rsidRPr="00766130" w:rsidRDefault="00766130" w:rsidP="00DF3089">
      <w:pPr>
        <w:ind w:firstLine="284"/>
        <w:jc w:val="both"/>
        <w:rPr>
          <w:sz w:val="20"/>
          <w:szCs w:val="20"/>
        </w:rPr>
      </w:pPr>
      <w:r w:rsidRPr="00766130">
        <w:rPr>
          <w:sz w:val="20"/>
          <w:szCs w:val="20"/>
        </w:rPr>
        <w:t>Th</w:t>
      </w:r>
      <w:r w:rsidR="009128DF">
        <w:rPr>
          <w:sz w:val="20"/>
          <w:szCs w:val="20"/>
        </w:rPr>
        <w:t>e</w:t>
      </w:r>
      <w:r w:rsidRPr="00766130">
        <w:rPr>
          <w:sz w:val="20"/>
          <w:szCs w:val="20"/>
        </w:rPr>
        <w:t xml:space="preserve"> goal of this paper is to develop a demand response mechanism for reducing coincident peak loads in low- to medium-power density data centers and server rooms. Such facilities typically use 30% to </w:t>
      </w:r>
      <w:r w:rsidRPr="00766130">
        <w:rPr>
          <w:sz w:val="20"/>
          <w:szCs w:val="20"/>
        </w:rPr>
        <w:t xml:space="preserve">50% of their energy demand for cooling IT equipment </w:t>
      </w:r>
      <w:r w:rsidRPr="00766130">
        <w:rPr>
          <w:sz w:val="20"/>
          <w:szCs w:val="20"/>
        </w:rPr>
        <w:fldChar w:fldCharType="begin" w:fldLock="1"/>
      </w:r>
      <w:r w:rsidR="004F51E1">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"mendeley" : { "formattedCitation" : "[10]", "plainTextFormattedCitation" : "[10]", "previouslyFormattedCitation" : "[10]" }, "properties" : {  }, "schema" : "https://github.com/citation-style-language/schema/raw/master/csl-citation.json" }</w:instrText>
      </w:r>
      <w:r w:rsidRPr="00766130">
        <w:rPr>
          <w:sz w:val="20"/>
          <w:szCs w:val="20"/>
        </w:rPr>
        <w:fldChar w:fldCharType="separate"/>
      </w:r>
      <w:r w:rsidR="004B42DC" w:rsidRPr="004B42DC">
        <w:rPr>
          <w:noProof/>
          <w:sz w:val="20"/>
          <w:szCs w:val="20"/>
        </w:rPr>
        <w:t>[10]</w:t>
      </w:r>
      <w:r w:rsidRPr="00766130">
        <w:rPr>
          <w:sz w:val="20"/>
          <w:szCs w:val="20"/>
        </w:rPr>
        <w:fldChar w:fldCharType="end"/>
      </w:r>
      <w:r w:rsidRPr="00766130">
        <w:rPr>
          <w:sz w:val="20"/>
          <w:szCs w:val="20"/>
        </w:rPr>
        <w:t xml:space="preserve">. The proposed approach relies on precooling the data center prior to </w:t>
      </w:r>
      <w:del w:id="56" w:author="C. Anderson" w:date="2018-09-19T06:15:00Z">
        <w:r w:rsidRPr="00766130" w:rsidDel="009D1F10">
          <w:rPr>
            <w:sz w:val="20"/>
            <w:szCs w:val="20"/>
          </w:rPr>
          <w:delText>coincident peak</w:delText>
        </w:r>
      </w:del>
      <w:ins w:id="57" w:author="C. Anderson" w:date="2018-09-19T06:15:00Z">
        <w:r w:rsidR="009D1F10">
          <w:rPr>
            <w:sz w:val="20"/>
            <w:szCs w:val="20"/>
          </w:rPr>
          <w:t>demand response</w:t>
        </w:r>
      </w:ins>
      <w:r w:rsidRPr="00766130">
        <w:rPr>
          <w:sz w:val="20"/>
          <w:szCs w:val="20"/>
        </w:rPr>
        <w:t xml:space="preserve"> event</w:t>
      </w:r>
      <w:r w:rsidR="009128DF">
        <w:rPr>
          <w:sz w:val="20"/>
          <w:szCs w:val="20"/>
        </w:rPr>
        <w:t>s</w:t>
      </w:r>
      <w:r w:rsidRPr="00766130">
        <w:rPr>
          <w:sz w:val="20"/>
          <w:szCs w:val="20"/>
        </w:rPr>
        <w:t xml:space="preserve"> and reducing the cooling load during the peak. </w:t>
      </w:r>
      <w:ins w:id="58" w:author="C. Anderson" w:date="2018-09-19T06:15:00Z">
        <w:r w:rsidR="009D1F10">
          <w:rPr>
            <w:sz w:val="20"/>
            <w:szCs w:val="20"/>
          </w:rPr>
          <w:t xml:space="preserve">In the case of </w:t>
        </w:r>
      </w:ins>
      <w:del w:id="59" w:author="C. Anderson" w:date="2018-09-19T06:15:00Z">
        <w:r w:rsidRPr="00766130" w:rsidDel="009D1F10">
          <w:rPr>
            <w:sz w:val="20"/>
            <w:szCs w:val="20"/>
          </w:rPr>
          <w:delText xml:space="preserve">Coincident </w:delText>
        </w:r>
      </w:del>
      <w:ins w:id="60" w:author="C. Anderson" w:date="2018-09-19T06:15:00Z">
        <w:r w:rsidR="009D1F10">
          <w:rPr>
            <w:sz w:val="20"/>
            <w:szCs w:val="20"/>
          </w:rPr>
          <w:t>c</w:t>
        </w:r>
        <w:r w:rsidR="009D1F10" w:rsidRPr="00766130">
          <w:rPr>
            <w:sz w:val="20"/>
            <w:szCs w:val="20"/>
          </w:rPr>
          <w:t xml:space="preserve">oincident </w:t>
        </w:r>
      </w:ins>
      <w:r w:rsidRPr="00766130">
        <w:rPr>
          <w:sz w:val="20"/>
          <w:szCs w:val="20"/>
        </w:rPr>
        <w:t xml:space="preserve">peak </w:t>
      </w:r>
      <w:ins w:id="61" w:author="C. Anderson" w:date="2018-09-19T06:15:00Z">
        <w:r w:rsidR="009D1F10">
          <w:rPr>
            <w:sz w:val="20"/>
            <w:szCs w:val="20"/>
          </w:rPr>
          <w:t xml:space="preserve">programs, </w:t>
        </w:r>
      </w:ins>
      <w:r w:rsidRPr="00766130">
        <w:rPr>
          <w:sz w:val="20"/>
          <w:szCs w:val="20"/>
        </w:rPr>
        <w:t>events are typically forecasted several hours in advance. If a coincident peak event is likely to occur on a given day, the data center operator can lower the indoor temperature</w:t>
      </w:r>
      <w:r w:rsidRPr="00766130">
        <w:rPr>
          <w:i/>
          <w:sz w:val="20"/>
          <w:szCs w:val="20"/>
        </w:rPr>
        <w:t xml:space="preserve"> </w:t>
      </w:r>
      <w:r w:rsidRPr="00766130">
        <w:rPr>
          <w:sz w:val="20"/>
          <w:szCs w:val="20"/>
        </w:rPr>
        <w:t>ahead of the expected peak – a process referred to as precooling. During the predicted period of coincident peak, the cooling system can either be switched off or its output can be reduced, while only maintaining air circulation needed to avoid hot spots in the computer room.</w:t>
      </w:r>
    </w:p>
    <w:p w14:paraId="44702FEE" w14:textId="22FA0D75" w:rsidR="00766130" w:rsidRPr="00766130" w:rsidRDefault="00766130" w:rsidP="00766130">
      <w:pPr>
        <w:ind w:firstLine="284"/>
        <w:jc w:val="both"/>
        <w:rPr>
          <w:sz w:val="20"/>
          <w:szCs w:val="20"/>
        </w:rPr>
      </w:pPr>
      <w:r w:rsidRPr="00766130">
        <w:rPr>
          <w:sz w:val="20"/>
          <w:szCs w:val="20"/>
        </w:rPr>
        <w:t xml:space="preserve">The proposed approach has </w:t>
      </w:r>
      <w:r w:rsidR="009128DF">
        <w:rPr>
          <w:sz w:val="20"/>
          <w:szCs w:val="20"/>
        </w:rPr>
        <w:t>several</w:t>
      </w:r>
      <w:r w:rsidRPr="00766130">
        <w:rPr>
          <w:sz w:val="20"/>
          <w:szCs w:val="20"/>
        </w:rPr>
        <w:t xml:space="preserve"> advantages over alternative demand response mechanisms, making it more likely to be adopted by the risk-averse data center operators. It does not require expensive energy storage devices, it is easy to automate, and does not require surrendering the control over the cooling system to a distribution system operator or a load aggregator. The indoor temperature is always maintained below the allowable maximum,</w:t>
      </w:r>
      <w:r w:rsidRPr="00766130">
        <w:rPr>
          <w:sz w:val="20"/>
          <w:szCs w:val="20"/>
          <w:vertAlign w:val="subscript"/>
        </w:rPr>
        <w:t xml:space="preserve"> </w:t>
      </w:r>
      <w:r w:rsidRPr="00766130">
        <w:rPr>
          <w:sz w:val="20"/>
          <w:szCs w:val="20"/>
        </w:rPr>
        <w:t xml:space="preserve">which alleviates the risk of overheating the IT equipment. In addition, the proposed strategy does not require an advanced communication platform between the systems operator and the data center. Instead, it relies on coincident peak forecasts, which are widely available. For example, in the ERCOT ISO such forecasting services were offered by 13 retail electricity providers, 8 municipal utilities, and a number of consulting companies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w:t>
      </w:r>
    </w:p>
    <w:p w14:paraId="1EEB8ADD" w14:textId="12B93130" w:rsidR="00766130" w:rsidRPr="00766130" w:rsidRDefault="00766130" w:rsidP="00766130">
      <w:pPr>
        <w:ind w:firstLine="284"/>
        <w:jc w:val="both"/>
        <w:rPr>
          <w:sz w:val="20"/>
          <w:szCs w:val="20"/>
        </w:rPr>
      </w:pPr>
      <w:r w:rsidRPr="00766130">
        <w:rPr>
          <w:sz w:val="20"/>
          <w:szCs w:val="20"/>
        </w:rPr>
        <w:t>The main limitation of the proposed control strategy is that it is applicable primarily to low- to medium- power density data centers and server rooms without server air containment systems. In order to provide sufficiently high demand response times, the power density calculated based on the total area of the server room should be below approximately 500 W/m</w:t>
      </w:r>
      <w:r w:rsidRPr="00766130">
        <w:rPr>
          <w:sz w:val="20"/>
          <w:szCs w:val="20"/>
          <w:vertAlign w:val="superscript"/>
        </w:rPr>
        <w:t>2</w:t>
      </w:r>
      <w:r w:rsidRPr="00766130">
        <w:rPr>
          <w:sz w:val="20"/>
          <w:szCs w:val="20"/>
        </w:rPr>
        <w:t xml:space="preserve">. Such low power densities are characteristic of computer rooms, but may also be encountered in telecommunications data centers and other facilities with low floor utilization </w:t>
      </w:r>
      <w:r w:rsidRPr="00766130">
        <w:rPr>
          <w:sz w:val="20"/>
          <w:szCs w:val="20"/>
        </w:rPr>
        <w:fldChar w:fldCharType="begin" w:fldLock="1"/>
      </w:r>
      <w:r w:rsidR="004F51E1">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"id" : "ITEM-2", "itemData" : { "author" : [ { "dropping-particle" : "", "family" : "Uptime Institute", "given" : "", "non-dropping-particle" : "", "parse-names" : false, "suffix" : "" } ], "id" : "ITEM-2", "issued" : { "date-parts" : [ [ "2011" ] ] }, "title" : "Uptime Institute Annual Report : Data Center Density", "type" : "report" }, "uris" : [ "http://www.mendeley.com/documents/?uuid=4efb7b4a-c171-4331-af2b-717c4830de58" ] } ], "mendeley" : { "formattedCitation" : "[10,11]", "plainTextFormattedCitation" : "[10,11]", "previouslyFormattedCitation" : "[10,11]" }, "properties" : {  }, "schema" : "https://github.com/citation-style-language/schema/raw/master/csl-citation.json" }</w:instrText>
      </w:r>
      <w:r w:rsidRPr="00766130">
        <w:rPr>
          <w:sz w:val="20"/>
          <w:szCs w:val="20"/>
        </w:rPr>
        <w:fldChar w:fldCharType="separate"/>
      </w:r>
      <w:r w:rsidR="004B42DC" w:rsidRPr="004B42DC">
        <w:rPr>
          <w:noProof/>
          <w:sz w:val="20"/>
          <w:szCs w:val="20"/>
        </w:rPr>
        <w:t>[10,11]</w:t>
      </w:r>
      <w:r w:rsidRPr="00766130">
        <w:rPr>
          <w:sz w:val="20"/>
          <w:szCs w:val="20"/>
        </w:rPr>
        <w:fldChar w:fldCharType="end"/>
      </w:r>
      <w:r w:rsidRPr="00766130">
        <w:rPr>
          <w:sz w:val="20"/>
          <w:szCs w:val="20"/>
        </w:rPr>
        <w:t xml:space="preserve">. </w:t>
      </w:r>
      <w:ins w:id="62" w:author="C. Anderson" w:date="2018-09-19T06:16:00Z">
        <w:r w:rsidR="009D1F10">
          <w:rPr>
            <w:sz w:val="20"/>
            <w:szCs w:val="20"/>
          </w:rPr>
          <w:t>Our analysis shows that f</w:t>
        </w:r>
      </w:ins>
      <w:del w:id="63" w:author="C. Anderson" w:date="2018-09-19T06:16:00Z">
        <w:r w:rsidRPr="00766130" w:rsidDel="009D1F10">
          <w:rPr>
            <w:sz w:val="20"/>
            <w:szCs w:val="20"/>
          </w:rPr>
          <w:delText>F</w:delText>
        </w:r>
      </w:del>
      <w:r w:rsidRPr="00766130">
        <w:rPr>
          <w:sz w:val="20"/>
          <w:szCs w:val="20"/>
        </w:rPr>
        <w:t>acilities with significantly higher power density do not have sufficient thermal storage capacity to provide extended demand response times.</w:t>
      </w:r>
    </w:p>
    <w:p w14:paraId="4D3B0C1D" w14:textId="69E5ADF3" w:rsidR="00766130" w:rsidRPr="00766130" w:rsidRDefault="00766130" w:rsidP="00766130">
      <w:pPr>
        <w:ind w:firstLine="284"/>
        <w:jc w:val="both"/>
        <w:rPr>
          <w:sz w:val="20"/>
          <w:szCs w:val="20"/>
        </w:rPr>
      </w:pPr>
      <w:r w:rsidRPr="00766130">
        <w:rPr>
          <w:sz w:val="20"/>
          <w:szCs w:val="20"/>
        </w:rPr>
        <w:t xml:space="preserve">This analysis begins with Section 2 discussing the numerical model used to simulate thermal behavior of data centers. This model is introduced in Section 2.1 and its parameters are fitted to the data acquired from a small telecommunications data center in Section 2.2. The results of the simulations are validated using experimental data in Section 2.3. Section 3.1 describes the control algorithm used for reducing coincident peak load. This algorithm is evaluated using a case </w:t>
      </w:r>
      <w:r w:rsidRPr="00766130">
        <w:rPr>
          <w:sz w:val="20"/>
          <w:szCs w:val="20"/>
        </w:rPr>
        <w:lastRenderedPageBreak/>
        <w:t>study of the 4CP program in ERCOT. The 4CP program is discussed in Sections 3.2 and 3.3. The results of the case study are presented in Section 4 and sensitivity analysis is provided in Section 4.1. Lastly, concluding remarks are included in Section 5.</w:t>
      </w:r>
    </w:p>
    <w:p w14:paraId="6D4C877A" w14:textId="77777777" w:rsidR="00B7412C" w:rsidRDefault="00B7412C" w:rsidP="00B7412C">
      <w:pPr>
        <w:jc w:val="both"/>
      </w:pPr>
    </w:p>
    <w:p w14:paraId="2BF65672" w14:textId="77777777" w:rsidR="005631C2" w:rsidRDefault="00766130" w:rsidP="00B7412C">
      <w:pPr>
        <w:rPr>
          <w:b/>
        </w:rPr>
      </w:pPr>
      <w:r>
        <w:rPr>
          <w:b/>
        </w:rPr>
        <w:t>2. Modeling approach</w:t>
      </w:r>
    </w:p>
    <w:p w14:paraId="245F2876" w14:textId="77777777" w:rsidR="005631C2" w:rsidRDefault="005631C2" w:rsidP="00B7412C">
      <w:pPr>
        <w:rPr>
          <w:b/>
        </w:rPr>
      </w:pPr>
    </w:p>
    <w:p w14:paraId="719FF08F" w14:textId="77777777" w:rsidR="00B7412C" w:rsidRPr="00D46359" w:rsidRDefault="005631C2" w:rsidP="00B7412C">
      <w:pPr>
        <w:rPr>
          <w:b/>
        </w:rPr>
      </w:pPr>
      <w:r w:rsidRPr="005631C2">
        <w:rPr>
          <w:b/>
          <w:sz w:val="22"/>
          <w:szCs w:val="22"/>
        </w:rPr>
        <w:t>2.1. Numerical model of telecommunications data center</w:t>
      </w:r>
      <w:r w:rsidR="00B7412C">
        <w:rPr>
          <w:b/>
        </w:rPr>
        <w:br/>
      </w:r>
    </w:p>
    <w:p w14:paraId="1FDC98E9" w14:textId="12BF89BE" w:rsidR="006D7D20" w:rsidRDefault="001C6519" w:rsidP="005A601F">
      <w:pPr>
        <w:ind w:firstLine="284"/>
        <w:jc w:val="both"/>
        <w:rPr>
          <w:sz w:val="20"/>
          <w:szCs w:val="20"/>
        </w:rPr>
      </w:pPr>
      <w:r w:rsidRPr="001C6519">
        <w:rPr>
          <w:sz w:val="20"/>
          <w:szCs w:val="20"/>
        </w:rPr>
        <w:t xml:space="preserve">To simulate the thermal behavior of a data center building and its cooling system we used a discrete time model adopted from previous work </w:t>
      </w:r>
      <w:r w:rsidRPr="001C6519">
        <w:rPr>
          <w:sz w:val="20"/>
          <w:szCs w:val="20"/>
        </w:rPr>
        <w:fldChar w:fldCharType="begin" w:fldLock="1"/>
      </w:r>
      <w:r w:rsidR="004F51E1">
        <w:rPr>
          <w:sz w:val="20"/>
          <w:szCs w:val="20"/>
        </w:rPr>
        <w:instrText>ADDIN CSL_CITATION { "citationItems" : [ { "id" : "ITEM-1", "itemData" : { "DOI" : "10.1016/j.enconman.2008.12.012", "ISBN" : "0196-8904", "ISSN" : "01968904", "abstract" : "This paper develops new methods to model and control the aggregated power demand from a population of thermostatically controlled loads, with the goal of delivering services such as regulation and load following. Previous work on direct load control focuses primarily on peak load shaving by directly interrupting power to loads. In contrast, the emphasis of this paper is on controlling loads to produce relatively short time scale responses (hourly to sub-hourly), and the control signal is applied by manipulation of temperature set points, possibly via programmable communicating thermostats or advanced metering infrastructure. To this end, the methods developed here leverage the existence of system diversity and use physically-based load models to inform the development of a new theoretical model that accurately predicts - even when the system is not in equilibrium - changes in load resulting from changes in thermostat temperature set points. Insight into the transient dynamics that result from set point changes is developed by deriving a new exact solution to a well-known hybrid state aggregated load model. The eigenvalues of the solution, which depend only on the thermal time constant of the loads under control, are shown to have a strong effect on the accuracy of the model. The paper also shows that load heterogeneity - generally something that must be assumed away in direct load control models - actually has a positive effect on model accuracy. System identification techniques are brought to bear on the problem, and it is shown that identified models perform only marginally better than the theoretical model. The paper concludes by deriving a minimum variance control law, and demonstrates its effectiveness in simulations wherein a population of loads is made to follow the output of a wind plant with very small changes in the nominal thermostat temperature set points. \u00a9 2009.", "author" : [ { "dropping-particle" : "", "family" : "Callaway", "given" : "Duncan S.", "non-dropping-particle" : "", "parse-names" : false, "suffix" : "" } ], "container-title" : "Energy Conversion and Management", "id" : "ITEM-1", "issue" : "5", "issued" : { "date-parts" : [ [ "2009" ] ] }, "page" : "1389-1400", "publisher" : "Elsevier Ltd", "title" : "Tapping the energy storage potential in electric loads to deliver load following and regulation, with application to wind energy", "type" : "article-journal", "volume" : "50" }, "uris" : [ "http://www.mendeley.com/documents/?uuid=2326753a-71bd-4498-849a-29521642f72b" ] }, { "id" : "ITEM-2", "itemData" : { "author" : [ { "dropping-particle" : "", "family" : "Mortensen", "given" : "R E", "non-dropping-particle" : "", "parse-names" : false, "suffix" : "" } ], "container-title" : "IEEE Transactions on Power Systems", "id" : "ITEM-2", "issue" : "3", "issued" : { "date-parts" : [ [ "1988" ] ] }, "page" : "1213-1219", "title" : "A stochastic computer model for heating and cooling loads", "type" : "article-journal", "volume" : "3" }, "uris" : [ "http://www.mendeley.com/documents/?uuid=6c32944d-991a-4c71-a091-4daa408561d0" ] }, { "id" : "ITEM-3",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"ITEM-3",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"[8,12,13]", "plainTextFormattedCitation" : "[8,12,13]", "previouslyFormattedCitation" : "[8,12,13]" }, "properties" : {  }, "schema" : "https://github.com/citation-style-language/schema/raw/master/csl-citation.json" }</w:instrText>
      </w:r>
      <w:r w:rsidRPr="001C6519">
        <w:rPr>
          <w:sz w:val="20"/>
          <w:szCs w:val="20"/>
        </w:rPr>
        <w:fldChar w:fldCharType="separate"/>
      </w:r>
      <w:r w:rsidR="004B42DC" w:rsidRPr="004B42DC">
        <w:rPr>
          <w:noProof/>
          <w:sz w:val="20"/>
          <w:szCs w:val="20"/>
        </w:rPr>
        <w:t>[8,12,13]</w:t>
      </w:r>
      <w:r w:rsidRPr="001C6519">
        <w:rPr>
          <w:sz w:val="20"/>
          <w:szCs w:val="20"/>
        </w:rPr>
        <w:fldChar w:fldCharType="end"/>
      </w:r>
      <w:r w:rsidRPr="001C6519">
        <w:rPr>
          <w:sz w:val="20"/>
          <w:szCs w:val="20"/>
        </w:rPr>
        <w:t xml:space="preserve">. The parameters of the model were fitted to the data collected from a geothermal heat pump cooling system installed in a small telecommunications data center in Ithaca, NY. The model represents the data center as a homogenous thermal mass, which temperature is controlled by the heat transfer through the building envelope, the internal heat gains from the IT equipment, and the operation of the cooling system. The thermal inertia of the building is described by a dimensionless parameter </w:t>
      </w:r>
      <w:r w:rsidRPr="001C6519">
        <w:rPr>
          <w:i/>
          <w:sz w:val="20"/>
          <w:szCs w:val="20"/>
        </w:rPr>
        <w:t>a</w:t>
      </w:r>
      <w:r w:rsidRPr="001C6519">
        <w:rPr>
          <w:sz w:val="20"/>
          <w:szCs w:val="20"/>
        </w:rPr>
        <w:t xml:space="preserve"> calculated as a function of the time step </w:t>
      </w:r>
      <w:r w:rsidRPr="001C6519">
        <w:rPr>
          <w:i/>
          <w:sz w:val="20"/>
          <w:szCs w:val="20"/>
        </w:rPr>
        <w:t>h</w:t>
      </w:r>
      <w:r w:rsidRPr="001C6519">
        <w:rPr>
          <w:sz w:val="20"/>
          <w:szCs w:val="20"/>
        </w:rPr>
        <w:t xml:space="preserve">, thermal capacitance </w:t>
      </w:r>
      <w:r w:rsidRPr="001C6519">
        <w:rPr>
          <w:i/>
          <w:sz w:val="20"/>
          <w:szCs w:val="20"/>
        </w:rPr>
        <w:t>C</w:t>
      </w:r>
      <w:r w:rsidR="002B36EF">
        <w:rPr>
          <w:sz w:val="20"/>
          <w:szCs w:val="20"/>
        </w:rPr>
        <w:t xml:space="preserve"> (in J/</w:t>
      </w:r>
      <w:r w:rsidRPr="001C6519">
        <w:rPr>
          <w:sz w:val="20"/>
          <w:szCs w:val="20"/>
        </w:rPr>
        <w:t xml:space="preserve">ºC), and thermal resistance </w:t>
      </w:r>
      <w:r w:rsidRPr="001C6519">
        <w:rPr>
          <w:i/>
          <w:sz w:val="20"/>
          <w:szCs w:val="20"/>
        </w:rPr>
        <w:t>R</w:t>
      </w:r>
      <w:r w:rsidRPr="001C6519">
        <w:rPr>
          <w:sz w:val="20"/>
          <w:szCs w:val="20"/>
        </w:rPr>
        <w:t xml:space="preserve"> (in ºC/W)</w:t>
      </w:r>
      <w:r w:rsidR="005A601F">
        <w:rPr>
          <w:sz w:val="20"/>
          <w:szCs w:val="20"/>
        </w:rPr>
        <w:t>:</w:t>
      </w:r>
    </w:p>
    <w:p w14:paraId="6CE2D8F7" w14:textId="77777777" w:rsidR="005A601F" w:rsidRPr="00033811" w:rsidRDefault="005A601F" w:rsidP="00B70835">
      <w:pPr>
        <w:tabs>
          <w:tab w:val="center" w:pos="2160"/>
          <w:tab w:val="right" w:pos="4410"/>
        </w:tabs>
        <w:spacing w:before="120" w:after="120"/>
        <w:jc w:val="both"/>
        <w:rPr>
          <w:sz w:val="20"/>
          <w:szCs w:val="20"/>
        </w:rPr>
      </w:pPr>
      <w:r w:rsidRPr="00033811">
        <w:rPr>
          <w:sz w:val="20"/>
          <w:szCs w:val="20"/>
        </w:rPr>
        <w:tab/>
      </w:r>
      <m:oMath>
        <m:r>
          <w:rPr>
            <w:rFonts w:ascii="Cambria Math" w:eastAsia="Calibri" w:hAnsi="Cambria Math" w:cs="Arial"/>
            <w:sz w:val="20"/>
            <w:szCs w:val="20"/>
          </w:rPr>
          <m:t>a=exp</m:t>
        </m:r>
        <m:d>
          <m:dPr>
            <m:ctrlPr>
              <w:rPr>
                <w:rFonts w:ascii="Cambria Math" w:eastAsia="Calibri" w:hAnsi="Cambria Math" w:cs="Arial"/>
                <w:i/>
                <w:sz w:val="20"/>
                <w:szCs w:val="20"/>
              </w:rPr>
            </m:ctrlPr>
          </m:dPr>
          <m:e>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h</m:t>
                </m:r>
              </m:num>
              <m:den>
                <m:r>
                  <w:rPr>
                    <w:rFonts w:ascii="Cambria Math" w:eastAsia="Calibri" w:hAnsi="Cambria Math" w:cs="Arial"/>
                    <w:sz w:val="20"/>
                    <w:szCs w:val="20"/>
                  </w:rPr>
                  <m:t>C∙R</m:t>
                </m:r>
              </m:den>
            </m:f>
          </m:e>
        </m:d>
      </m:oMath>
      <w:r w:rsidRPr="00033811">
        <w:rPr>
          <w:sz w:val="20"/>
          <w:szCs w:val="20"/>
        </w:rPr>
        <w:tab/>
        <w:t>(1)</w:t>
      </w:r>
    </w:p>
    <w:p w14:paraId="55AA7005" w14:textId="77777777" w:rsidR="005A601F" w:rsidRPr="005A601F" w:rsidRDefault="005A601F" w:rsidP="005A601F">
      <w:pPr>
        <w:ind w:firstLine="284"/>
        <w:jc w:val="both"/>
        <w:rPr>
          <w:sz w:val="20"/>
          <w:szCs w:val="20"/>
        </w:rPr>
      </w:pPr>
      <w:r w:rsidRPr="005A601F">
        <w:rPr>
          <w:sz w:val="20"/>
          <w:szCs w:val="20"/>
        </w:rPr>
        <w:t xml:space="preserve">The indoor temperature </w:t>
      </w:r>
      <w:r w:rsidRPr="005A601F">
        <w:rPr>
          <w:i/>
          <w:sz w:val="20"/>
          <w:szCs w:val="20"/>
        </w:rPr>
        <w:t>θ</w:t>
      </w:r>
      <w:r w:rsidRPr="005A601F">
        <w:rPr>
          <w:sz w:val="20"/>
          <w:szCs w:val="20"/>
        </w:rPr>
        <w:t xml:space="preserve"> at time </w:t>
      </w:r>
      <w:r w:rsidRPr="005A601F">
        <w:rPr>
          <w:i/>
          <w:sz w:val="20"/>
          <w:szCs w:val="20"/>
        </w:rPr>
        <w:t>t+1</w:t>
      </w:r>
      <w:r w:rsidRPr="005A601F">
        <w:rPr>
          <w:sz w:val="20"/>
          <w:szCs w:val="20"/>
        </w:rPr>
        <w:t xml:space="preserve"> is calculated using Equation 2: </w:t>
      </w:r>
    </w:p>
    <w:p w14:paraId="06984610" w14:textId="77777777" w:rsidR="005A601F" w:rsidRPr="005A601F" w:rsidRDefault="00B70835" w:rsidP="00B70835">
      <w:pPr>
        <w:tabs>
          <w:tab w:val="center" w:pos="2160"/>
          <w:tab w:val="right" w:pos="4410"/>
        </w:tabs>
        <w:spacing w:before="120" w:after="120"/>
        <w:jc w:val="both"/>
        <w:rPr>
          <w:sz w:val="20"/>
          <w:szCs w:val="20"/>
        </w:rPr>
      </w:pPr>
      <w:r>
        <w:rPr>
          <w:sz w:val="20"/>
          <w:szCs w:val="22"/>
        </w:rPr>
        <w:tab/>
      </w:r>
      <m:oMath>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t+1</m:t>
            </m:r>
          </m:sub>
        </m:sSub>
        <m:r>
          <w:rPr>
            <w:rFonts w:ascii="Cambria Math" w:eastAsia="Calibri" w:hAnsi="Cambria Math" w:cs="Arial"/>
            <w:sz w:val="18"/>
            <w:szCs w:val="22"/>
          </w:rPr>
          <m:t>=a∙</m:t>
        </m:r>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m:t>
            </m:r>
          </m:sub>
        </m:sSub>
        <m:r>
          <w:rPr>
            <w:rFonts w:ascii="Cambria Math" w:eastAsia="Calibri" w:hAnsi="Cambria Math" w:cs="Arial"/>
            <w:sz w:val="18"/>
            <w:szCs w:val="22"/>
          </w:rPr>
          <m:t>+</m:t>
        </m:r>
        <m:d>
          <m:dPr>
            <m:ctrlPr>
              <w:rPr>
                <w:rFonts w:ascii="Cambria Math" w:eastAsia="Calibri" w:hAnsi="Cambria Math" w:cs="Arial"/>
                <w:i/>
                <w:sz w:val="18"/>
                <w:szCs w:val="22"/>
              </w:rPr>
            </m:ctrlPr>
          </m:dPr>
          <m:e>
            <m:r>
              <w:rPr>
                <w:rFonts w:ascii="Cambria Math" w:eastAsia="Calibri" w:hAnsi="Cambria Math" w:cs="Arial"/>
                <w:sz w:val="18"/>
                <w:szCs w:val="22"/>
              </w:rPr>
              <m:t>1-a</m:t>
            </m:r>
          </m:e>
        </m:d>
        <m:d>
          <m:dPr>
            <m:begChr m:val="["/>
            <m:endChr m:val="]"/>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a,t</m:t>
                </m:r>
              </m:sub>
            </m:sSub>
            <m:r>
              <w:rPr>
                <w:rFonts w:ascii="Cambria Math" w:eastAsia="Calibri" w:hAnsi="Cambria Math" w:cs="Arial"/>
                <w:sz w:val="18"/>
                <w:szCs w:val="22"/>
              </w:rPr>
              <m:t>+R</m:t>
            </m:r>
            <m:d>
              <m:dPr>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IT</m:t>
                    </m:r>
                  </m:sub>
                </m:sSub>
                <m:r>
                  <w:rPr>
                    <w:rFonts w:ascii="Cambria Math" w:eastAsia="Calibri" w:hAnsi="Cambria Math" w:cs="Arial"/>
                    <w:sz w:val="18"/>
                    <w:szCs w:val="22"/>
                  </w:rPr>
                  <m:t>-</m:t>
                </m:r>
                <m:sSub>
                  <m:sSubPr>
                    <m:ctrlPr>
                      <w:rPr>
                        <w:rFonts w:ascii="Cambria Math" w:eastAsia="Calibri" w:hAnsi="Cambria Math" w:cs="Arial"/>
                        <w:i/>
                        <w:sz w:val="18"/>
                        <w:szCs w:val="22"/>
                      </w:rPr>
                    </m:ctrlPr>
                  </m:sSubPr>
                  <m:e>
                    <m:r>
                      <w:rPr>
                        <w:rFonts w:ascii="Cambria Math" w:eastAsia="Calibri" w:hAnsi="Cambria Math" w:cs="Arial"/>
                        <w:sz w:val="18"/>
                        <w:szCs w:val="22"/>
                      </w:rPr>
                      <m:t>m</m:t>
                    </m:r>
                  </m:e>
                  <m:sub>
                    <m:r>
                      <w:rPr>
                        <w:rFonts w:ascii="Cambria Math" w:eastAsia="Calibri" w:hAnsi="Cambria Math" w:cs="Arial"/>
                        <w:sz w:val="18"/>
                        <w:szCs w:val="22"/>
                      </w:rPr>
                      <m:t>t</m:t>
                    </m:r>
                  </m:sub>
                </m:sSub>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C,t</m:t>
                    </m:r>
                  </m:sub>
                </m:sSub>
              </m:e>
            </m:d>
          </m:e>
        </m:d>
      </m:oMath>
      <w:r w:rsidR="005A601F" w:rsidRPr="005A601F">
        <w:rPr>
          <w:sz w:val="20"/>
          <w:szCs w:val="20"/>
        </w:rPr>
        <w:t xml:space="preserve"> </w:t>
      </w:r>
      <w:r>
        <w:rPr>
          <w:sz w:val="20"/>
          <w:szCs w:val="20"/>
        </w:rPr>
        <w:tab/>
      </w:r>
      <w:r w:rsidR="005A601F" w:rsidRPr="005A601F">
        <w:rPr>
          <w:sz w:val="20"/>
          <w:szCs w:val="20"/>
        </w:rPr>
        <w:t>(2)</w:t>
      </w:r>
    </w:p>
    <w:p w14:paraId="1AC489EA" w14:textId="77777777" w:rsidR="005A601F" w:rsidRPr="005A601F" w:rsidRDefault="005A601F" w:rsidP="005A601F">
      <w:pPr>
        <w:ind w:firstLine="284"/>
        <w:jc w:val="both"/>
        <w:rPr>
          <w:sz w:val="20"/>
          <w:szCs w:val="20"/>
        </w:rPr>
      </w:pPr>
      <w:r w:rsidRPr="005A601F">
        <w:rPr>
          <w:sz w:val="20"/>
          <w:szCs w:val="20"/>
        </w:rPr>
        <w:t xml:space="preserve">Where </w:t>
      </w:r>
      <w:r w:rsidRPr="005A601F">
        <w:rPr>
          <w:i/>
          <w:sz w:val="20"/>
          <w:szCs w:val="20"/>
        </w:rPr>
        <w:t>θ</w:t>
      </w:r>
      <w:r w:rsidRPr="005A601F">
        <w:rPr>
          <w:i/>
          <w:sz w:val="20"/>
          <w:szCs w:val="20"/>
          <w:vertAlign w:val="subscript"/>
        </w:rPr>
        <w:t>a</w:t>
      </w:r>
      <w:r w:rsidRPr="005A601F">
        <w:rPr>
          <w:sz w:val="20"/>
          <w:szCs w:val="20"/>
        </w:rPr>
        <w:t xml:space="preserve"> is the ambient temperature (in ºC), </w:t>
      </w:r>
      <w:r w:rsidRPr="005A601F">
        <w:rPr>
          <w:i/>
          <w:sz w:val="20"/>
          <w:szCs w:val="20"/>
        </w:rPr>
        <w:t>Q</w:t>
      </w:r>
      <w:r w:rsidRPr="005A601F">
        <w:rPr>
          <w:i/>
          <w:sz w:val="20"/>
          <w:szCs w:val="20"/>
          <w:vertAlign w:val="subscript"/>
        </w:rPr>
        <w:t>IT</w:t>
      </w:r>
      <w:r w:rsidRPr="005A601F">
        <w:rPr>
          <w:sz w:val="20"/>
          <w:szCs w:val="20"/>
        </w:rPr>
        <w:t xml:space="preserve"> is the constant internal heat gain form the IT equipment (in W), and </w:t>
      </w:r>
      <w:r w:rsidRPr="005A601F">
        <w:rPr>
          <w:i/>
          <w:sz w:val="20"/>
          <w:szCs w:val="20"/>
        </w:rPr>
        <w:t>Q</w:t>
      </w:r>
      <w:r w:rsidRPr="005A601F">
        <w:rPr>
          <w:i/>
          <w:sz w:val="20"/>
          <w:szCs w:val="20"/>
          <w:vertAlign w:val="subscript"/>
        </w:rPr>
        <w:t>C</w:t>
      </w:r>
      <w:r w:rsidRPr="005A601F">
        <w:rPr>
          <w:sz w:val="20"/>
          <w:szCs w:val="20"/>
        </w:rPr>
        <w:t xml:space="preserve"> is the cooling power of the heat pump (in W). The binary constant </w:t>
      </w:r>
      <w:r w:rsidRPr="005A601F">
        <w:rPr>
          <w:i/>
          <w:sz w:val="20"/>
          <w:szCs w:val="20"/>
        </w:rPr>
        <w:t>m</w:t>
      </w:r>
      <w:r w:rsidRPr="005A601F">
        <w:rPr>
          <w:sz w:val="20"/>
          <w:szCs w:val="20"/>
        </w:rPr>
        <w:t xml:space="preserve"> determines whether the cooling system is on or off depending on the minimum and maximum indoor temperature set points </w:t>
      </w:r>
      <w:r w:rsidRPr="005A601F">
        <w:rPr>
          <w:i/>
          <w:sz w:val="20"/>
          <w:szCs w:val="20"/>
        </w:rPr>
        <w:t>θ</w:t>
      </w:r>
      <w:r w:rsidRPr="005A601F">
        <w:rPr>
          <w:i/>
          <w:sz w:val="20"/>
          <w:szCs w:val="20"/>
          <w:vertAlign w:val="subscript"/>
        </w:rPr>
        <w:t>min</w:t>
      </w:r>
      <w:r w:rsidRPr="005A601F">
        <w:rPr>
          <w:sz w:val="20"/>
          <w:szCs w:val="20"/>
          <w:vertAlign w:val="subscript"/>
        </w:rPr>
        <w:t xml:space="preserve"> </w:t>
      </w:r>
      <w:r w:rsidRPr="005A601F">
        <w:rPr>
          <w:sz w:val="20"/>
          <w:szCs w:val="20"/>
        </w:rPr>
        <w:t xml:space="preserve">and </w:t>
      </w:r>
      <w:r w:rsidRPr="005A601F">
        <w:rPr>
          <w:i/>
          <w:sz w:val="20"/>
          <w:szCs w:val="20"/>
        </w:rPr>
        <w:t>θ</w:t>
      </w:r>
      <w:r w:rsidRPr="005A601F">
        <w:rPr>
          <w:i/>
          <w:sz w:val="20"/>
          <w:szCs w:val="20"/>
          <w:vertAlign w:val="subscript"/>
        </w:rPr>
        <w:t>max,1</w:t>
      </w:r>
      <w:r w:rsidRPr="005A601F">
        <w:rPr>
          <w:sz w:val="20"/>
          <w:szCs w:val="20"/>
        </w:rPr>
        <w:t xml:space="preserve">. The difference between </w:t>
      </w:r>
      <w:r w:rsidRPr="005A601F">
        <w:rPr>
          <w:i/>
          <w:sz w:val="20"/>
          <w:szCs w:val="20"/>
        </w:rPr>
        <w:t>θ</w:t>
      </w:r>
      <w:r w:rsidRPr="005A601F">
        <w:rPr>
          <w:i/>
          <w:sz w:val="20"/>
          <w:szCs w:val="20"/>
          <w:vertAlign w:val="subscript"/>
        </w:rPr>
        <w:t xml:space="preserve">max,1 </w:t>
      </w:r>
      <w:r w:rsidRPr="005A601F">
        <w:rPr>
          <w:sz w:val="20"/>
          <w:szCs w:val="20"/>
        </w:rPr>
        <w:t>and</w:t>
      </w:r>
      <w:r w:rsidRPr="005A601F">
        <w:rPr>
          <w:i/>
          <w:sz w:val="20"/>
          <w:szCs w:val="20"/>
        </w:rPr>
        <w:t xml:space="preserve"> θ</w:t>
      </w:r>
      <w:r w:rsidRPr="005A601F">
        <w:rPr>
          <w:i/>
          <w:sz w:val="20"/>
          <w:szCs w:val="20"/>
          <w:vertAlign w:val="subscript"/>
        </w:rPr>
        <w:t>min</w:t>
      </w:r>
      <w:r w:rsidRPr="005A601F">
        <w:rPr>
          <w:sz w:val="20"/>
          <w:szCs w:val="20"/>
          <w:vertAlign w:val="subscript"/>
        </w:rPr>
        <w:t xml:space="preserve"> </w:t>
      </w:r>
      <w:r w:rsidRPr="005A601F">
        <w:rPr>
          <w:sz w:val="20"/>
          <w:szCs w:val="20"/>
        </w:rPr>
        <w:t xml:space="preserve">is the thermostat dead band. </w:t>
      </w:r>
    </w:p>
    <w:p w14:paraId="00EB8F08" w14:textId="77777777" w:rsidR="005A601F" w:rsidRPr="005A601F" w:rsidRDefault="005A601F" w:rsidP="00B70835">
      <w:pPr>
        <w:tabs>
          <w:tab w:val="center" w:pos="2160"/>
          <w:tab w:val="right" w:pos="4406"/>
        </w:tabs>
        <w:spacing w:before="120" w:after="120"/>
        <w:ind w:firstLine="288"/>
        <w:jc w:val="both"/>
        <w:rPr>
          <w:sz w:val="20"/>
          <w:szCs w:val="20"/>
        </w:rPr>
      </w:pPr>
      <w:r w:rsidRPr="007C7D6A">
        <w:rPr>
          <w:sz w:val="18"/>
          <w:szCs w:val="20"/>
        </w:rPr>
        <w:tab/>
      </w:r>
      <m:oMath>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t+1</m:t>
            </m:r>
          </m:sub>
        </m:sSub>
        <m:r>
          <w:rPr>
            <w:rFonts w:ascii="Cambria Math" w:hAnsi="Cambria Math" w:cs="Arial"/>
            <w:sz w:val="20"/>
            <w:szCs w:val="22"/>
          </w:rPr>
          <m:t>=</m:t>
        </m:r>
        <m:d>
          <m:dPr>
            <m:begChr m:val="{"/>
            <m:endChr m:val=""/>
            <m:ctrlPr>
              <w:rPr>
                <w:rFonts w:ascii="Cambria Math" w:hAnsi="Cambria Math" w:cs="Arial"/>
                <w:i/>
                <w:sz w:val="20"/>
                <w:szCs w:val="22"/>
              </w:rPr>
            </m:ctrlPr>
          </m:dPr>
          <m:e>
            <m:eqArr>
              <m:eqArrPr>
                <m:ctrlPr>
                  <w:rPr>
                    <w:rFonts w:ascii="Cambria Math" w:hAnsi="Cambria Math" w:cs="Arial"/>
                    <w:i/>
                    <w:sz w:val="20"/>
                    <w:szCs w:val="22"/>
                  </w:rPr>
                </m:ctrlPr>
              </m:eqArrPr>
              <m:e>
                <m:r>
                  <w:rPr>
                    <w:rFonts w:ascii="Cambria Math" w:hAnsi="Cambria Math" w:cs="Arial"/>
                    <w:sz w:val="20"/>
                    <w:szCs w:val="22"/>
                  </w:rPr>
                  <m:t xml:space="preserve">0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 xml:space="preserve">  </m:t>
                </m:r>
              </m:e>
              <m:e>
                <m:r>
                  <w:rPr>
                    <w:rFonts w:ascii="Cambria Math" w:hAnsi="Cambria Math" w:cs="Arial"/>
                    <w:sz w:val="20"/>
                    <w:szCs w:val="22"/>
                  </w:rPr>
                  <m:t xml:space="preserve">1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ctrlPr>
                  <w:rPr>
                    <w:rFonts w:ascii="Cambria Math" w:eastAsia="Cambria Math" w:hAnsi="Cambria Math" w:cs="Arial"/>
                    <w:i/>
                    <w:sz w:val="20"/>
                    <w:szCs w:val="22"/>
                  </w:rPr>
                </m:ctrlPr>
              </m:e>
              <m:e>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m:t>
                    </m:r>
                  </m:sub>
                </m:sSub>
                <m:r>
                  <w:rPr>
                    <w:rFonts w:ascii="Cambria Math" w:hAnsi="Cambria Math" w:cs="Arial"/>
                    <w:sz w:val="20"/>
                    <w:szCs w:val="22"/>
                  </w:rPr>
                  <m:t xml:space="preserve">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r>
                  <w:rPr>
                    <w:rFonts w:ascii="Cambria Math" w:hAnsi="Cambria Math" w:cs="Arial"/>
                    <w:sz w:val="20"/>
                    <w:szCs w:val="22"/>
                  </w:rPr>
                  <m:t xml:space="preserve">  </m:t>
                </m:r>
              </m:e>
            </m:eqArr>
          </m:e>
        </m:d>
      </m:oMath>
      <w:r w:rsidR="00B70835">
        <w:rPr>
          <w:sz w:val="20"/>
          <w:szCs w:val="20"/>
        </w:rPr>
        <w:tab/>
      </w:r>
      <w:r w:rsidRPr="005A601F">
        <w:rPr>
          <w:sz w:val="20"/>
          <w:szCs w:val="20"/>
        </w:rPr>
        <w:t>(3)</w:t>
      </w:r>
    </w:p>
    <w:p w14:paraId="67DAE226" w14:textId="77777777" w:rsidR="005A601F" w:rsidRPr="005A601F" w:rsidRDefault="005A601F" w:rsidP="005A601F">
      <w:pPr>
        <w:ind w:firstLine="284"/>
        <w:jc w:val="both"/>
        <w:rPr>
          <w:sz w:val="20"/>
          <w:szCs w:val="20"/>
        </w:rPr>
      </w:pPr>
      <w:r w:rsidRPr="005A601F">
        <w:rPr>
          <w:sz w:val="20"/>
          <w:szCs w:val="20"/>
        </w:rPr>
        <w:t xml:space="preserve">The power consumption of the cooling system </w:t>
      </w:r>
      <w:r w:rsidRPr="005A601F">
        <w:rPr>
          <w:i/>
          <w:sz w:val="20"/>
          <w:szCs w:val="20"/>
        </w:rPr>
        <w:t>W</w:t>
      </w:r>
      <w:r w:rsidRPr="005A601F">
        <w:rPr>
          <w:sz w:val="20"/>
          <w:szCs w:val="20"/>
        </w:rPr>
        <w:t xml:space="preserve"> (in W) is calculated based on its cooling capacity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(in W) and the coefficient of performance </w:t>
      </w:r>
      <w:r w:rsidRPr="005A601F">
        <w:rPr>
          <w:i/>
          <w:sz w:val="20"/>
          <w:szCs w:val="20"/>
        </w:rPr>
        <w:t>COP</w:t>
      </w:r>
      <w:r w:rsidRPr="005A601F">
        <w:rPr>
          <w:sz w:val="20"/>
          <w:szCs w:val="20"/>
        </w:rPr>
        <w:t>:</w:t>
      </w:r>
    </w:p>
    <w:p w14:paraId="5322A725"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W</m:t>
            </m:r>
          </m:e>
          <m:sub>
            <m:r>
              <w:rPr>
                <w:rFonts w:ascii="Cambria Math" w:eastAsia="Calibri" w:hAnsi="Cambria Math" w:cs="Arial"/>
                <w:sz w:val="20"/>
                <w:szCs w:val="20"/>
              </w:rPr>
              <m:t>t</m:t>
            </m:r>
          </m:sub>
        </m:sSub>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den>
        </m:f>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m</m:t>
            </m:r>
          </m:e>
          <m:sub>
            <m:r>
              <w:rPr>
                <w:rFonts w:ascii="Cambria Math" w:eastAsia="Calibri" w:hAnsi="Cambria Math" w:cs="Arial"/>
                <w:sz w:val="20"/>
                <w:szCs w:val="20"/>
              </w:rPr>
              <m:t>t</m:t>
            </m:r>
          </m:sub>
        </m:sSub>
      </m:oMath>
      <w:r w:rsidR="001B1D04">
        <w:rPr>
          <w:sz w:val="20"/>
          <w:szCs w:val="20"/>
        </w:rPr>
        <w:tab/>
      </w:r>
      <w:r w:rsidRPr="001B1D04">
        <w:rPr>
          <w:sz w:val="20"/>
          <w:szCs w:val="20"/>
        </w:rPr>
        <w:t>(4)</w:t>
      </w:r>
    </w:p>
    <w:p w14:paraId="7373057D" w14:textId="77777777" w:rsidR="005A601F" w:rsidRPr="005A601F" w:rsidRDefault="005A601F" w:rsidP="005A601F">
      <w:pPr>
        <w:ind w:firstLine="284"/>
        <w:jc w:val="both"/>
        <w:rPr>
          <w:sz w:val="20"/>
          <w:szCs w:val="20"/>
        </w:rPr>
      </w:pPr>
      <w:r w:rsidRPr="005A601F">
        <w:rPr>
          <w:sz w:val="20"/>
          <w:szCs w:val="20"/>
        </w:rPr>
        <w:t xml:space="preserve">The </w:t>
      </w:r>
      <w:r w:rsidRPr="005A601F">
        <w:rPr>
          <w:i/>
          <w:sz w:val="20"/>
          <w:szCs w:val="20"/>
        </w:rPr>
        <w:t>COP</w:t>
      </w:r>
      <w:r w:rsidRPr="005A601F">
        <w:rPr>
          <w:sz w:val="20"/>
          <w:szCs w:val="20"/>
        </w:rPr>
        <w:t xml:space="preserve"> and the capacity of the cooling system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are expressed as functions of the indoor temperature using Equations 5 and 6:</w:t>
      </w:r>
    </w:p>
    <w:p w14:paraId="1EA67E74"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nom</m:t>
            </m:r>
          </m:sub>
        </m:sSub>
        <m:r>
          <w:rPr>
            <w:rFonts w:ascii="Cambria Math" w:eastAsia="Calibri" w:hAnsi="Cambria Math" w:cs="Arial"/>
            <w:sz w:val="20"/>
            <w:szCs w:val="20"/>
          </w:rPr>
          <m:t>∙</m:t>
        </m:r>
        <m:d>
          <m:dPr>
            <m:ctrlPr>
              <w:rPr>
                <w:rFonts w:ascii="Cambria Math" w:eastAsia="Calibri" w:hAnsi="Cambria Math" w:cs="Arial"/>
                <w:i/>
                <w:sz w:val="20"/>
                <w:szCs w:val="20"/>
              </w:rPr>
            </m:ctrlPr>
          </m:dPr>
          <m:e>
            <m:r>
              <w:rPr>
                <w:rFonts w:ascii="Cambria Math" w:eastAsia="Calibri" w:hAnsi="Cambria Math" w:cs="Arial"/>
                <w:sz w:val="20"/>
                <w:szCs w:val="20"/>
              </w:rPr>
              <m:t>0.022∙</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+0.406</m:t>
            </m:r>
          </m:e>
        </m:d>
      </m:oMath>
      <w:r w:rsidRPr="001B1D04">
        <w:rPr>
          <w:sz w:val="20"/>
          <w:szCs w:val="20"/>
        </w:rPr>
        <w:t xml:space="preserve"> </w:t>
      </w:r>
      <w:r w:rsidR="001B1D04">
        <w:rPr>
          <w:sz w:val="20"/>
          <w:szCs w:val="20"/>
        </w:rPr>
        <w:tab/>
      </w:r>
      <w:r w:rsidRPr="001B1D04">
        <w:rPr>
          <w:sz w:val="20"/>
          <w:szCs w:val="20"/>
        </w:rPr>
        <w:t>(5)</w:t>
      </w:r>
    </w:p>
    <w:p w14:paraId="744DED4C" w14:textId="77777777" w:rsidR="005A601F" w:rsidRPr="001B1D04" w:rsidRDefault="005A601F" w:rsidP="001B1D04">
      <w:pPr>
        <w:tabs>
          <w:tab w:val="center" w:pos="2160"/>
          <w:tab w:val="right" w:pos="4406"/>
        </w:tabs>
        <w:spacing w:before="120" w:after="120"/>
        <w:ind w:firstLine="288"/>
        <w:jc w:val="both"/>
        <w:rPr>
          <w:sz w:val="20"/>
          <w:szCs w:val="20"/>
        </w:rPr>
      </w:pPr>
      <w:r w:rsidRPr="001B1D04">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C,nom</m:t>
            </m:r>
          </m:sub>
        </m:sSub>
        <m:r>
          <w:rPr>
            <w:rFonts w:ascii="Cambria Math" w:eastAsia="Calibri" w:hAnsi="Cambria Math" w:cs="Arial"/>
            <w:sz w:val="20"/>
            <w:szCs w:val="20"/>
          </w:rPr>
          <m:t>∙n∙</m:t>
        </m:r>
        <m:d>
          <m:dPr>
            <m:ctrlPr>
              <w:rPr>
                <w:rFonts w:ascii="Cambria Math" w:eastAsia="Calibri" w:hAnsi="Cambria Math" w:cs="Arial"/>
                <w:i/>
                <w:sz w:val="20"/>
                <w:szCs w:val="20"/>
              </w:rPr>
            </m:ctrlPr>
          </m:dPr>
          <m:e>
            <m:r>
              <w:rPr>
                <w:rFonts w:ascii="Cambria Math" w:eastAsia="Calibri" w:hAnsi="Cambria Math" w:cs="Arial"/>
                <w:sz w:val="20"/>
                <w:szCs w:val="20"/>
              </w:rPr>
              <m:t>0.024∙</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+0.361</m:t>
            </m:r>
          </m:e>
        </m:d>
      </m:oMath>
      <w:r w:rsidR="001B1D04">
        <w:rPr>
          <w:sz w:val="20"/>
          <w:szCs w:val="20"/>
        </w:rPr>
        <w:tab/>
      </w:r>
      <w:r w:rsidRPr="001B1D04">
        <w:rPr>
          <w:sz w:val="20"/>
          <w:szCs w:val="20"/>
        </w:rPr>
        <w:t>(6)</w:t>
      </w:r>
    </w:p>
    <w:p w14:paraId="6C956F8C" w14:textId="75ED30DE" w:rsidR="005A601F" w:rsidRDefault="005A601F" w:rsidP="005A601F">
      <w:pPr>
        <w:ind w:firstLine="284"/>
        <w:jc w:val="both"/>
        <w:rPr>
          <w:sz w:val="20"/>
          <w:szCs w:val="20"/>
        </w:rPr>
      </w:pPr>
      <w:r w:rsidRPr="005A601F">
        <w:rPr>
          <w:sz w:val="20"/>
          <w:szCs w:val="20"/>
        </w:rPr>
        <w:t xml:space="preserve">where </w:t>
      </w:r>
      <w:r w:rsidRPr="005A601F">
        <w:rPr>
          <w:i/>
          <w:sz w:val="20"/>
          <w:szCs w:val="20"/>
        </w:rPr>
        <w:t>n</w:t>
      </w:r>
      <w:r w:rsidRPr="005A601F">
        <w:rPr>
          <w:sz w:val="20"/>
          <w:szCs w:val="20"/>
        </w:rPr>
        <w:t xml:space="preserve"> is the number of active cooling stages of a heat pump (</w:t>
      </w:r>
      <w:r w:rsidRPr="002B36EF">
        <w:rPr>
          <w:i/>
          <w:sz w:val="20"/>
          <w:szCs w:val="20"/>
        </w:rPr>
        <w:t>n</w:t>
      </w:r>
      <w:r w:rsidRPr="005A601F">
        <w:rPr>
          <w:sz w:val="20"/>
          <w:szCs w:val="20"/>
        </w:rPr>
        <w:t xml:space="preserve"> = 1 for half-load and </w:t>
      </w:r>
      <w:r w:rsidRPr="002B36EF">
        <w:rPr>
          <w:i/>
          <w:sz w:val="20"/>
          <w:szCs w:val="20"/>
        </w:rPr>
        <w:t>n</w:t>
      </w:r>
      <w:r w:rsidRPr="005A601F">
        <w:rPr>
          <w:sz w:val="20"/>
          <w:szCs w:val="20"/>
        </w:rPr>
        <w:t xml:space="preserve"> = 2 for full-load). The second stage of the heat pump compressor (</w:t>
      </w:r>
      <w:r w:rsidRPr="002B36EF">
        <w:rPr>
          <w:i/>
          <w:sz w:val="20"/>
          <w:szCs w:val="20"/>
        </w:rPr>
        <w:t>n</w:t>
      </w:r>
      <w:r w:rsidRPr="005A601F">
        <w:rPr>
          <w:sz w:val="20"/>
          <w:szCs w:val="20"/>
        </w:rPr>
        <w:t xml:space="preserve"> = 2) is activated if the indoor temperature exceeds </w:t>
      </w:r>
      <w:r w:rsidRPr="005A601F">
        <w:rPr>
          <w:i/>
          <w:sz w:val="20"/>
          <w:szCs w:val="20"/>
        </w:rPr>
        <w:t>θ</w:t>
      </w:r>
      <w:r w:rsidRPr="005A601F">
        <w:rPr>
          <w:i/>
          <w:sz w:val="20"/>
          <w:szCs w:val="20"/>
          <w:vertAlign w:val="subscript"/>
        </w:rPr>
        <w:t xml:space="preserve">max,2 </w:t>
      </w:r>
      <w:r w:rsidRPr="005A601F">
        <w:rPr>
          <w:sz w:val="20"/>
          <w:szCs w:val="20"/>
        </w:rPr>
        <w:t xml:space="preserve">and deactivated if it drops below </w:t>
      </w:r>
      <w:r w:rsidRPr="005A601F">
        <w:rPr>
          <w:i/>
          <w:sz w:val="20"/>
          <w:szCs w:val="20"/>
        </w:rPr>
        <w:t>θ</w:t>
      </w:r>
      <w:r w:rsidRPr="005A601F">
        <w:rPr>
          <w:i/>
          <w:sz w:val="20"/>
          <w:szCs w:val="20"/>
          <w:vertAlign w:val="subscript"/>
        </w:rPr>
        <w:t>max,1.</w:t>
      </w:r>
      <w:r w:rsidRPr="005A601F">
        <w:rPr>
          <w:sz w:val="20"/>
          <w:szCs w:val="20"/>
        </w:rPr>
        <w:t xml:space="preserve"> Both the nominal cooling capacity of the heat pump </w:t>
      </w:r>
      <w:r w:rsidRPr="005A601F">
        <w:rPr>
          <w:i/>
          <w:sz w:val="20"/>
          <w:szCs w:val="20"/>
        </w:rPr>
        <w:t>Q</w:t>
      </w:r>
      <w:r w:rsidRPr="005A601F">
        <w:rPr>
          <w:i/>
          <w:sz w:val="20"/>
          <w:szCs w:val="20"/>
          <w:vertAlign w:val="subscript"/>
        </w:rPr>
        <w:t>c,nom</w:t>
      </w:r>
      <w:r w:rsidRPr="005A601F">
        <w:rPr>
          <w:sz w:val="20"/>
          <w:szCs w:val="20"/>
        </w:rPr>
        <w:t xml:space="preserve"> and the functional forms of Equations 5 and 6 were obtained from the heat pump specifications </w:t>
      </w:r>
      <w:r w:rsidRPr="005A601F">
        <w:rPr>
          <w:sz w:val="20"/>
          <w:szCs w:val="20"/>
        </w:rPr>
        <w:fldChar w:fldCharType="begin" w:fldLock="1"/>
      </w:r>
      <w:r w:rsidR="004F51E1">
        <w:rPr>
          <w:sz w:val="20"/>
          <w:szCs w:val="20"/>
        </w:rPr>
        <w:instrText>ADDIN CSL_CITATION { "citationItems" : [ { "id" : "ITEM-1", "itemData" : { "author" : [ { "dropping-particle" : "", "family" : "ClimateMaster", "given" : "", "non-dropping-particle" : "", "parse-names" : false, "suffix" : "" } ], "id" : "ITEM-1", "issued" : { "date-parts" : [ [ "2017" ] ] }, "number-of-pages" : "1-64", "title" : "Tranquility Compact Belt Drive (TC) Series Submittal Data", "type" : "report" }, "uris" : [ "http://www.mendeley.com/documents/?uuid=a7f161a4-9c33-4a7f-bac9-0812a1744a78" ] } ], "mendeley" : { "formattedCitation" : "[14]", "plainTextFormattedCitation" : "[14]", "previouslyFormattedCitation" : "[14]" }, "properties" : {  }, "schema" : "https://github.com/citation-style-language/schema/raw/master/csl-citation.json" }</w:instrText>
      </w:r>
      <w:r w:rsidRPr="005A601F">
        <w:rPr>
          <w:sz w:val="20"/>
          <w:szCs w:val="20"/>
        </w:rPr>
        <w:fldChar w:fldCharType="separate"/>
      </w:r>
      <w:r w:rsidR="004B42DC" w:rsidRPr="004B42DC">
        <w:rPr>
          <w:noProof/>
          <w:sz w:val="20"/>
          <w:szCs w:val="20"/>
        </w:rPr>
        <w:t>[14]</w:t>
      </w:r>
      <w:r w:rsidRPr="005A601F">
        <w:rPr>
          <w:sz w:val="20"/>
          <w:szCs w:val="20"/>
        </w:rPr>
        <w:fldChar w:fldCharType="end"/>
      </w:r>
      <w:r w:rsidRPr="005A601F">
        <w:rPr>
          <w:sz w:val="20"/>
          <w:szCs w:val="20"/>
        </w:rPr>
        <w:t xml:space="preserve">. The overall coefficient of performance </w:t>
      </w:r>
      <w:r w:rsidRPr="005A601F">
        <w:rPr>
          <w:i/>
          <w:sz w:val="20"/>
          <w:szCs w:val="20"/>
        </w:rPr>
        <w:t>COP</w:t>
      </w:r>
      <w:r w:rsidRPr="005A601F">
        <w:rPr>
          <w:i/>
          <w:sz w:val="20"/>
          <w:szCs w:val="20"/>
          <w:vertAlign w:val="subscript"/>
        </w:rPr>
        <w:t>nom</w:t>
      </w:r>
      <w:r w:rsidRPr="005A601F">
        <w:rPr>
          <w:sz w:val="20"/>
          <w:szCs w:val="20"/>
        </w:rPr>
        <w:t xml:space="preserve"> at nominal conditions (i.e. 26.7 ºC indoor dry bulb temperature and 50% relative humidity) was obtained from a numerical model of the cooling system developed in TRNSYS software and validated using experimental data. The TRNSYS model was described in detail in our previous publication </w:t>
      </w:r>
      <w:r w:rsidRPr="005A601F">
        <w:rPr>
          <w:sz w:val="20"/>
          <w:szCs w:val="20"/>
        </w:rPr>
        <w:fldChar w:fldCharType="begin" w:fldLock="1"/>
      </w:r>
      <w:r w:rsidR="004F51E1">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"[15]" }, "properties" : {  }, "schema" : "https://github.com/citation-style-language/schema/raw/master/csl-citation.json" }</w:instrText>
      </w:r>
      <w:r w:rsidRPr="005A601F">
        <w:rPr>
          <w:sz w:val="20"/>
          <w:szCs w:val="20"/>
        </w:rPr>
        <w:fldChar w:fldCharType="separate"/>
      </w:r>
      <w:r w:rsidR="004B42DC" w:rsidRPr="004B42DC">
        <w:rPr>
          <w:noProof/>
          <w:sz w:val="20"/>
          <w:szCs w:val="20"/>
        </w:rPr>
        <w:t>[15]</w:t>
      </w:r>
      <w:r w:rsidRPr="005A601F">
        <w:rPr>
          <w:sz w:val="20"/>
          <w:szCs w:val="20"/>
        </w:rPr>
        <w:fldChar w:fldCharType="end"/>
      </w:r>
      <w:r w:rsidRPr="005A601F">
        <w:rPr>
          <w:sz w:val="20"/>
          <w:szCs w:val="20"/>
        </w:rPr>
        <w:t xml:space="preserve">. Equations 5 and 6 are applicable to geothermal cooling systems, in which heat sink temperature remains nearly constant throughout the year. The performance of conventional air-cooled computer room air conditioning (CRAC) systems would vary with the weather conditions, resulting in lower COP and cooling capacity at high ambient temperatures. </w:t>
      </w:r>
    </w:p>
    <w:p w14:paraId="3BE54047" w14:textId="77777777" w:rsidR="006D7D20" w:rsidRDefault="006D7D20" w:rsidP="006D7D20">
      <w:pPr>
        <w:ind w:firstLine="284"/>
        <w:jc w:val="both"/>
        <w:rPr>
          <w:sz w:val="20"/>
          <w:szCs w:val="20"/>
        </w:rPr>
      </w:pPr>
    </w:p>
    <w:p w14:paraId="64DFA55A" w14:textId="77777777" w:rsidR="006D7D20" w:rsidRPr="007F01B2" w:rsidRDefault="006D7D20" w:rsidP="006D7D20">
      <w:pPr>
        <w:jc w:val="both"/>
        <w:rPr>
          <w:b/>
          <w:sz w:val="22"/>
          <w:szCs w:val="22"/>
        </w:rPr>
      </w:pPr>
      <w:r>
        <w:rPr>
          <w:b/>
          <w:sz w:val="22"/>
          <w:szCs w:val="22"/>
        </w:rPr>
        <w:t>2.2</w:t>
      </w:r>
      <w:r w:rsidRPr="007F01B2">
        <w:rPr>
          <w:b/>
          <w:sz w:val="22"/>
          <w:szCs w:val="22"/>
        </w:rPr>
        <w:t xml:space="preserve">. </w:t>
      </w:r>
      <w:r w:rsidRPr="006D7D20">
        <w:rPr>
          <w:b/>
          <w:sz w:val="22"/>
          <w:szCs w:val="22"/>
        </w:rPr>
        <w:t>Fitting model to experimental data</w:t>
      </w:r>
    </w:p>
    <w:p w14:paraId="72D76B6C" w14:textId="77777777" w:rsidR="006D7D20" w:rsidRPr="006D7D20" w:rsidRDefault="006D7D20" w:rsidP="006D7D20">
      <w:pPr>
        <w:jc w:val="both"/>
        <w:rPr>
          <w:b/>
        </w:rPr>
      </w:pPr>
      <w:r w:rsidRPr="00C72D19">
        <w:rPr>
          <w:b/>
        </w:rPr>
        <w:t xml:space="preserve"> </w:t>
      </w:r>
    </w:p>
    <w:p w14:paraId="4D41067E" w14:textId="57CF7A6E" w:rsidR="006D7D20" w:rsidRPr="006D7D20" w:rsidRDefault="00BF5574" w:rsidP="00DE6F71">
      <w:pPr>
        <w:jc w:val="both"/>
        <w:rPr>
          <w:sz w:val="20"/>
          <w:szCs w:val="20"/>
        </w:rPr>
      </w:pPr>
      <w:r>
        <w:rPr>
          <w:b/>
          <w:sz w:val="20"/>
          <w:szCs w:val="20"/>
        </w:rPr>
        <w:t>2.2</w:t>
      </w:r>
      <w:r w:rsidR="006D7D20" w:rsidRPr="007F01B2">
        <w:rPr>
          <w:b/>
          <w:sz w:val="20"/>
          <w:szCs w:val="20"/>
        </w:rPr>
        <w:t xml:space="preserve">.1. </w:t>
      </w:r>
      <w:r w:rsidR="006D7D20">
        <w:rPr>
          <w:b/>
          <w:sz w:val="20"/>
          <w:szCs w:val="20"/>
        </w:rPr>
        <w:t>Model calibration</w:t>
      </w:r>
      <w:r w:rsidR="006D7D20">
        <w:t>.</w:t>
      </w:r>
      <w:r w:rsidR="006D7D20">
        <w:rPr>
          <w:sz w:val="20"/>
          <w:szCs w:val="20"/>
        </w:rPr>
        <w:t xml:space="preserve"> </w:t>
      </w:r>
      <w:r w:rsidR="006D7D20" w:rsidRPr="006D7D20">
        <w:rPr>
          <w:sz w:val="20"/>
          <w:szCs w:val="20"/>
        </w:rPr>
        <w:t xml:space="preserve">An accurate depiction of the transient thermal behavior of the data center is essential for the validity of this study. For this reason, the parameters of the numerical model were </w:t>
      </w:r>
      <w:r w:rsidR="00884ABD">
        <w:rPr>
          <w:sz w:val="20"/>
          <w:szCs w:val="20"/>
        </w:rPr>
        <w:t>estimated from</w:t>
      </w:r>
      <w:r w:rsidR="006D7D20" w:rsidRPr="006D7D20">
        <w:rPr>
          <w:sz w:val="20"/>
          <w:szCs w:val="20"/>
        </w:rPr>
        <w:t xml:space="preserve"> the data collected from a small, 93 m</w:t>
      </w:r>
      <w:r w:rsidR="006D7D20" w:rsidRPr="006D7D20">
        <w:rPr>
          <w:sz w:val="20"/>
          <w:szCs w:val="20"/>
          <w:vertAlign w:val="superscript"/>
        </w:rPr>
        <w:t>2</w:t>
      </w:r>
      <w:r w:rsidR="006D7D20" w:rsidRPr="006D7D20">
        <w:rPr>
          <w:sz w:val="20"/>
          <w:szCs w:val="20"/>
        </w:rPr>
        <w:t xml:space="preserve"> (1000 ft</w:t>
      </w:r>
      <w:r w:rsidR="006D7D20" w:rsidRPr="006D7D20">
        <w:rPr>
          <w:sz w:val="20"/>
          <w:szCs w:val="20"/>
          <w:vertAlign w:val="superscript"/>
        </w:rPr>
        <w:t>2</w:t>
      </w:r>
      <w:r w:rsidR="006D7D20" w:rsidRPr="006D7D20">
        <w:rPr>
          <w:sz w:val="20"/>
          <w:szCs w:val="20"/>
        </w:rPr>
        <w:t>) telecommunications data center located in Ithaca, NY. The data center had IT power demand of about 14 kW</w:t>
      </w:r>
      <w:r w:rsidR="006D7D20" w:rsidRPr="006D7D20">
        <w:rPr>
          <w:sz w:val="20"/>
          <w:szCs w:val="20"/>
          <w:vertAlign w:val="subscript"/>
        </w:rPr>
        <w:t>e</w:t>
      </w:r>
      <w:r w:rsidR="006D7D20" w:rsidRPr="006D7D20">
        <w:rPr>
          <w:sz w:val="20"/>
          <w:szCs w:val="20"/>
        </w:rPr>
        <w:t>, indicating a low power density of 150 W/m</w:t>
      </w:r>
      <w:r w:rsidR="006D7D20" w:rsidRPr="006D7D20">
        <w:rPr>
          <w:sz w:val="20"/>
          <w:szCs w:val="20"/>
          <w:vertAlign w:val="superscript"/>
        </w:rPr>
        <w:t xml:space="preserve">2 </w:t>
      </w:r>
      <w:r w:rsidR="006D7D20" w:rsidRPr="006D7D20">
        <w:rPr>
          <w:sz w:val="20"/>
          <w:szCs w:val="20"/>
        </w:rPr>
        <w:t xml:space="preserve">based on the computer room floor area. This is about one third of the median used power density in data centers worldwide </w:t>
      </w:r>
      <w:r w:rsidR="006D7D20" w:rsidRPr="006D7D20">
        <w:rPr>
          <w:sz w:val="20"/>
          <w:szCs w:val="20"/>
        </w:rPr>
        <w:fldChar w:fldCharType="begin" w:fldLock="1"/>
      </w:r>
      <w:r w:rsidR="004F51E1">
        <w:rPr>
          <w:sz w:val="20"/>
          <w:szCs w:val="20"/>
        </w:rPr>
        <w:instrText>ADDIN CSL_CITATION { "citationItems" : [ { "id" : "ITEM-1", "itemData" : { "author" : [ { "dropping-particle" : "", "family" : "Uptime Institute", "given" : "", "non-dropping-particle" : "", "parse-names" : false, "suffix" : "" } ], "id" : "ITEM-1", "issued" : { "date-parts" : [ [ "2011" ] ] }, "title" : "Uptime Institute Annual Report : Data Center Density", "type" : "report" }, "uris" : [ "http://www.mendeley.com/documents/?uuid=4efb7b4a-c171-4331-af2b-717c4830de58" ] } ], "mendeley" : { "formattedCitation" : "[11]", "plainTextFormattedCitation" : "[11]", "previouslyFormattedCitation" : "[11]" }, "properties" : {  }, "schema" : "https://github.com/citation-style-language/schema/raw/master/csl-citation.json" }</w:instrText>
      </w:r>
      <w:r w:rsidR="006D7D20" w:rsidRPr="006D7D20">
        <w:rPr>
          <w:sz w:val="20"/>
          <w:szCs w:val="20"/>
        </w:rPr>
        <w:fldChar w:fldCharType="separate"/>
      </w:r>
      <w:r w:rsidR="004B42DC" w:rsidRPr="004B42DC">
        <w:rPr>
          <w:noProof/>
          <w:sz w:val="20"/>
          <w:szCs w:val="20"/>
        </w:rPr>
        <w:t>[11]</w:t>
      </w:r>
      <w:r w:rsidR="006D7D20" w:rsidRPr="006D7D20">
        <w:rPr>
          <w:sz w:val="20"/>
          <w:szCs w:val="20"/>
        </w:rPr>
        <w:fldChar w:fldCharType="end"/>
      </w:r>
      <w:r w:rsidR="006D7D20" w:rsidRPr="006D7D20">
        <w:rPr>
          <w:sz w:val="20"/>
          <w:szCs w:val="20"/>
        </w:rPr>
        <w:t xml:space="preserve">. The data center was equipped with a geothermal heat pump (GHP), which maintained the computer room temperature between </w:t>
      </w:r>
      <w:r w:rsidR="006D7D20" w:rsidRPr="006D7D20">
        <w:rPr>
          <w:i/>
          <w:sz w:val="20"/>
          <w:szCs w:val="20"/>
        </w:rPr>
        <w:t>θ</w:t>
      </w:r>
      <w:r w:rsidR="006D7D20" w:rsidRPr="006D7D20">
        <w:rPr>
          <w:i/>
          <w:sz w:val="20"/>
          <w:szCs w:val="20"/>
          <w:vertAlign w:val="subscript"/>
        </w:rPr>
        <w:t>min</w:t>
      </w:r>
      <w:r w:rsidR="006D7D20" w:rsidRPr="006D7D20">
        <w:rPr>
          <w:sz w:val="20"/>
          <w:szCs w:val="20"/>
          <w:vertAlign w:val="subscript"/>
        </w:rPr>
        <w:t xml:space="preserve"> </w:t>
      </w:r>
      <w:r w:rsidR="006D7D20" w:rsidRPr="006D7D20">
        <w:rPr>
          <w:sz w:val="20"/>
          <w:szCs w:val="20"/>
        </w:rPr>
        <w:t xml:space="preserve">of 25.6 and </w:t>
      </w:r>
      <w:r w:rsidR="006D7D20" w:rsidRPr="006D7D20">
        <w:rPr>
          <w:i/>
          <w:sz w:val="20"/>
          <w:szCs w:val="20"/>
        </w:rPr>
        <w:t>θ</w:t>
      </w:r>
      <w:r w:rsidR="006D7D20" w:rsidRPr="006D7D20">
        <w:rPr>
          <w:i/>
          <w:sz w:val="20"/>
          <w:szCs w:val="20"/>
          <w:vertAlign w:val="subscript"/>
        </w:rPr>
        <w:t>max,1</w:t>
      </w:r>
      <w:r w:rsidR="006D7D20" w:rsidRPr="006D7D20">
        <w:rPr>
          <w:sz w:val="20"/>
          <w:szCs w:val="20"/>
        </w:rPr>
        <w:t xml:space="preserve"> of 26.4 ºC (78 to 80 ºF). The second stage of the heat pump compressor was activated at </w:t>
      </w:r>
      <w:r w:rsidR="006D7D20" w:rsidRPr="006D7D20">
        <w:rPr>
          <w:i/>
          <w:sz w:val="20"/>
          <w:szCs w:val="20"/>
        </w:rPr>
        <w:t>θ</w:t>
      </w:r>
      <w:r w:rsidR="006D7D20" w:rsidRPr="006D7D20">
        <w:rPr>
          <w:i/>
          <w:sz w:val="20"/>
          <w:szCs w:val="20"/>
          <w:vertAlign w:val="subscript"/>
        </w:rPr>
        <w:t>max,2</w:t>
      </w:r>
      <w:r w:rsidR="006D7D20" w:rsidRPr="006D7D20">
        <w:rPr>
          <w:sz w:val="20"/>
          <w:szCs w:val="20"/>
        </w:rPr>
        <w:t xml:space="preserve"> of 27.2 ºC (81 ºF).</w:t>
      </w:r>
    </w:p>
    <w:p w14:paraId="52A2FE24" w14:textId="77777777" w:rsidR="006D7D20" w:rsidRPr="006D7D20" w:rsidRDefault="006D7D20" w:rsidP="00DE6F71">
      <w:pPr>
        <w:ind w:firstLine="270"/>
        <w:jc w:val="both"/>
        <w:rPr>
          <w:sz w:val="20"/>
          <w:szCs w:val="20"/>
        </w:rPr>
      </w:pPr>
      <w:r w:rsidRPr="006D7D20">
        <w:rPr>
          <w:sz w:val="20"/>
          <w:szCs w:val="20"/>
        </w:rPr>
        <w:t xml:space="preserve">The schematic of the cooling system is shown in </w:t>
      </w:r>
      <w:r w:rsidRPr="006D7D20">
        <w:rPr>
          <w:sz w:val="20"/>
          <w:szCs w:val="20"/>
        </w:rPr>
        <w:fldChar w:fldCharType="begin"/>
      </w:r>
      <w:r w:rsidRPr="006D7D20">
        <w:rPr>
          <w:sz w:val="20"/>
          <w:szCs w:val="20"/>
        </w:rPr>
        <w:instrText xml:space="preserve"> REF _Ref506305375 \h  \* MERGEFORMAT </w:instrText>
      </w:r>
      <w:r w:rsidRPr="006D7D20">
        <w:rPr>
          <w:sz w:val="20"/>
          <w:szCs w:val="20"/>
        </w:rPr>
      </w:r>
      <w:r w:rsidRPr="006D7D20">
        <w:rPr>
          <w:sz w:val="20"/>
          <w:szCs w:val="20"/>
        </w:rPr>
        <w:fldChar w:fldCharType="separate"/>
      </w:r>
      <w:r w:rsidRPr="006D7D20">
        <w:rPr>
          <w:sz w:val="20"/>
          <w:szCs w:val="20"/>
        </w:rPr>
        <w:t>Figure 1</w:t>
      </w:r>
      <w:r w:rsidRPr="006D7D20">
        <w:rPr>
          <w:sz w:val="20"/>
          <w:szCs w:val="20"/>
        </w:rPr>
        <w:fldChar w:fldCharType="end"/>
      </w:r>
      <w:r w:rsidRPr="006D7D20">
        <w:rPr>
          <w:sz w:val="20"/>
          <w:szCs w:val="20"/>
        </w:rPr>
        <w:t xml:space="preserve">. The heat pump removes heat from the indoor air and transfers it through two hydronic loops connected by a heat exchanger to a series of 140 m deep borehole heat exchangers (BHEs). BHEs dissipate the heat to subsurface, providing a nearly constant temperature of liquid returning to the GHP independent of the weather conditions. The indoor air cooled by the GHP is distributed by a network of underfloor ducts and perforated tiles to the server </w:t>
      </w:r>
      <w:r w:rsidRPr="006D7D20">
        <w:rPr>
          <w:sz w:val="20"/>
          <w:szCs w:val="20"/>
        </w:rPr>
        <w:lastRenderedPageBreak/>
        <w:t>room and returned through a system of vents located in the ceiling. The air flow is not contained to the IT equipment and the cold supply air is allowed to mix with the indoor air.</w:t>
      </w:r>
    </w:p>
    <w:p w14:paraId="51FC9A45" w14:textId="77777777" w:rsidR="006D7D20" w:rsidRPr="007F01B2" w:rsidRDefault="006D7D20" w:rsidP="00DE6F71">
      <w:pPr>
        <w:ind w:firstLine="270"/>
        <w:jc w:val="both"/>
        <w:rPr>
          <w:sz w:val="20"/>
          <w:szCs w:val="20"/>
        </w:rPr>
      </w:pPr>
      <w:r w:rsidRPr="006D7D20">
        <w:rPr>
          <w:sz w:val="20"/>
          <w:szCs w:val="20"/>
        </w:rPr>
        <w:t xml:space="preserve">The geothermal heat pump provides a higher COP than air conditioning systems typically used in data centers and its performance is less sensitive to the ambient temperature. The dynamic thermal behavior of the data center, however, does not depend on the source of cooling and is expected to be the same for both geothermal and air-source </w:t>
      </w:r>
      <w:r>
        <w:rPr>
          <w:sz w:val="20"/>
          <w:szCs w:val="20"/>
        </w:rPr>
        <w:t>systems.</w:t>
      </w:r>
      <w:r w:rsidRPr="007F01B2">
        <w:rPr>
          <w:sz w:val="20"/>
          <w:szCs w:val="20"/>
        </w:rPr>
        <w:t xml:space="preserve"> </w:t>
      </w:r>
    </w:p>
    <w:p w14:paraId="62B7382F" w14:textId="77777777" w:rsidR="004220DA" w:rsidRPr="007F01B2" w:rsidRDefault="004220DA" w:rsidP="006D7D20">
      <w:pPr>
        <w:ind w:firstLine="284"/>
        <w:jc w:val="both"/>
        <w:rPr>
          <w:sz w:val="20"/>
          <w:szCs w:val="20"/>
        </w:rPr>
      </w:pPr>
      <w:r w:rsidRPr="004220DA">
        <w:rPr>
          <w:sz w:val="20"/>
          <w:szCs w:val="20"/>
        </w:rPr>
        <w:t xml:space="preserve"> </w:t>
      </w:r>
    </w:p>
    <w:p w14:paraId="29F34B3A" w14:textId="77777777" w:rsidR="0026238A" w:rsidRDefault="00613019" w:rsidP="0026238A">
      <w:pPr>
        <w:keepNext/>
      </w:pPr>
      <w:r>
        <w:rPr>
          <w:noProof/>
        </w:rPr>
        <w:drawing>
          <wp:inline distT="0" distB="0" distL="0" distR="0" wp14:anchorId="4648575E" wp14:editId="604C7F99">
            <wp:extent cx="2828925" cy="14573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14:paraId="7599B5FA" w14:textId="77777777" w:rsidR="00B7412C" w:rsidRPr="007C7D6A" w:rsidRDefault="0026238A" w:rsidP="008B5CF0">
      <w:pPr>
        <w:pStyle w:val="Caption"/>
        <w:jc w:val="center"/>
        <w:rPr>
          <w:rFonts w:asciiTheme="minorHAnsi" w:hAnsiTheme="minorHAnsi" w:cs="Arial"/>
        </w:rPr>
      </w:pPr>
      <w:r w:rsidRPr="007C7D6A">
        <w:rPr>
          <w:rFonts w:asciiTheme="minorHAnsi" w:hAnsiTheme="minorHAnsi" w:cs="Arial"/>
        </w:rPr>
        <w:t xml:space="preserve">Figure </w:t>
      </w:r>
      <w:r w:rsidR="00DF3089" w:rsidRPr="007C7D6A">
        <w:rPr>
          <w:rFonts w:asciiTheme="minorHAnsi" w:hAnsiTheme="minorHAnsi" w:cs="Arial"/>
        </w:rPr>
        <w:fldChar w:fldCharType="begin"/>
      </w:r>
      <w:r w:rsidR="00DF3089" w:rsidRPr="007C7D6A">
        <w:rPr>
          <w:rFonts w:asciiTheme="minorHAnsi" w:hAnsiTheme="minorHAnsi" w:cs="Arial"/>
        </w:rPr>
        <w:instrText xml:space="preserve"> SEQ Figure \* ARABIC </w:instrText>
      </w:r>
      <w:r w:rsidR="00DF3089" w:rsidRPr="007C7D6A">
        <w:rPr>
          <w:rFonts w:asciiTheme="minorHAnsi" w:hAnsiTheme="minorHAnsi" w:cs="Arial"/>
        </w:rPr>
        <w:fldChar w:fldCharType="separate"/>
      </w:r>
      <w:r w:rsidRPr="007C7D6A">
        <w:rPr>
          <w:rFonts w:asciiTheme="minorHAnsi" w:hAnsiTheme="minorHAnsi" w:cs="Arial"/>
          <w:noProof/>
        </w:rPr>
        <w:t>1</w:t>
      </w:r>
      <w:r w:rsidR="00DF3089" w:rsidRPr="007C7D6A">
        <w:rPr>
          <w:rFonts w:asciiTheme="minorHAnsi" w:hAnsiTheme="minorHAnsi" w:cs="Arial"/>
          <w:noProof/>
        </w:rPr>
        <w:fldChar w:fldCharType="end"/>
      </w:r>
      <w:r w:rsidRPr="007C7D6A">
        <w:rPr>
          <w:rFonts w:asciiTheme="minorHAnsi" w:hAnsiTheme="minorHAnsi" w:cs="Arial"/>
        </w:rPr>
        <w:t>: Schematic of the geothermal data center cooling system consisting of: 1) borehole heat exchangers, 2) wellfield glycol circulation pump, 3) glycol heat exchanger, 4) building circulation pump, 5) geothermal heat pump, 6) air blower, 7) hot air return,</w:t>
      </w:r>
      <w:r w:rsidR="00B4652E" w:rsidRPr="007C7D6A">
        <w:rPr>
          <w:rFonts w:asciiTheme="minorHAnsi" w:hAnsiTheme="minorHAnsi" w:cs="Arial"/>
        </w:rPr>
        <w:t xml:space="preserve"> 8) cold air supply, 9) IT equipment, and 10) computer room.</w:t>
      </w:r>
    </w:p>
    <w:p w14:paraId="24E723B8" w14:textId="77777777" w:rsidR="00B4652E" w:rsidRPr="00B4652E" w:rsidRDefault="00B4652E" w:rsidP="00B4652E"/>
    <w:p w14:paraId="525212E6" w14:textId="49CC77B3" w:rsidR="00B4652E" w:rsidRPr="00492822" w:rsidRDefault="00B4652E" w:rsidP="00DE6F71">
      <w:pPr>
        <w:ind w:firstLine="270"/>
        <w:jc w:val="both"/>
        <w:rPr>
          <w:sz w:val="20"/>
          <w:szCs w:val="20"/>
        </w:rPr>
      </w:pPr>
      <w:r w:rsidRPr="00B4652E">
        <w:rPr>
          <w:sz w:val="20"/>
          <w:szCs w:val="20"/>
        </w:rPr>
        <w:t>The data center cooling system was equipped with a comprehensive monitoring and data acquisition system, which recorded relevant temperature, flow, and power consumption data in 5</w:t>
      </w:r>
      <w:r w:rsidR="00884ABD">
        <w:rPr>
          <w:sz w:val="20"/>
          <w:szCs w:val="20"/>
        </w:rPr>
        <w:t>-</w:t>
      </w:r>
      <w:r w:rsidRPr="00B4652E">
        <w:rPr>
          <w:sz w:val="20"/>
          <w:szCs w:val="20"/>
        </w:rPr>
        <w:t xml:space="preserve">minute intervals over a period of 43 days from August 15 to September 27, 2017. This data was used to </w:t>
      </w:r>
      <w:r w:rsidR="00884ABD">
        <w:rPr>
          <w:sz w:val="20"/>
          <w:szCs w:val="20"/>
        </w:rPr>
        <w:t>estimate</w:t>
      </w:r>
      <w:r w:rsidR="00884ABD" w:rsidRPr="00B4652E">
        <w:rPr>
          <w:sz w:val="20"/>
          <w:szCs w:val="20"/>
        </w:rPr>
        <w:t xml:space="preserve"> </w:t>
      </w:r>
      <w:r w:rsidRPr="00B4652E">
        <w:rPr>
          <w:sz w:val="20"/>
          <w:szCs w:val="20"/>
        </w:rPr>
        <w:t xml:space="preserve">the values of parameters used in Equations 1 to 6, which were listed in Table 1. The nominal cooling capacity of heat pump per stage </w:t>
      </w:r>
      <w:r w:rsidRPr="00B4652E">
        <w:rPr>
          <w:i/>
          <w:sz w:val="20"/>
          <w:szCs w:val="20"/>
        </w:rPr>
        <w:t>Q</w:t>
      </w:r>
      <w:r w:rsidRPr="00B4652E">
        <w:rPr>
          <w:i/>
          <w:sz w:val="20"/>
          <w:szCs w:val="20"/>
          <w:vertAlign w:val="subscript"/>
        </w:rPr>
        <w:t>C,nom</w:t>
      </w:r>
      <w:r w:rsidRPr="00B4652E">
        <w:rPr>
          <w:sz w:val="20"/>
          <w:szCs w:val="20"/>
        </w:rPr>
        <w:t xml:space="preserve"> was calculated as an average over all times when the heat pump was on and the indoor temperature was within 1 ºC from 26.7 ºC. The heat pump can operate in two stages: at half-load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1) or full-load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 xml:space="preserve">2), with respective cooling capacities of approximately 15.8 kW and 31.6 kW. The electricity use of IT equipment was not directly measured, so the amount of heat generated by the IT equipment </w:t>
      </w:r>
      <w:r w:rsidRPr="00B4652E">
        <w:rPr>
          <w:i/>
          <w:sz w:val="20"/>
          <w:szCs w:val="20"/>
        </w:rPr>
        <w:t>Q</w:t>
      </w:r>
      <w:r w:rsidRPr="00B4652E">
        <w:rPr>
          <w:i/>
          <w:sz w:val="20"/>
          <w:szCs w:val="20"/>
          <w:vertAlign w:val="subscript"/>
        </w:rPr>
        <w:t>IT</w:t>
      </w:r>
      <w:r w:rsidRPr="00B4652E">
        <w:rPr>
          <w:sz w:val="20"/>
          <w:szCs w:val="20"/>
        </w:rPr>
        <w:t xml:space="preserve"> was inferred from other measurements. The following procedure was used to calculate </w:t>
      </w:r>
      <w:r w:rsidRPr="00B4652E">
        <w:rPr>
          <w:i/>
          <w:sz w:val="20"/>
          <w:szCs w:val="20"/>
        </w:rPr>
        <w:t>Q</w:t>
      </w:r>
      <w:r w:rsidRPr="00B4652E">
        <w:rPr>
          <w:i/>
          <w:sz w:val="20"/>
          <w:szCs w:val="20"/>
          <w:vertAlign w:val="subscript"/>
        </w:rPr>
        <w:t>IT</w:t>
      </w:r>
      <w:r w:rsidRPr="00B4652E">
        <w:rPr>
          <w:sz w:val="20"/>
          <w:szCs w:val="20"/>
        </w:rPr>
        <w:t xml:space="preserve"> and the thermal resistance </w:t>
      </w:r>
      <w:r w:rsidRPr="00B4652E">
        <w:rPr>
          <w:i/>
          <w:sz w:val="20"/>
          <w:szCs w:val="20"/>
        </w:rPr>
        <w:t>R</w:t>
      </w:r>
      <w:r w:rsidRPr="00B4652E">
        <w:rPr>
          <w:sz w:val="20"/>
          <w:szCs w:val="20"/>
        </w:rPr>
        <w:t xml:space="preserve">: for each time interval, the difference in the temperature of the ambient and indoor air </w:t>
      </w:r>
      <w:r w:rsidRPr="00B4652E">
        <w:rPr>
          <w:i/>
          <w:sz w:val="20"/>
          <w:szCs w:val="20"/>
        </w:rPr>
        <w:t>∆T</w:t>
      </w:r>
      <w:r w:rsidRPr="00B4652E">
        <w:rPr>
          <w:sz w:val="20"/>
          <w:szCs w:val="20"/>
        </w:rPr>
        <w:t xml:space="preserve"> was calculated. All recoded data were categorized into 2 ºC bins based on </w:t>
      </w:r>
      <w:r w:rsidRPr="00B4652E">
        <w:rPr>
          <w:i/>
          <w:sz w:val="20"/>
          <w:szCs w:val="20"/>
        </w:rPr>
        <w:t>∆T</w:t>
      </w:r>
      <w:r w:rsidRPr="00B4652E">
        <w:rPr>
          <w:sz w:val="20"/>
          <w:szCs w:val="20"/>
        </w:rPr>
        <w:t xml:space="preserve"> and the average cooling load for each bin was calculated. </w:t>
      </w:r>
      <w:r w:rsidR="005F0109">
        <w:rPr>
          <w:sz w:val="20"/>
          <w:szCs w:val="20"/>
        </w:rPr>
        <w:t xml:space="preserve">The data was binned to reduce the noise due to </w:t>
      </w:r>
      <w:r w:rsidR="00A16409">
        <w:rPr>
          <w:sz w:val="20"/>
          <w:szCs w:val="20"/>
        </w:rPr>
        <w:t xml:space="preserve">transient </w:t>
      </w:r>
      <w:r w:rsidR="005F0109">
        <w:rPr>
          <w:sz w:val="20"/>
          <w:szCs w:val="20"/>
        </w:rPr>
        <w:t xml:space="preserve">start up </w:t>
      </w:r>
      <w:r w:rsidR="00A16409">
        <w:rPr>
          <w:sz w:val="20"/>
          <w:szCs w:val="20"/>
        </w:rPr>
        <w:t>beh</w:t>
      </w:r>
      <w:r w:rsidR="005F0109">
        <w:rPr>
          <w:sz w:val="20"/>
          <w:szCs w:val="20"/>
        </w:rPr>
        <w:t xml:space="preserve">avior of the heat </w:t>
      </w:r>
      <w:r w:rsidR="005F0109">
        <w:rPr>
          <w:sz w:val="20"/>
          <w:szCs w:val="20"/>
        </w:rPr>
        <w:t>pumps</w:t>
      </w:r>
      <w:r w:rsidR="00A16409">
        <w:rPr>
          <w:sz w:val="20"/>
          <w:szCs w:val="20"/>
        </w:rPr>
        <w:t xml:space="preserve">. </w:t>
      </w:r>
      <w:r w:rsidRPr="00B4652E">
        <w:rPr>
          <w:sz w:val="20"/>
          <w:szCs w:val="20"/>
        </w:rPr>
        <w:t xml:space="preserve">The average cooling load was then plotted as a function of </w:t>
      </w:r>
      <w:r w:rsidRPr="00B4652E">
        <w:rPr>
          <w:i/>
          <w:sz w:val="20"/>
          <w:szCs w:val="20"/>
        </w:rPr>
        <w:t xml:space="preserve">∆T </w:t>
      </w:r>
      <w:r w:rsidRPr="00B4652E">
        <w:rPr>
          <w:sz w:val="20"/>
          <w:szCs w:val="20"/>
        </w:rPr>
        <w:t>and a linear function was fitted to the data providing a coefficient of determination R</w:t>
      </w:r>
      <w:r w:rsidRPr="00B4652E">
        <w:rPr>
          <w:sz w:val="20"/>
          <w:szCs w:val="20"/>
          <w:vertAlign w:val="superscript"/>
        </w:rPr>
        <w:t>2</w:t>
      </w:r>
      <w:r w:rsidRPr="00B4652E">
        <w:rPr>
          <w:sz w:val="20"/>
          <w:szCs w:val="20"/>
        </w:rPr>
        <w:t xml:space="preserve"> of 0.99. The </w:t>
      </w:r>
      <w:r w:rsidRPr="00B4652E">
        <w:rPr>
          <w:i/>
          <w:sz w:val="20"/>
          <w:szCs w:val="20"/>
        </w:rPr>
        <w:t>Q</w:t>
      </w:r>
      <w:r w:rsidRPr="00B4652E">
        <w:rPr>
          <w:i/>
          <w:sz w:val="20"/>
          <w:szCs w:val="20"/>
          <w:vertAlign w:val="subscript"/>
        </w:rPr>
        <w:t>IT</w:t>
      </w:r>
      <w:r w:rsidRPr="00B4652E">
        <w:rPr>
          <w:sz w:val="20"/>
          <w:szCs w:val="20"/>
        </w:rPr>
        <w:t xml:space="preserve"> was set equal to the y-intercept of this function i.e. the cooling load for no heat transfer through the building envelope. The slope of the linear fit indicated the sensitivity of the cooling load to </w:t>
      </w:r>
      <w:r w:rsidRPr="00B4652E">
        <w:rPr>
          <w:i/>
          <w:sz w:val="20"/>
          <w:szCs w:val="20"/>
        </w:rPr>
        <w:t>∆T</w:t>
      </w:r>
      <w:r w:rsidRPr="00B4652E">
        <w:rPr>
          <w:sz w:val="20"/>
          <w:szCs w:val="20"/>
        </w:rPr>
        <w:t xml:space="preserve">, and therefore </w:t>
      </w:r>
      <w:r w:rsidRPr="00B4652E">
        <w:rPr>
          <w:i/>
          <w:sz w:val="20"/>
          <w:szCs w:val="20"/>
        </w:rPr>
        <w:t>R</w:t>
      </w:r>
      <w:r w:rsidRPr="00B4652E">
        <w:rPr>
          <w:sz w:val="20"/>
          <w:szCs w:val="20"/>
        </w:rPr>
        <w:t xml:space="preserve"> was calculated as the inverse of the slope. Lastly, thermal capacitance </w:t>
      </w:r>
      <w:r w:rsidRPr="00B4652E">
        <w:rPr>
          <w:i/>
          <w:sz w:val="20"/>
          <w:szCs w:val="20"/>
        </w:rPr>
        <w:t>C</w:t>
      </w:r>
      <w:r w:rsidRPr="00B4652E">
        <w:rPr>
          <w:sz w:val="20"/>
          <w:szCs w:val="20"/>
        </w:rPr>
        <w:t xml:space="preserve"> was calculated by fitting the frequency of indoor temperature fluctuations from the model to experimental data for a period when the ambient temperature was stable and within 1 ºC from the indoor temperature. Due to negligible heat losses during this time, the heat load from equipment was set equal to the average cooling duty.</w:t>
      </w:r>
      <w:bookmarkStart w:id="64" w:name="_Ref506013035"/>
      <w:r w:rsidR="00492822">
        <w:rPr>
          <w:sz w:val="20"/>
          <w:szCs w:val="20"/>
        </w:rPr>
        <w:t xml:space="preserve"> </w:t>
      </w:r>
    </w:p>
    <w:p w14:paraId="31ABDF37" w14:textId="77777777" w:rsidR="00B4652E" w:rsidRPr="00B4652E" w:rsidRDefault="00B4652E" w:rsidP="00B4652E">
      <w:pPr>
        <w:rPr>
          <w:sz w:val="20"/>
          <w:szCs w:val="20"/>
        </w:rPr>
      </w:pPr>
    </w:p>
    <w:p w14:paraId="299F1CC5" w14:textId="77777777" w:rsidR="00B4652E" w:rsidRPr="007C7D6A" w:rsidRDefault="00B4652E" w:rsidP="00492822">
      <w:pPr>
        <w:jc w:val="center"/>
        <w:rPr>
          <w:rFonts w:asciiTheme="minorHAnsi" w:hAnsiTheme="minorHAnsi" w:cs="Arial"/>
          <w:b/>
          <w:iCs/>
          <w:sz w:val="20"/>
          <w:szCs w:val="20"/>
        </w:rPr>
      </w:pPr>
      <w:r w:rsidRPr="007C7D6A">
        <w:rPr>
          <w:rFonts w:asciiTheme="minorHAnsi" w:hAnsiTheme="minorHAnsi" w:cs="Arial"/>
          <w:b/>
          <w:iCs/>
          <w:sz w:val="20"/>
          <w:szCs w:val="20"/>
        </w:rPr>
        <w:t xml:space="preserve">Table </w:t>
      </w:r>
      <w:r w:rsidRPr="007C7D6A">
        <w:rPr>
          <w:rFonts w:asciiTheme="minorHAnsi" w:hAnsiTheme="minorHAnsi" w:cs="Arial"/>
          <w:b/>
          <w:iCs/>
          <w:sz w:val="20"/>
          <w:szCs w:val="20"/>
        </w:rPr>
        <w:fldChar w:fldCharType="begin"/>
      </w:r>
      <w:r w:rsidRPr="007C7D6A">
        <w:rPr>
          <w:rFonts w:asciiTheme="minorHAnsi" w:hAnsiTheme="minorHAnsi" w:cs="Arial"/>
          <w:b/>
          <w:iCs/>
          <w:sz w:val="20"/>
          <w:szCs w:val="20"/>
        </w:rPr>
        <w:instrText xml:space="preserve"> SEQ Table \* ARABIC </w:instrText>
      </w:r>
      <w:r w:rsidRPr="007C7D6A">
        <w:rPr>
          <w:rFonts w:asciiTheme="minorHAnsi" w:hAnsiTheme="minorHAnsi" w:cs="Arial"/>
          <w:b/>
          <w:iCs/>
          <w:sz w:val="20"/>
          <w:szCs w:val="20"/>
        </w:rPr>
        <w:fldChar w:fldCharType="separate"/>
      </w:r>
      <w:r w:rsidRPr="007C7D6A">
        <w:rPr>
          <w:rFonts w:asciiTheme="minorHAnsi" w:hAnsiTheme="minorHAnsi" w:cs="Arial"/>
          <w:b/>
          <w:iCs/>
          <w:sz w:val="20"/>
          <w:szCs w:val="20"/>
        </w:rPr>
        <w:t>1</w:t>
      </w:r>
      <w:r w:rsidRPr="007C7D6A">
        <w:rPr>
          <w:rFonts w:asciiTheme="minorHAnsi" w:hAnsiTheme="minorHAnsi" w:cs="Arial"/>
          <w:b/>
          <w:sz w:val="20"/>
          <w:szCs w:val="20"/>
        </w:rPr>
        <w:fldChar w:fldCharType="end"/>
      </w:r>
      <w:bookmarkEnd w:id="64"/>
      <w:r w:rsidRPr="007C7D6A">
        <w:rPr>
          <w:rFonts w:asciiTheme="minorHAnsi" w:hAnsiTheme="minorHAnsi" w:cs="Arial"/>
          <w:b/>
          <w:iCs/>
          <w:sz w:val="20"/>
          <w:szCs w:val="20"/>
        </w:rPr>
        <w:t>: Values of the model’s parameters obtained from the experimental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2240"/>
        <w:gridCol w:w="1165"/>
      </w:tblGrid>
      <w:tr w:rsidR="00B4652E" w:rsidRPr="00B4652E" w14:paraId="3E9991BD" w14:textId="77777777" w:rsidTr="00DE6F71">
        <w:tc>
          <w:tcPr>
            <w:tcW w:w="905" w:type="dxa"/>
            <w:shd w:val="clear" w:color="auto" w:fill="auto"/>
          </w:tcPr>
          <w:p w14:paraId="581F7899" w14:textId="77777777" w:rsidR="00B4652E" w:rsidRPr="00B4652E" w:rsidRDefault="00B4652E" w:rsidP="00DE6F71">
            <w:pPr>
              <w:jc w:val="center"/>
              <w:rPr>
                <w:b/>
                <w:sz w:val="20"/>
                <w:szCs w:val="20"/>
              </w:rPr>
            </w:pPr>
            <w:r w:rsidRPr="00B4652E">
              <w:rPr>
                <w:b/>
                <w:sz w:val="20"/>
                <w:szCs w:val="20"/>
              </w:rPr>
              <w:t>Symbol</w:t>
            </w:r>
          </w:p>
        </w:tc>
        <w:tc>
          <w:tcPr>
            <w:tcW w:w="2240" w:type="dxa"/>
            <w:shd w:val="clear" w:color="auto" w:fill="auto"/>
          </w:tcPr>
          <w:p w14:paraId="4A6266EA" w14:textId="77777777" w:rsidR="00B4652E" w:rsidRPr="00B4652E" w:rsidRDefault="00B4652E" w:rsidP="00DE6F71">
            <w:pPr>
              <w:jc w:val="center"/>
              <w:rPr>
                <w:b/>
                <w:sz w:val="20"/>
                <w:szCs w:val="20"/>
              </w:rPr>
            </w:pPr>
            <w:r w:rsidRPr="00B4652E">
              <w:rPr>
                <w:b/>
                <w:sz w:val="20"/>
                <w:szCs w:val="20"/>
              </w:rPr>
              <w:t>Parameter</w:t>
            </w:r>
          </w:p>
        </w:tc>
        <w:tc>
          <w:tcPr>
            <w:tcW w:w="1165" w:type="dxa"/>
            <w:shd w:val="clear" w:color="auto" w:fill="auto"/>
          </w:tcPr>
          <w:p w14:paraId="3C12F6F9" w14:textId="77777777" w:rsidR="00B4652E" w:rsidRPr="00B4652E" w:rsidRDefault="00B4652E" w:rsidP="00DE6F71">
            <w:pPr>
              <w:jc w:val="center"/>
              <w:rPr>
                <w:b/>
                <w:sz w:val="20"/>
                <w:szCs w:val="20"/>
              </w:rPr>
            </w:pPr>
            <w:r w:rsidRPr="00B4652E">
              <w:rPr>
                <w:b/>
                <w:sz w:val="20"/>
                <w:szCs w:val="20"/>
              </w:rPr>
              <w:t>Value</w:t>
            </w:r>
          </w:p>
        </w:tc>
      </w:tr>
      <w:tr w:rsidR="00B4652E" w:rsidRPr="00B4652E" w14:paraId="142D293E" w14:textId="77777777" w:rsidTr="00DE6F71">
        <w:tc>
          <w:tcPr>
            <w:tcW w:w="905" w:type="dxa"/>
            <w:shd w:val="clear" w:color="auto" w:fill="auto"/>
          </w:tcPr>
          <w:p w14:paraId="2478CCFD" w14:textId="77777777" w:rsidR="00B4652E" w:rsidRPr="00B4652E" w:rsidRDefault="00B4652E" w:rsidP="00B4652E">
            <w:pPr>
              <w:rPr>
                <w:i/>
                <w:sz w:val="20"/>
                <w:szCs w:val="20"/>
              </w:rPr>
            </w:pPr>
            <w:r w:rsidRPr="00B4652E">
              <w:rPr>
                <w:i/>
                <w:sz w:val="20"/>
                <w:szCs w:val="20"/>
              </w:rPr>
              <w:t>h</w:t>
            </w:r>
          </w:p>
        </w:tc>
        <w:tc>
          <w:tcPr>
            <w:tcW w:w="2240" w:type="dxa"/>
            <w:shd w:val="clear" w:color="auto" w:fill="auto"/>
          </w:tcPr>
          <w:p w14:paraId="495CCAC5" w14:textId="77777777" w:rsidR="00B4652E" w:rsidRPr="00B4652E" w:rsidRDefault="00B4652E" w:rsidP="00B4652E">
            <w:pPr>
              <w:rPr>
                <w:sz w:val="20"/>
                <w:szCs w:val="20"/>
              </w:rPr>
            </w:pPr>
            <w:r w:rsidRPr="00B4652E">
              <w:rPr>
                <w:sz w:val="20"/>
                <w:szCs w:val="20"/>
              </w:rPr>
              <w:t>Time step</w:t>
            </w:r>
          </w:p>
        </w:tc>
        <w:tc>
          <w:tcPr>
            <w:tcW w:w="1165" w:type="dxa"/>
            <w:shd w:val="clear" w:color="auto" w:fill="auto"/>
          </w:tcPr>
          <w:p w14:paraId="07DBBEA3" w14:textId="77777777" w:rsidR="00B4652E" w:rsidRPr="00B4652E" w:rsidRDefault="00B4652E" w:rsidP="00B4652E">
            <w:pPr>
              <w:rPr>
                <w:sz w:val="20"/>
                <w:szCs w:val="20"/>
              </w:rPr>
            </w:pPr>
            <w:r w:rsidRPr="00B4652E">
              <w:rPr>
                <w:sz w:val="20"/>
                <w:szCs w:val="20"/>
              </w:rPr>
              <w:t>10 [s]</w:t>
            </w:r>
          </w:p>
        </w:tc>
      </w:tr>
      <w:tr w:rsidR="00B4652E" w:rsidRPr="00B4652E" w14:paraId="6BBEB6E5" w14:textId="77777777" w:rsidTr="00DE6F71">
        <w:tc>
          <w:tcPr>
            <w:tcW w:w="905" w:type="dxa"/>
            <w:shd w:val="clear" w:color="auto" w:fill="auto"/>
          </w:tcPr>
          <w:p w14:paraId="2393E194" w14:textId="77777777" w:rsidR="00B4652E" w:rsidRPr="00B4652E" w:rsidRDefault="00B4652E" w:rsidP="00B4652E">
            <w:pPr>
              <w:rPr>
                <w:i/>
                <w:sz w:val="20"/>
                <w:szCs w:val="20"/>
              </w:rPr>
            </w:pPr>
            <w:r w:rsidRPr="00B4652E">
              <w:rPr>
                <w:i/>
                <w:sz w:val="20"/>
                <w:szCs w:val="20"/>
              </w:rPr>
              <w:t>C</w:t>
            </w:r>
          </w:p>
        </w:tc>
        <w:tc>
          <w:tcPr>
            <w:tcW w:w="2240" w:type="dxa"/>
            <w:shd w:val="clear" w:color="auto" w:fill="auto"/>
          </w:tcPr>
          <w:p w14:paraId="7B41AB20" w14:textId="77777777" w:rsidR="00B4652E" w:rsidRPr="00B4652E" w:rsidRDefault="00B4652E" w:rsidP="00B4652E">
            <w:pPr>
              <w:rPr>
                <w:sz w:val="20"/>
                <w:szCs w:val="20"/>
              </w:rPr>
            </w:pPr>
            <w:r w:rsidRPr="00B4652E">
              <w:rPr>
                <w:sz w:val="20"/>
                <w:szCs w:val="20"/>
              </w:rPr>
              <w:t>Thermal capacitance</w:t>
            </w:r>
          </w:p>
        </w:tc>
        <w:tc>
          <w:tcPr>
            <w:tcW w:w="1165" w:type="dxa"/>
            <w:shd w:val="clear" w:color="auto" w:fill="auto"/>
          </w:tcPr>
          <w:p w14:paraId="214EEBF4" w14:textId="77777777" w:rsidR="00B4652E" w:rsidRPr="00B4652E" w:rsidRDefault="00B4652E" w:rsidP="00B4652E">
            <w:pPr>
              <w:rPr>
                <w:sz w:val="20"/>
                <w:szCs w:val="20"/>
              </w:rPr>
            </w:pPr>
            <w:r w:rsidRPr="00B4652E">
              <w:rPr>
                <w:sz w:val="20"/>
                <w:szCs w:val="20"/>
              </w:rPr>
              <w:t>15.7·10</w:t>
            </w:r>
            <w:r w:rsidRPr="00B4652E">
              <w:rPr>
                <w:sz w:val="20"/>
                <w:szCs w:val="20"/>
                <w:vertAlign w:val="superscript"/>
              </w:rPr>
              <w:t>6</w:t>
            </w:r>
            <w:r w:rsidRPr="00B4652E">
              <w:rPr>
                <w:sz w:val="20"/>
                <w:szCs w:val="20"/>
              </w:rPr>
              <w:t xml:space="preserve"> [J/ºC]</w:t>
            </w:r>
          </w:p>
        </w:tc>
      </w:tr>
      <w:tr w:rsidR="00B4652E" w:rsidRPr="00B4652E" w14:paraId="3FC37963" w14:textId="77777777" w:rsidTr="00DE6F71">
        <w:tc>
          <w:tcPr>
            <w:tcW w:w="905" w:type="dxa"/>
            <w:shd w:val="clear" w:color="auto" w:fill="auto"/>
          </w:tcPr>
          <w:p w14:paraId="0E7B656E" w14:textId="77777777" w:rsidR="00B4652E" w:rsidRPr="00B4652E" w:rsidRDefault="00B4652E" w:rsidP="00B4652E">
            <w:pPr>
              <w:rPr>
                <w:i/>
                <w:sz w:val="20"/>
                <w:szCs w:val="20"/>
              </w:rPr>
            </w:pPr>
            <w:r w:rsidRPr="00B4652E">
              <w:rPr>
                <w:i/>
                <w:sz w:val="20"/>
                <w:szCs w:val="20"/>
              </w:rPr>
              <w:t>R</w:t>
            </w:r>
          </w:p>
        </w:tc>
        <w:tc>
          <w:tcPr>
            <w:tcW w:w="2240" w:type="dxa"/>
            <w:shd w:val="clear" w:color="auto" w:fill="auto"/>
          </w:tcPr>
          <w:p w14:paraId="2EEEF8B7" w14:textId="77777777" w:rsidR="00B4652E" w:rsidRPr="00B4652E" w:rsidRDefault="00B4652E" w:rsidP="00B4652E">
            <w:pPr>
              <w:rPr>
                <w:sz w:val="20"/>
                <w:szCs w:val="20"/>
              </w:rPr>
            </w:pPr>
            <w:r w:rsidRPr="00B4652E">
              <w:rPr>
                <w:sz w:val="20"/>
                <w:szCs w:val="20"/>
              </w:rPr>
              <w:t>Thermal resistance</w:t>
            </w:r>
          </w:p>
        </w:tc>
        <w:tc>
          <w:tcPr>
            <w:tcW w:w="1165" w:type="dxa"/>
            <w:shd w:val="clear" w:color="auto" w:fill="auto"/>
          </w:tcPr>
          <w:p w14:paraId="20C85076" w14:textId="77777777" w:rsidR="00B4652E" w:rsidRPr="00B4652E" w:rsidRDefault="00B4652E" w:rsidP="00B4652E">
            <w:pPr>
              <w:rPr>
                <w:sz w:val="20"/>
                <w:szCs w:val="20"/>
              </w:rPr>
            </w:pPr>
            <w:r w:rsidRPr="00B4652E">
              <w:rPr>
                <w:sz w:val="20"/>
                <w:szCs w:val="20"/>
              </w:rPr>
              <w:t>4.67·10</w:t>
            </w:r>
            <w:r w:rsidRPr="00B4652E">
              <w:rPr>
                <w:sz w:val="20"/>
                <w:szCs w:val="20"/>
                <w:vertAlign w:val="superscript"/>
              </w:rPr>
              <w:t>-3</w:t>
            </w:r>
            <w:r w:rsidRPr="00B4652E">
              <w:rPr>
                <w:sz w:val="20"/>
                <w:szCs w:val="20"/>
              </w:rPr>
              <w:t xml:space="preserve"> [ºC/W]</w:t>
            </w:r>
          </w:p>
        </w:tc>
      </w:tr>
      <w:tr w:rsidR="00B4652E" w:rsidRPr="00B4652E" w14:paraId="77F52539" w14:textId="77777777" w:rsidTr="00DE6F71">
        <w:tc>
          <w:tcPr>
            <w:tcW w:w="905" w:type="dxa"/>
            <w:shd w:val="clear" w:color="auto" w:fill="auto"/>
          </w:tcPr>
          <w:p w14:paraId="49149F7C"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C,nom</w:t>
            </w:r>
          </w:p>
        </w:tc>
        <w:tc>
          <w:tcPr>
            <w:tcW w:w="2240" w:type="dxa"/>
            <w:shd w:val="clear" w:color="auto" w:fill="auto"/>
          </w:tcPr>
          <w:p w14:paraId="37372DB1" w14:textId="77777777" w:rsidR="00B4652E" w:rsidRPr="00B4652E" w:rsidRDefault="00B4652E" w:rsidP="00B4652E">
            <w:pPr>
              <w:rPr>
                <w:sz w:val="20"/>
                <w:szCs w:val="20"/>
              </w:rPr>
            </w:pPr>
            <w:r w:rsidRPr="00B4652E">
              <w:rPr>
                <w:sz w:val="20"/>
                <w:szCs w:val="20"/>
              </w:rPr>
              <w:t>Nominal cooling capacity of heat pump per compressor stage</w:t>
            </w:r>
          </w:p>
        </w:tc>
        <w:tc>
          <w:tcPr>
            <w:tcW w:w="1165" w:type="dxa"/>
            <w:shd w:val="clear" w:color="auto" w:fill="auto"/>
          </w:tcPr>
          <w:p w14:paraId="5AE0AA61" w14:textId="77777777" w:rsidR="00B4652E" w:rsidRPr="00B4652E" w:rsidRDefault="00B4652E" w:rsidP="00B4652E">
            <w:pPr>
              <w:rPr>
                <w:sz w:val="20"/>
                <w:szCs w:val="20"/>
              </w:rPr>
            </w:pPr>
            <w:r w:rsidRPr="00B4652E">
              <w:rPr>
                <w:sz w:val="20"/>
                <w:szCs w:val="20"/>
              </w:rPr>
              <w:t>15767 [W]</w:t>
            </w:r>
          </w:p>
        </w:tc>
      </w:tr>
      <w:tr w:rsidR="00B4652E" w:rsidRPr="00B4652E" w14:paraId="4B244EEA" w14:textId="77777777" w:rsidTr="00DE6F71">
        <w:tc>
          <w:tcPr>
            <w:tcW w:w="905" w:type="dxa"/>
            <w:shd w:val="clear" w:color="auto" w:fill="auto"/>
          </w:tcPr>
          <w:p w14:paraId="12A201AF"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IT</w:t>
            </w:r>
          </w:p>
        </w:tc>
        <w:tc>
          <w:tcPr>
            <w:tcW w:w="2240" w:type="dxa"/>
            <w:shd w:val="clear" w:color="auto" w:fill="auto"/>
          </w:tcPr>
          <w:p w14:paraId="6C27415B" w14:textId="77777777" w:rsidR="00B4652E" w:rsidRPr="00B4652E" w:rsidRDefault="00B4652E" w:rsidP="00B4652E">
            <w:pPr>
              <w:rPr>
                <w:sz w:val="20"/>
                <w:szCs w:val="20"/>
              </w:rPr>
            </w:pPr>
            <w:r w:rsidRPr="00B4652E">
              <w:rPr>
                <w:sz w:val="20"/>
                <w:szCs w:val="20"/>
              </w:rPr>
              <w:t>Average heat gain from IT equipment</w:t>
            </w:r>
          </w:p>
        </w:tc>
        <w:tc>
          <w:tcPr>
            <w:tcW w:w="1165" w:type="dxa"/>
            <w:shd w:val="clear" w:color="auto" w:fill="auto"/>
          </w:tcPr>
          <w:p w14:paraId="39033566" w14:textId="77777777" w:rsidR="00B4652E" w:rsidRPr="00B4652E" w:rsidRDefault="00B4652E" w:rsidP="00B4652E">
            <w:pPr>
              <w:rPr>
                <w:sz w:val="20"/>
                <w:szCs w:val="20"/>
              </w:rPr>
            </w:pPr>
            <w:r w:rsidRPr="00B4652E">
              <w:rPr>
                <w:sz w:val="20"/>
                <w:szCs w:val="20"/>
              </w:rPr>
              <w:t>14040 [W]</w:t>
            </w:r>
          </w:p>
        </w:tc>
      </w:tr>
      <w:tr w:rsidR="00B4652E" w:rsidRPr="00B4652E" w14:paraId="446F7056" w14:textId="77777777" w:rsidTr="00DE6F71">
        <w:tc>
          <w:tcPr>
            <w:tcW w:w="905" w:type="dxa"/>
            <w:shd w:val="clear" w:color="auto" w:fill="auto"/>
          </w:tcPr>
          <w:p w14:paraId="4AF43E13"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min</w:t>
            </w:r>
          </w:p>
        </w:tc>
        <w:tc>
          <w:tcPr>
            <w:tcW w:w="2240" w:type="dxa"/>
            <w:shd w:val="clear" w:color="auto" w:fill="auto"/>
          </w:tcPr>
          <w:p w14:paraId="16FE3B4B" w14:textId="77777777" w:rsidR="00B4652E" w:rsidRPr="00B4652E" w:rsidRDefault="00B4652E" w:rsidP="00B4652E">
            <w:pPr>
              <w:rPr>
                <w:sz w:val="20"/>
                <w:szCs w:val="20"/>
              </w:rPr>
            </w:pPr>
            <w:r w:rsidRPr="00B4652E">
              <w:rPr>
                <w:sz w:val="20"/>
                <w:szCs w:val="20"/>
              </w:rPr>
              <w:t>Minimum thermostat set point</w:t>
            </w:r>
          </w:p>
        </w:tc>
        <w:tc>
          <w:tcPr>
            <w:tcW w:w="1165" w:type="dxa"/>
            <w:shd w:val="clear" w:color="auto" w:fill="auto"/>
          </w:tcPr>
          <w:p w14:paraId="32355E4D" w14:textId="77777777" w:rsidR="00B4652E" w:rsidRPr="00B4652E" w:rsidRDefault="00B4652E" w:rsidP="00B4652E">
            <w:pPr>
              <w:rPr>
                <w:sz w:val="20"/>
                <w:szCs w:val="20"/>
              </w:rPr>
            </w:pPr>
            <w:r w:rsidRPr="00B4652E">
              <w:rPr>
                <w:sz w:val="20"/>
                <w:szCs w:val="20"/>
              </w:rPr>
              <w:t>25.6 [ºC]</w:t>
            </w:r>
          </w:p>
        </w:tc>
      </w:tr>
      <w:tr w:rsidR="00B4652E" w:rsidRPr="00B4652E" w14:paraId="34388F0E" w14:textId="77777777" w:rsidTr="00DE6F71">
        <w:tc>
          <w:tcPr>
            <w:tcW w:w="905" w:type="dxa"/>
            <w:shd w:val="clear" w:color="auto" w:fill="auto"/>
          </w:tcPr>
          <w:p w14:paraId="02356E36"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max,1</w:t>
            </w:r>
          </w:p>
        </w:tc>
        <w:tc>
          <w:tcPr>
            <w:tcW w:w="2240" w:type="dxa"/>
            <w:shd w:val="clear" w:color="auto" w:fill="auto"/>
          </w:tcPr>
          <w:p w14:paraId="56D1AE5C" w14:textId="77777777" w:rsidR="00B4652E" w:rsidRPr="00B4652E" w:rsidRDefault="00B4652E" w:rsidP="00B4652E">
            <w:pPr>
              <w:rPr>
                <w:sz w:val="20"/>
                <w:szCs w:val="20"/>
              </w:rPr>
            </w:pPr>
            <w:r w:rsidRPr="00B4652E">
              <w:rPr>
                <w:sz w:val="20"/>
                <w:szCs w:val="20"/>
              </w:rPr>
              <w:t>Maximum thermostat set point for the part-load (</w:t>
            </w:r>
            <w:r w:rsidRPr="00B4652E">
              <w:rPr>
                <w:i/>
                <w:sz w:val="20"/>
                <w:szCs w:val="20"/>
              </w:rPr>
              <w:t>n</w:t>
            </w:r>
            <w:r w:rsidRPr="00B4652E">
              <w:rPr>
                <w:sz w:val="20"/>
                <w:szCs w:val="20"/>
              </w:rPr>
              <w:t xml:space="preserve"> = 1) cooling</w:t>
            </w:r>
          </w:p>
        </w:tc>
        <w:tc>
          <w:tcPr>
            <w:tcW w:w="1165" w:type="dxa"/>
            <w:shd w:val="clear" w:color="auto" w:fill="auto"/>
          </w:tcPr>
          <w:p w14:paraId="451AE7B9" w14:textId="77777777" w:rsidR="00B4652E" w:rsidRPr="00B4652E" w:rsidRDefault="00B4652E" w:rsidP="00B4652E">
            <w:pPr>
              <w:rPr>
                <w:sz w:val="20"/>
                <w:szCs w:val="20"/>
              </w:rPr>
            </w:pPr>
            <w:r w:rsidRPr="00B4652E">
              <w:rPr>
                <w:sz w:val="20"/>
                <w:szCs w:val="20"/>
              </w:rPr>
              <w:t>26.4 [ºC]</w:t>
            </w:r>
          </w:p>
        </w:tc>
      </w:tr>
      <w:tr w:rsidR="00B4652E" w:rsidRPr="00B4652E" w14:paraId="45490342" w14:textId="77777777" w:rsidTr="00DE6F71">
        <w:tc>
          <w:tcPr>
            <w:tcW w:w="905" w:type="dxa"/>
            <w:shd w:val="clear" w:color="auto" w:fill="auto"/>
          </w:tcPr>
          <w:p w14:paraId="78D4E6AC"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max,2</w:t>
            </w:r>
          </w:p>
        </w:tc>
        <w:tc>
          <w:tcPr>
            <w:tcW w:w="2240" w:type="dxa"/>
            <w:shd w:val="clear" w:color="auto" w:fill="auto"/>
          </w:tcPr>
          <w:p w14:paraId="1AA2457B" w14:textId="77777777" w:rsidR="00B4652E" w:rsidRPr="00B4652E" w:rsidRDefault="00B4652E" w:rsidP="00B4652E">
            <w:pPr>
              <w:rPr>
                <w:sz w:val="20"/>
                <w:szCs w:val="20"/>
              </w:rPr>
            </w:pPr>
            <w:r w:rsidRPr="00B4652E">
              <w:rPr>
                <w:sz w:val="20"/>
                <w:szCs w:val="20"/>
              </w:rPr>
              <w:t>Maximum thermostat set point for the full-load  (</w:t>
            </w:r>
            <w:r w:rsidRPr="00B4652E">
              <w:rPr>
                <w:i/>
                <w:sz w:val="20"/>
                <w:szCs w:val="20"/>
              </w:rPr>
              <w:t>n</w:t>
            </w:r>
            <w:r w:rsidRPr="00B4652E">
              <w:rPr>
                <w:sz w:val="20"/>
                <w:szCs w:val="20"/>
              </w:rPr>
              <w:t xml:space="preserve"> = 2) cooling</w:t>
            </w:r>
          </w:p>
        </w:tc>
        <w:tc>
          <w:tcPr>
            <w:tcW w:w="1165" w:type="dxa"/>
            <w:shd w:val="clear" w:color="auto" w:fill="auto"/>
          </w:tcPr>
          <w:p w14:paraId="5E502FDC" w14:textId="77777777" w:rsidR="00B4652E" w:rsidRPr="00B4652E" w:rsidRDefault="00B4652E" w:rsidP="00B4652E">
            <w:pPr>
              <w:rPr>
                <w:sz w:val="20"/>
                <w:szCs w:val="20"/>
              </w:rPr>
            </w:pPr>
            <w:r w:rsidRPr="00B4652E">
              <w:rPr>
                <w:sz w:val="20"/>
                <w:szCs w:val="20"/>
              </w:rPr>
              <w:t>27.2 [ºC]</w:t>
            </w:r>
          </w:p>
        </w:tc>
      </w:tr>
      <w:tr w:rsidR="00B4652E" w:rsidRPr="00B4652E" w14:paraId="5077EE14" w14:textId="77777777" w:rsidTr="00DE6F71">
        <w:tc>
          <w:tcPr>
            <w:tcW w:w="905" w:type="dxa"/>
            <w:shd w:val="clear" w:color="auto" w:fill="auto"/>
          </w:tcPr>
          <w:p w14:paraId="1D0EC9E1" w14:textId="77777777" w:rsidR="00B4652E" w:rsidRPr="00B4652E" w:rsidRDefault="00B4652E" w:rsidP="00B4652E">
            <w:pPr>
              <w:rPr>
                <w:i/>
                <w:sz w:val="20"/>
                <w:szCs w:val="20"/>
              </w:rPr>
            </w:pPr>
            <w:r w:rsidRPr="00B4652E">
              <w:rPr>
                <w:i/>
                <w:sz w:val="20"/>
                <w:szCs w:val="20"/>
              </w:rPr>
              <w:t>COP</w:t>
            </w:r>
            <w:r w:rsidRPr="00B4652E">
              <w:rPr>
                <w:i/>
                <w:sz w:val="20"/>
                <w:szCs w:val="20"/>
                <w:vertAlign w:val="subscript"/>
              </w:rPr>
              <w:t>nom</w:t>
            </w:r>
          </w:p>
        </w:tc>
        <w:tc>
          <w:tcPr>
            <w:tcW w:w="2240" w:type="dxa"/>
            <w:shd w:val="clear" w:color="auto" w:fill="auto"/>
          </w:tcPr>
          <w:p w14:paraId="5B637A7A" w14:textId="77777777" w:rsidR="00B4652E" w:rsidRPr="00B4652E" w:rsidRDefault="00B4652E" w:rsidP="00B4652E">
            <w:pPr>
              <w:rPr>
                <w:sz w:val="20"/>
                <w:szCs w:val="20"/>
              </w:rPr>
            </w:pPr>
            <w:r w:rsidRPr="00B4652E">
              <w:rPr>
                <w:sz w:val="20"/>
                <w:szCs w:val="20"/>
              </w:rPr>
              <w:t>Coefficient of performance at nominal conditions</w:t>
            </w:r>
          </w:p>
        </w:tc>
        <w:tc>
          <w:tcPr>
            <w:tcW w:w="1165" w:type="dxa"/>
            <w:shd w:val="clear" w:color="auto" w:fill="auto"/>
          </w:tcPr>
          <w:p w14:paraId="125E8DF0" w14:textId="77777777" w:rsidR="00B4652E" w:rsidRPr="00B4652E" w:rsidRDefault="00B4652E" w:rsidP="00B4652E">
            <w:pPr>
              <w:rPr>
                <w:sz w:val="20"/>
                <w:szCs w:val="20"/>
              </w:rPr>
            </w:pPr>
            <w:r w:rsidRPr="00B4652E">
              <w:rPr>
                <w:sz w:val="20"/>
                <w:szCs w:val="20"/>
              </w:rPr>
              <w:t>3</w:t>
            </w:r>
          </w:p>
        </w:tc>
      </w:tr>
      <w:tr w:rsidR="00B4652E" w:rsidRPr="00B4652E" w14:paraId="626382C7" w14:textId="77777777" w:rsidTr="00DE6F71">
        <w:tc>
          <w:tcPr>
            <w:tcW w:w="905" w:type="dxa"/>
            <w:shd w:val="clear" w:color="auto" w:fill="auto"/>
          </w:tcPr>
          <w:p w14:paraId="23F55075" w14:textId="77777777" w:rsidR="00B4652E" w:rsidRPr="00B4652E" w:rsidRDefault="00492822" w:rsidP="00B4652E">
            <w:pPr>
              <w:rPr>
                <w:i/>
                <w:sz w:val="20"/>
                <w:szCs w:val="20"/>
              </w:rPr>
            </w:pPr>
            <w:r w:rsidRPr="00B4652E">
              <w:rPr>
                <w:i/>
                <w:sz w:val="20"/>
                <w:szCs w:val="20"/>
              </w:rPr>
              <w:t>N</w:t>
            </w:r>
          </w:p>
        </w:tc>
        <w:tc>
          <w:tcPr>
            <w:tcW w:w="2240" w:type="dxa"/>
            <w:shd w:val="clear" w:color="auto" w:fill="auto"/>
          </w:tcPr>
          <w:p w14:paraId="151C4E28" w14:textId="77777777" w:rsidR="00B4652E" w:rsidRPr="00B4652E" w:rsidRDefault="00B4652E" w:rsidP="00B4652E">
            <w:pPr>
              <w:rPr>
                <w:sz w:val="20"/>
                <w:szCs w:val="20"/>
              </w:rPr>
            </w:pPr>
            <w:r w:rsidRPr="00B4652E">
              <w:rPr>
                <w:sz w:val="20"/>
                <w:szCs w:val="20"/>
              </w:rPr>
              <w:t>Number of active heat pump compressor stages</w:t>
            </w:r>
          </w:p>
        </w:tc>
        <w:tc>
          <w:tcPr>
            <w:tcW w:w="1165" w:type="dxa"/>
            <w:shd w:val="clear" w:color="auto" w:fill="auto"/>
          </w:tcPr>
          <w:p w14:paraId="79EF0A1A" w14:textId="77777777" w:rsidR="00B4652E" w:rsidRPr="00B4652E" w:rsidRDefault="00B4652E" w:rsidP="00B4652E">
            <w:pPr>
              <w:rPr>
                <w:sz w:val="20"/>
                <w:szCs w:val="20"/>
              </w:rPr>
            </w:pPr>
            <w:r w:rsidRPr="00B4652E">
              <w:rPr>
                <w:sz w:val="20"/>
                <w:szCs w:val="20"/>
              </w:rPr>
              <w:t>1 or 2</w:t>
            </w:r>
          </w:p>
        </w:tc>
      </w:tr>
    </w:tbl>
    <w:p w14:paraId="1E9CE589" w14:textId="77777777" w:rsidR="00B4652E" w:rsidRPr="00B4652E" w:rsidRDefault="00B4652E" w:rsidP="00B4652E">
      <w:pPr>
        <w:rPr>
          <w:sz w:val="20"/>
          <w:szCs w:val="20"/>
        </w:rPr>
      </w:pPr>
    </w:p>
    <w:p w14:paraId="20170872" w14:textId="0BEE810B" w:rsidR="00B4652E" w:rsidRPr="00773451" w:rsidRDefault="00B4652E" w:rsidP="00773451">
      <w:pPr>
        <w:jc w:val="both"/>
        <w:rPr>
          <w:b/>
          <w:sz w:val="20"/>
          <w:szCs w:val="20"/>
        </w:rPr>
      </w:pPr>
      <w:r w:rsidRPr="00B4652E">
        <w:rPr>
          <w:b/>
          <w:sz w:val="20"/>
          <w:szCs w:val="20"/>
        </w:rPr>
        <w:t>2.2.2 Model validation</w:t>
      </w:r>
      <w:r w:rsidR="00773451">
        <w:rPr>
          <w:b/>
          <w:sz w:val="20"/>
          <w:szCs w:val="20"/>
        </w:rPr>
        <w:t xml:space="preserve">. </w:t>
      </w:r>
      <w:r w:rsidRPr="00B4652E">
        <w:rPr>
          <w:sz w:val="20"/>
          <w:szCs w:val="20"/>
        </w:rPr>
        <w:fldChar w:fldCharType="begin"/>
      </w:r>
      <w:r w:rsidRPr="00B4652E">
        <w:rPr>
          <w:sz w:val="20"/>
          <w:szCs w:val="20"/>
        </w:rPr>
        <w:instrText xml:space="preserve"> REF _Ref506285733 \h  \* MERGEFORMAT </w:instrText>
      </w:r>
      <w:r w:rsidRPr="00B4652E">
        <w:rPr>
          <w:sz w:val="20"/>
          <w:szCs w:val="20"/>
        </w:rPr>
      </w:r>
      <w:r w:rsidRPr="00B4652E">
        <w:rPr>
          <w:sz w:val="20"/>
          <w:szCs w:val="20"/>
        </w:rPr>
        <w:fldChar w:fldCharType="separate"/>
      </w:r>
      <w:r w:rsidRPr="00B4652E">
        <w:rPr>
          <w:sz w:val="20"/>
          <w:szCs w:val="20"/>
        </w:rPr>
        <w:t>Figure 2</w:t>
      </w:r>
      <w:r w:rsidRPr="00B4652E">
        <w:rPr>
          <w:sz w:val="20"/>
          <w:szCs w:val="20"/>
        </w:rPr>
        <w:fldChar w:fldCharType="end"/>
      </w:r>
      <w:r w:rsidRPr="00B4652E">
        <w:rPr>
          <w:sz w:val="20"/>
          <w:szCs w:val="20"/>
        </w:rPr>
        <w:t xml:space="preserve"> shows a comparison of the results from the numerical model to the data recorded at the telecommunications data center in Ithaca, NY. The dynamic thermal behavior simulated by the model is in good agreement with the data, as illustrated by similar period of fluctuations in the indoor temperature </w:t>
      </w:r>
      <w:r w:rsidRPr="00B4652E">
        <w:rPr>
          <w:i/>
          <w:sz w:val="20"/>
          <w:szCs w:val="20"/>
        </w:rPr>
        <w:t>θ</w:t>
      </w:r>
      <w:r w:rsidRPr="00B4652E">
        <w:rPr>
          <w:sz w:val="20"/>
          <w:szCs w:val="20"/>
        </w:rPr>
        <w:t xml:space="preserve">. Most importantly, the rate at which the indoor temperature increases when the cooling system is off is accurately captured by the model. The cumulative cooling load and electricity use </w:t>
      </w:r>
      <w:r w:rsidRPr="00B4652E">
        <w:rPr>
          <w:sz w:val="20"/>
          <w:szCs w:val="20"/>
        </w:rPr>
        <w:lastRenderedPageBreak/>
        <w:t>are also in a good agreement, with approximately 2% and 4% difference between data and model results, respectively.</w:t>
      </w:r>
    </w:p>
    <w:p w14:paraId="2EABC8A5" w14:textId="77777777" w:rsidR="00B4652E" w:rsidRPr="00B4652E" w:rsidRDefault="00613019" w:rsidP="00B4652E">
      <w:pPr>
        <w:rPr>
          <w:sz w:val="20"/>
          <w:szCs w:val="20"/>
        </w:rPr>
      </w:pPr>
      <w:r>
        <w:rPr>
          <w:noProof/>
          <w:sz w:val="20"/>
          <w:szCs w:val="20"/>
        </w:rPr>
        <w:drawing>
          <wp:inline distT="0" distB="0" distL="0" distR="0" wp14:anchorId="71C7F13D" wp14:editId="578E9F14">
            <wp:extent cx="2948815" cy="2686050"/>
            <wp:effectExtent l="0" t="0" r="444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329" cy="2702003"/>
                    </a:xfrm>
                    <a:prstGeom prst="rect">
                      <a:avLst/>
                    </a:prstGeom>
                    <a:noFill/>
                    <a:ln>
                      <a:noFill/>
                    </a:ln>
                  </pic:spPr>
                </pic:pic>
              </a:graphicData>
            </a:graphic>
          </wp:inline>
        </w:drawing>
      </w:r>
    </w:p>
    <w:p w14:paraId="0F3D2382" w14:textId="77777777" w:rsidR="00B4652E" w:rsidRPr="007C7D6A" w:rsidRDefault="00B4652E" w:rsidP="007C7D6A">
      <w:pPr>
        <w:jc w:val="center"/>
        <w:rPr>
          <w:rFonts w:asciiTheme="minorHAnsi" w:hAnsiTheme="minorHAnsi" w:cs="Tahoma"/>
          <w:b/>
          <w:iCs/>
          <w:sz w:val="20"/>
          <w:szCs w:val="20"/>
        </w:rPr>
      </w:pPr>
      <w:bookmarkStart w:id="65" w:name="_Ref506285733"/>
      <w:bookmarkStart w:id="66" w:name="_Ref506285727"/>
      <w:r w:rsidRPr="007C7D6A">
        <w:rPr>
          <w:rFonts w:asciiTheme="minorHAnsi" w:hAnsiTheme="minorHAnsi" w:cs="Tahoma"/>
          <w:b/>
          <w:iCs/>
          <w:sz w:val="20"/>
          <w:szCs w:val="20"/>
        </w:rPr>
        <w:t xml:space="preserve">Figure </w:t>
      </w:r>
      <w:r w:rsidRPr="007C7D6A">
        <w:rPr>
          <w:rFonts w:asciiTheme="minorHAnsi" w:hAnsiTheme="minorHAnsi" w:cs="Tahoma"/>
          <w:b/>
          <w:iCs/>
          <w:sz w:val="20"/>
          <w:szCs w:val="20"/>
        </w:rPr>
        <w:fldChar w:fldCharType="begin"/>
      </w:r>
      <w:r w:rsidRPr="007C7D6A">
        <w:rPr>
          <w:rFonts w:asciiTheme="minorHAnsi" w:hAnsiTheme="minorHAnsi" w:cs="Tahoma"/>
          <w:b/>
          <w:iCs/>
          <w:sz w:val="20"/>
          <w:szCs w:val="20"/>
        </w:rPr>
        <w:instrText xml:space="preserve"> SEQ Figure \* ARABIC </w:instrText>
      </w:r>
      <w:r w:rsidRPr="007C7D6A">
        <w:rPr>
          <w:rFonts w:asciiTheme="minorHAnsi" w:hAnsiTheme="minorHAnsi" w:cs="Tahoma"/>
          <w:b/>
          <w:iCs/>
          <w:sz w:val="20"/>
          <w:szCs w:val="20"/>
        </w:rPr>
        <w:fldChar w:fldCharType="separate"/>
      </w:r>
      <w:r w:rsidRPr="007C7D6A">
        <w:rPr>
          <w:rFonts w:asciiTheme="minorHAnsi" w:hAnsiTheme="minorHAnsi" w:cs="Tahoma"/>
          <w:b/>
          <w:iCs/>
          <w:sz w:val="20"/>
          <w:szCs w:val="20"/>
        </w:rPr>
        <w:t>2</w:t>
      </w:r>
      <w:r w:rsidRPr="007C7D6A">
        <w:rPr>
          <w:rFonts w:asciiTheme="minorHAnsi" w:hAnsiTheme="minorHAnsi" w:cs="Tahoma"/>
          <w:b/>
          <w:sz w:val="20"/>
          <w:szCs w:val="20"/>
        </w:rPr>
        <w:fldChar w:fldCharType="end"/>
      </w:r>
      <w:bookmarkEnd w:id="65"/>
      <w:r w:rsidRPr="007C7D6A">
        <w:rPr>
          <w:rFonts w:asciiTheme="minorHAnsi" w:hAnsiTheme="minorHAnsi" w:cs="Tahoma"/>
          <w:b/>
          <w:iCs/>
          <w:sz w:val="20"/>
          <w:szCs w:val="20"/>
        </w:rPr>
        <w:t>: Validation of the results from the numerical model (red dashed line) with the experimental data (blue continuous line). Top: indoor temperature; middle: cumulative cooling duty; bottom: cumulative electricity used by the cooling system.</w:t>
      </w:r>
      <w:bookmarkEnd w:id="66"/>
    </w:p>
    <w:p w14:paraId="3787E33B" w14:textId="77777777" w:rsidR="00B4652E" w:rsidRDefault="00B4652E" w:rsidP="00B7412C">
      <w:pPr>
        <w:rPr>
          <w:b/>
        </w:rPr>
      </w:pPr>
    </w:p>
    <w:p w14:paraId="73252054" w14:textId="77777777" w:rsidR="00B7412C" w:rsidRPr="00D46359" w:rsidRDefault="007C7D6A" w:rsidP="00B7412C">
      <w:pPr>
        <w:rPr>
          <w:b/>
        </w:rPr>
      </w:pPr>
      <w:r>
        <w:rPr>
          <w:b/>
        </w:rPr>
        <w:t xml:space="preserve">3. </w:t>
      </w:r>
      <w:r w:rsidRPr="007C7D6A">
        <w:rPr>
          <w:b/>
        </w:rPr>
        <w:t>Approach to reducing coincident peak demand</w:t>
      </w:r>
      <w:r w:rsidR="00B7412C" w:rsidRPr="00D46359">
        <w:rPr>
          <w:b/>
        </w:rPr>
        <w:t xml:space="preserve"> </w:t>
      </w:r>
      <w:r w:rsidR="00B7412C">
        <w:rPr>
          <w:b/>
        </w:rPr>
        <w:br/>
      </w:r>
    </w:p>
    <w:p w14:paraId="725624CF" w14:textId="3D3876E1" w:rsidR="007C7D6A" w:rsidRPr="007C7D6A" w:rsidRDefault="007C7D6A" w:rsidP="007C7D6A">
      <w:pPr>
        <w:ind w:firstLine="284"/>
        <w:jc w:val="both"/>
        <w:rPr>
          <w:sz w:val="20"/>
          <w:szCs w:val="20"/>
        </w:rPr>
      </w:pPr>
      <w:r w:rsidRPr="007C7D6A">
        <w:rPr>
          <w:sz w:val="20"/>
          <w:szCs w:val="20"/>
        </w:rPr>
        <w:t>This section discusses the proposed approach to reducing coincident peak load by precooling data centers or computer rooms ahead of the anticipated coincident peak events. The benefits and tradeoffs of this strategy are evaluated using an example of a telecommunications data center participating in the 4CP (4 Coincident Peak) program in ERCOT</w:t>
      </w:r>
      <w:ins w:id="67" w:author="C. Anderson" w:date="2018-09-19T06:18:00Z">
        <w:r w:rsidR="009D1F10">
          <w:rPr>
            <w:sz w:val="20"/>
            <w:szCs w:val="20"/>
          </w:rPr>
          <w:t>. This program serves as a useful example,</w:t>
        </w:r>
        <w:del w:id="68" w:author="ML" w:date="2018-09-20T21:32:00Z">
          <w:r w:rsidR="009D1F10" w:rsidDel="00F8763D">
            <w:rPr>
              <w:sz w:val="20"/>
              <w:szCs w:val="20"/>
            </w:rPr>
            <w:delText xml:space="preserve"> </w:delText>
          </w:r>
        </w:del>
      </w:ins>
      <w:ins w:id="69" w:author="C. Anderson" w:date="2018-09-19T06:17:00Z">
        <w:r w:rsidR="009D1F10">
          <w:rPr>
            <w:sz w:val="20"/>
            <w:szCs w:val="20"/>
          </w:rPr>
          <w:t xml:space="preserve"> given its relative maturity </w:t>
        </w:r>
      </w:ins>
      <w:ins w:id="70" w:author="C. Anderson" w:date="2018-09-19T06:18:00Z">
        <w:r w:rsidR="009D1F10">
          <w:rPr>
            <w:sz w:val="20"/>
            <w:szCs w:val="20"/>
          </w:rPr>
          <w:t>and accessible data</w:t>
        </w:r>
      </w:ins>
      <w:ins w:id="71" w:author="C. Anderson" w:date="2018-09-19T06:17:00Z">
        <w:r w:rsidR="009D1F10">
          <w:rPr>
            <w:sz w:val="20"/>
            <w:szCs w:val="20"/>
          </w:rPr>
          <w:t xml:space="preserve">. </w:t>
        </w:r>
      </w:ins>
      <w:del w:id="72" w:author="C. Anderson" w:date="2018-09-19T06:17:00Z">
        <w:r w:rsidRPr="007C7D6A" w:rsidDel="009D1F10">
          <w:rPr>
            <w:sz w:val="20"/>
            <w:szCs w:val="20"/>
          </w:rPr>
          <w:delText>.</w:delText>
        </w:r>
      </w:del>
      <w:r w:rsidRPr="007C7D6A">
        <w:rPr>
          <w:sz w:val="20"/>
          <w:szCs w:val="20"/>
        </w:rPr>
        <w:t xml:space="preserve"> </w:t>
      </w:r>
    </w:p>
    <w:p w14:paraId="6DCF016C" w14:textId="77777777" w:rsidR="00B7412C" w:rsidRDefault="00B7412C" w:rsidP="00B7412C">
      <w:pPr>
        <w:jc w:val="both"/>
      </w:pPr>
    </w:p>
    <w:p w14:paraId="39767F8D" w14:textId="77777777" w:rsidR="007C7D6A" w:rsidRPr="007F01B2" w:rsidRDefault="007C7D6A" w:rsidP="007C7D6A">
      <w:pPr>
        <w:jc w:val="both"/>
        <w:rPr>
          <w:b/>
          <w:sz w:val="22"/>
          <w:szCs w:val="22"/>
        </w:rPr>
      </w:pPr>
      <w:r>
        <w:rPr>
          <w:b/>
          <w:sz w:val="22"/>
          <w:szCs w:val="22"/>
        </w:rPr>
        <w:t>3</w:t>
      </w:r>
      <w:r w:rsidRPr="007F01B2">
        <w:rPr>
          <w:b/>
          <w:sz w:val="22"/>
          <w:szCs w:val="22"/>
        </w:rPr>
        <w:t xml:space="preserve">.1. </w:t>
      </w:r>
      <w:r>
        <w:rPr>
          <w:b/>
          <w:sz w:val="22"/>
          <w:szCs w:val="22"/>
        </w:rPr>
        <w:t>System control</w:t>
      </w:r>
    </w:p>
    <w:p w14:paraId="12080CAE" w14:textId="77777777" w:rsidR="007C7D6A" w:rsidRPr="00C72D19" w:rsidRDefault="007C7D6A" w:rsidP="007C7D6A">
      <w:pPr>
        <w:jc w:val="both"/>
        <w:rPr>
          <w:b/>
        </w:rPr>
      </w:pPr>
      <w:r w:rsidRPr="00C72D19">
        <w:rPr>
          <w:b/>
        </w:rPr>
        <w:t xml:space="preserve"> </w:t>
      </w:r>
    </w:p>
    <w:p w14:paraId="59DB3B7D" w14:textId="11F1D964" w:rsidR="007C7D6A" w:rsidRPr="007C7D6A" w:rsidRDefault="007C7D6A" w:rsidP="007C7D6A">
      <w:pPr>
        <w:ind w:firstLine="284"/>
        <w:jc w:val="both"/>
        <w:rPr>
          <w:sz w:val="20"/>
          <w:szCs w:val="20"/>
        </w:rPr>
      </w:pPr>
      <w:r w:rsidRPr="007C7D6A">
        <w:rPr>
          <w:sz w:val="20"/>
          <w:szCs w:val="20"/>
        </w:rPr>
        <w:t xml:space="preserve">A schematic of the proposed demand response mechanism is presented in </w:t>
      </w: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Both the predicted start time </w:t>
      </w:r>
      <w:r w:rsidRPr="007C7D6A">
        <w:rPr>
          <w:i/>
          <w:sz w:val="20"/>
          <w:szCs w:val="20"/>
        </w:rPr>
        <w:t>t</w:t>
      </w:r>
      <w:r w:rsidRPr="007C7D6A">
        <w:rPr>
          <w:i/>
          <w:sz w:val="20"/>
          <w:szCs w:val="20"/>
          <w:vertAlign w:val="subscript"/>
        </w:rPr>
        <w:t>dr</w:t>
      </w:r>
      <w:r w:rsidRPr="007C7D6A">
        <w:rPr>
          <w:sz w:val="20"/>
          <w:szCs w:val="20"/>
        </w:rPr>
        <w:t xml:space="preserve"> and the duration of the coincident peak warning ∆</w:t>
      </w:r>
      <w:r w:rsidRPr="007C7D6A">
        <w:rPr>
          <w:i/>
          <w:sz w:val="20"/>
          <w:szCs w:val="20"/>
        </w:rPr>
        <w:t>t</w:t>
      </w:r>
      <w:r w:rsidRPr="007C7D6A">
        <w:rPr>
          <w:i/>
          <w:sz w:val="20"/>
          <w:szCs w:val="20"/>
          <w:vertAlign w:val="subscript"/>
        </w:rPr>
        <w:t>dr</w:t>
      </w:r>
      <w:r w:rsidRPr="007C7D6A">
        <w:rPr>
          <w:sz w:val="20"/>
          <w:szCs w:val="20"/>
        </w:rPr>
        <w:t xml:space="preserve"> are obtained by the data center using a forecasting service </w:t>
      </w:r>
      <w:r w:rsidRPr="007C7D6A">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7C7D6A">
        <w:rPr>
          <w:sz w:val="20"/>
          <w:szCs w:val="20"/>
        </w:rPr>
        <w:fldChar w:fldCharType="separate"/>
      </w:r>
      <w:r w:rsidR="004B42DC" w:rsidRPr="004B42DC">
        <w:rPr>
          <w:noProof/>
          <w:sz w:val="20"/>
          <w:szCs w:val="20"/>
        </w:rPr>
        <w:t>[5]</w:t>
      </w:r>
      <w:r w:rsidRPr="007C7D6A">
        <w:rPr>
          <w:sz w:val="20"/>
          <w:szCs w:val="20"/>
        </w:rPr>
        <w:fldChar w:fldCharType="end"/>
      </w:r>
      <w:r w:rsidRPr="007C7D6A">
        <w:rPr>
          <w:sz w:val="20"/>
          <w:szCs w:val="20"/>
        </w:rPr>
        <w:t>. Based on the value of ∆</w:t>
      </w:r>
      <w:r w:rsidRPr="007C7D6A">
        <w:rPr>
          <w:i/>
          <w:sz w:val="20"/>
          <w:szCs w:val="20"/>
        </w:rPr>
        <w:t>t</w:t>
      </w:r>
      <w:r w:rsidRPr="007C7D6A">
        <w:rPr>
          <w:i/>
          <w:sz w:val="20"/>
          <w:szCs w:val="20"/>
          <w:vertAlign w:val="subscript"/>
        </w:rPr>
        <w:t>dr</w:t>
      </w:r>
      <w:r w:rsidRPr="007C7D6A">
        <w:rPr>
          <w:sz w:val="20"/>
          <w:szCs w:val="20"/>
        </w:rPr>
        <w:t xml:space="preserve">, the required indoor temperature to which data center needs to be precooled </w:t>
      </w:r>
      <w:r w:rsidRPr="007C7D6A">
        <w:rPr>
          <w:i/>
          <w:sz w:val="20"/>
          <w:szCs w:val="20"/>
        </w:rPr>
        <w:t>θ</w:t>
      </w:r>
      <w:r w:rsidRPr="007C7D6A">
        <w:rPr>
          <w:i/>
          <w:sz w:val="20"/>
          <w:szCs w:val="20"/>
          <w:vertAlign w:val="subscript"/>
        </w:rPr>
        <w:t>min,pc</w:t>
      </w:r>
      <w:r w:rsidRPr="007C7D6A">
        <w:rPr>
          <w:sz w:val="20"/>
          <w:szCs w:val="20"/>
        </w:rPr>
        <w:t xml:space="preserve"> is calculated using Equation 7:</w:t>
      </w:r>
    </w:p>
    <w:p w14:paraId="4A8600CD" w14:textId="77777777" w:rsidR="007C7D6A" w:rsidRPr="007C7D6A" w:rsidRDefault="00B24B23" w:rsidP="0091217F">
      <w:pPr>
        <w:tabs>
          <w:tab w:val="center" w:pos="2160"/>
          <w:tab w:val="right" w:pos="4406"/>
        </w:tabs>
        <w:spacing w:before="120" w:after="120"/>
        <w:jc w:val="center"/>
        <w:rPr>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e>
        </m:d>
      </m:oMath>
      <w:r w:rsidR="0091217F">
        <w:rPr>
          <w:sz w:val="20"/>
          <w:szCs w:val="20"/>
        </w:rPr>
        <w:tab/>
      </w:r>
      <w:r w:rsidR="0091217F">
        <w:rPr>
          <w:sz w:val="20"/>
          <w:szCs w:val="20"/>
        </w:rPr>
        <w:tab/>
      </w:r>
      <w:r w:rsidR="007C7D6A" w:rsidRPr="007C7D6A">
        <w:rPr>
          <w:sz w:val="20"/>
          <w:szCs w:val="20"/>
        </w:rPr>
        <w:t>(7)</w:t>
      </w:r>
    </w:p>
    <w:p w14:paraId="11D9A2E0" w14:textId="791AC5FA" w:rsidR="007C7D6A" w:rsidRPr="007C7D6A" w:rsidRDefault="007C7D6A" w:rsidP="007C7D6A">
      <w:pPr>
        <w:ind w:firstLine="284"/>
        <w:jc w:val="both"/>
        <w:rPr>
          <w:sz w:val="20"/>
          <w:szCs w:val="20"/>
        </w:rPr>
      </w:pPr>
      <w:r w:rsidRPr="007C7D6A">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is the maximum dry bulb ambient temperature forecasted for the </w:t>
      </w:r>
      <w:r w:rsidR="00A51987">
        <w:rPr>
          <w:sz w:val="20"/>
          <w:szCs w:val="20"/>
        </w:rPr>
        <w:t>d</w:t>
      </w:r>
      <w:r w:rsidRPr="007C7D6A">
        <w:rPr>
          <w:sz w:val="20"/>
          <w:szCs w:val="20"/>
        </w:rPr>
        <w:t xml:space="preserve">emand response period. If this information is not available,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can be conservatively estimated as the highest ambient temperature recorded in a given month during several recent years. In the example presented in Section 4, using a maximum monthly temperature from the last decade as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would lower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only by 0.12 ºC and increase demand response time from 60 to 62 minutes. </w:t>
      </w:r>
    </w:p>
    <w:p w14:paraId="654A1C27" w14:textId="2D352E0C" w:rsidR="007C7D6A" w:rsidRPr="007C7D6A" w:rsidRDefault="007C7D6A" w:rsidP="007C7D6A">
      <w:pPr>
        <w:ind w:firstLine="284"/>
        <w:jc w:val="both"/>
        <w:rPr>
          <w:sz w:val="20"/>
          <w:szCs w:val="20"/>
        </w:rPr>
      </w:pPr>
      <w:r w:rsidRPr="007C7D6A">
        <w:rPr>
          <w:sz w:val="20"/>
          <w:szCs w:val="20"/>
        </w:rPr>
        <w:t xml:space="preserve">Both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and the rate of change in indoor temperature </w:t>
      </w:r>
      <w:r w:rsidRPr="007C7D6A">
        <w:rPr>
          <w:i/>
          <w:sz w:val="20"/>
          <w:szCs w:val="20"/>
        </w:rPr>
        <w:t>dθ/dt</w:t>
      </w:r>
      <w:r w:rsidRPr="007C7D6A">
        <w:rPr>
          <w:sz w:val="20"/>
          <w:szCs w:val="20"/>
        </w:rPr>
        <w:t xml:space="preserve"> are subject to safety constraints. The ASHRAE A1 class has a </w:t>
      </w:r>
      <w:r w:rsidRPr="007C7D6A">
        <w:rPr>
          <w:i/>
          <w:sz w:val="20"/>
          <w:szCs w:val="20"/>
        </w:rPr>
        <w:t>recommended</w:t>
      </w:r>
      <w:r w:rsidRPr="007C7D6A">
        <w:rPr>
          <w:sz w:val="20"/>
          <w:szCs w:val="20"/>
        </w:rPr>
        <w:t xml:space="preserve"> indoor temperature range of 18 to 27 ºC (64.4 to 80.6 ºF) and </w:t>
      </w:r>
      <w:r w:rsidRPr="007C7D6A">
        <w:rPr>
          <w:i/>
          <w:sz w:val="20"/>
          <w:szCs w:val="20"/>
        </w:rPr>
        <w:t>allowable</w:t>
      </w:r>
      <w:r w:rsidRPr="007C7D6A">
        <w:rPr>
          <w:sz w:val="20"/>
          <w:szCs w:val="20"/>
        </w:rPr>
        <w:t xml:space="preserve"> range of 15 to 32 ºC (59 to 89.6 ºF) </w:t>
      </w:r>
      <w:r w:rsidRPr="007C7D6A">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"mendeley" : { "formattedCitation" : "[16,17]", "plainTextFormattedCitation" : "[16,17]", "previouslyFormattedCitation" : "[16,17]" }, "properties" : {  }, "schema" : "https://github.com/citation-style-language/schema/raw/master/csl-citation.json" }</w:instrText>
      </w:r>
      <w:r w:rsidRPr="007C7D6A">
        <w:rPr>
          <w:sz w:val="20"/>
          <w:szCs w:val="20"/>
        </w:rPr>
        <w:fldChar w:fldCharType="separate"/>
      </w:r>
      <w:r w:rsidR="004B42DC" w:rsidRPr="004B42DC">
        <w:rPr>
          <w:noProof/>
          <w:sz w:val="20"/>
          <w:szCs w:val="20"/>
        </w:rPr>
        <w:t>[16,17]</w:t>
      </w:r>
      <w:r w:rsidRPr="007C7D6A">
        <w:rPr>
          <w:sz w:val="20"/>
          <w:szCs w:val="20"/>
        </w:rPr>
        <w:fldChar w:fldCharType="end"/>
      </w:r>
      <w:r w:rsidRPr="007C7D6A">
        <w:rPr>
          <w:sz w:val="20"/>
          <w:szCs w:val="20"/>
        </w:rPr>
        <w:t xml:space="preserve">. The ASHRAE A1 </w:t>
      </w:r>
      <w:r w:rsidRPr="007C7D6A">
        <w:rPr>
          <w:i/>
          <w:sz w:val="20"/>
          <w:szCs w:val="20"/>
        </w:rPr>
        <w:t>allowable</w:t>
      </w:r>
      <w:r w:rsidRPr="007C7D6A">
        <w:rPr>
          <w:sz w:val="20"/>
          <w:szCs w:val="20"/>
        </w:rPr>
        <w:t xml:space="preserve"> class has a maximum indoor temperature change of 20 ºC in an hour </w:t>
      </w:r>
      <w:r w:rsidRPr="007C7D6A">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"mendeley" : { "formattedCitation" : "[16]", "plainTextFormattedCitation" : "[16]", "previouslyFormattedCitation" : "[16]" }, "properties" : {  }, "schema" : "https://github.com/citation-style-language/schema/raw/master/csl-citation.json" }</w:instrText>
      </w:r>
      <w:r w:rsidRPr="007C7D6A">
        <w:rPr>
          <w:sz w:val="20"/>
          <w:szCs w:val="20"/>
        </w:rPr>
        <w:fldChar w:fldCharType="separate"/>
      </w:r>
      <w:r w:rsidR="004B42DC" w:rsidRPr="004B42DC">
        <w:rPr>
          <w:noProof/>
          <w:sz w:val="20"/>
          <w:szCs w:val="20"/>
        </w:rPr>
        <w:t>[16]</w:t>
      </w:r>
      <w:r w:rsidRPr="007C7D6A">
        <w:rPr>
          <w:sz w:val="20"/>
          <w:szCs w:val="20"/>
        </w:rPr>
        <w:fldChar w:fldCharType="end"/>
      </w:r>
      <w:r w:rsidRPr="007C7D6A">
        <w:rPr>
          <w:sz w:val="20"/>
          <w:szCs w:val="20"/>
        </w:rPr>
        <w:t xml:space="preserve">, but some IT equipment vendors recommend </w:t>
      </w:r>
      <w:r w:rsidRPr="007C7D6A">
        <w:rPr>
          <w:i/>
          <w:sz w:val="20"/>
          <w:szCs w:val="20"/>
        </w:rPr>
        <w:t>dθ/dt</w:t>
      </w:r>
      <w:r w:rsidRPr="007C7D6A">
        <w:rPr>
          <w:sz w:val="20"/>
          <w:szCs w:val="20"/>
        </w:rPr>
        <w:t xml:space="preserve"> below 5.5 ºC/hr </w:t>
      </w:r>
      <w:r w:rsidRPr="007C7D6A">
        <w:rPr>
          <w:sz w:val="20"/>
          <w:szCs w:val="20"/>
        </w:rPr>
        <w:fldChar w:fldCharType="begin" w:fldLock="1"/>
      </w:r>
      <w:r w:rsidR="004F51E1">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"[18]" }, "properties" : {  }, "schema" : "https://github.com/citation-style-language/schema/raw/master/csl-citation.json" }</w:instrText>
      </w:r>
      <w:r w:rsidRPr="007C7D6A">
        <w:rPr>
          <w:sz w:val="20"/>
          <w:szCs w:val="20"/>
        </w:rPr>
        <w:fldChar w:fldCharType="separate"/>
      </w:r>
      <w:r w:rsidR="004B42DC" w:rsidRPr="004B42DC">
        <w:rPr>
          <w:noProof/>
          <w:sz w:val="20"/>
          <w:szCs w:val="20"/>
        </w:rPr>
        <w:t>[18]</w:t>
      </w:r>
      <w:r w:rsidRPr="007C7D6A">
        <w:rPr>
          <w:sz w:val="20"/>
          <w:szCs w:val="20"/>
        </w:rPr>
        <w:fldChar w:fldCharType="end"/>
      </w:r>
      <w:r w:rsidRPr="007C7D6A">
        <w:rPr>
          <w:sz w:val="20"/>
          <w:szCs w:val="20"/>
        </w:rPr>
        <w:t xml:space="preserve">. </w:t>
      </w:r>
    </w:p>
    <w:p w14:paraId="6726E785" w14:textId="77777777" w:rsidR="007C7D6A" w:rsidRPr="007C7D6A" w:rsidRDefault="007C7D6A" w:rsidP="007C7D6A">
      <w:pPr>
        <w:ind w:firstLine="284"/>
        <w:jc w:val="both"/>
        <w:rPr>
          <w:sz w:val="20"/>
          <w:szCs w:val="20"/>
        </w:rPr>
      </w:pPr>
      <w:r w:rsidRPr="007C7D6A">
        <w:rPr>
          <w:sz w:val="20"/>
          <w:szCs w:val="20"/>
        </w:rPr>
        <w:t xml:space="preserve">The time needed to precool the data center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oMath>
      <w:r w:rsidRPr="007C7D6A">
        <w:rPr>
          <w:sz w:val="20"/>
          <w:szCs w:val="20"/>
        </w:rPr>
        <w:t xml:space="preserve"> can be then calculated using Equation 8:</w:t>
      </w:r>
    </w:p>
    <w:p w14:paraId="5A8CD3F9" w14:textId="77777777" w:rsidR="007C7D6A" w:rsidRPr="007C7D6A" w:rsidRDefault="00B24B23" w:rsidP="0091217F">
      <w:pPr>
        <w:tabs>
          <w:tab w:val="left" w:pos="2160"/>
          <w:tab w:val="right" w:pos="4406"/>
        </w:tabs>
        <w:spacing w:before="120" w:after="120"/>
        <w:ind w:firstLine="288"/>
        <w:jc w:val="both"/>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r>
          <w:rPr>
            <w:rFonts w:ascii="Cambria Math" w:hAnsi="Cambria Math"/>
            <w:sz w:val="20"/>
            <w:szCs w:val="20"/>
          </w:rPr>
          <m:t>=C∙R∙ln</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num>
              <m:den>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den>
            </m:f>
          </m:e>
        </m:d>
      </m:oMath>
      <w:r w:rsidR="0091217F">
        <w:rPr>
          <w:sz w:val="20"/>
          <w:szCs w:val="20"/>
        </w:rPr>
        <w:tab/>
      </w:r>
      <w:r w:rsidR="007C7D6A" w:rsidRPr="007C7D6A">
        <w:rPr>
          <w:sz w:val="20"/>
          <w:szCs w:val="20"/>
        </w:rPr>
        <w:t>(8)</w:t>
      </w:r>
    </w:p>
    <w:p w14:paraId="67ACDE8E" w14:textId="77777777" w:rsidR="007C7D6A" w:rsidRPr="007C7D6A" w:rsidRDefault="007C7D6A" w:rsidP="007C7D6A">
      <w:pPr>
        <w:ind w:firstLine="284"/>
        <w:jc w:val="both"/>
        <w:rPr>
          <w:sz w:val="20"/>
          <w:szCs w:val="20"/>
        </w:rPr>
      </w:pPr>
      <w:r w:rsidRPr="007C7D6A">
        <w:rPr>
          <w:sz w:val="20"/>
          <w:szCs w:val="20"/>
        </w:rPr>
        <w:t xml:space="preserve">where </w:t>
      </w:r>
      <w:r w:rsidRPr="00FC1564">
        <w:rPr>
          <w:i/>
          <w:sz w:val="20"/>
          <w:szCs w:val="20"/>
        </w:rPr>
        <w:t>Q</w:t>
      </w:r>
      <w:r w:rsidRPr="00FC1564">
        <w:rPr>
          <w:i/>
          <w:sz w:val="20"/>
          <w:szCs w:val="20"/>
          <w:vertAlign w:val="subscript"/>
        </w:rPr>
        <w:t>C,avg</w:t>
      </w:r>
      <w:r w:rsidRPr="007C7D6A">
        <w:rPr>
          <w:sz w:val="20"/>
          <w:szCs w:val="20"/>
        </w:rPr>
        <w:t xml:space="preserve"> is the average cooling capacity during the precooling period:</w:t>
      </w:r>
    </w:p>
    <w:p w14:paraId="6DE2EB63" w14:textId="77777777" w:rsidR="007C7D6A" w:rsidRPr="007C7D6A" w:rsidRDefault="0091217F" w:rsidP="0091217F">
      <w:pPr>
        <w:tabs>
          <w:tab w:val="center" w:pos="2160"/>
          <w:tab w:val="right" w:pos="4406"/>
        </w:tabs>
        <w:spacing w:before="120" w:after="120"/>
        <w:ind w:firstLine="288"/>
        <w:jc w:val="both"/>
        <w:rPr>
          <w:sz w:val="20"/>
          <w:szCs w:val="20"/>
        </w:rPr>
      </w:pPr>
      <w:r>
        <w:rPr>
          <w:sz w:val="20"/>
          <w:szCs w:val="20"/>
        </w:rPr>
        <w:tab/>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=0.5∙</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dr</m:t>
                    </m:r>
                  </m:sub>
                </m:sSub>
              </m:sub>
            </m:sSub>
          </m:e>
        </m:d>
      </m:oMath>
      <w:r>
        <w:rPr>
          <w:sz w:val="20"/>
          <w:szCs w:val="20"/>
        </w:rPr>
        <w:tab/>
      </w:r>
      <w:r w:rsidR="007C7D6A" w:rsidRPr="007C7D6A">
        <w:rPr>
          <w:sz w:val="20"/>
          <w:szCs w:val="20"/>
        </w:rPr>
        <w:t>(9)</w:t>
      </w:r>
    </w:p>
    <w:p w14:paraId="356D3432" w14:textId="099365B5" w:rsidR="007C7D6A" w:rsidRPr="007C7D6A" w:rsidRDefault="007C7D6A" w:rsidP="007C7D6A">
      <w:pPr>
        <w:ind w:firstLine="284"/>
        <w:jc w:val="both"/>
        <w:rPr>
          <w:sz w:val="20"/>
          <w:szCs w:val="20"/>
        </w:rPr>
      </w:pP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illustrates, that the precooling begins at time </w:t>
      </w:r>
      <w:r w:rsidRPr="007C7D6A">
        <w:rPr>
          <w:i/>
          <w:iCs/>
          <w:sz w:val="20"/>
          <w:szCs w:val="20"/>
        </w:rPr>
        <w:t>t</w:t>
      </w:r>
      <w:r w:rsidRPr="007C7D6A">
        <w:rPr>
          <w:i/>
          <w:iCs/>
          <w:sz w:val="20"/>
          <w:szCs w:val="20"/>
          <w:vertAlign w:val="subscript"/>
        </w:rPr>
        <w:t>pc</w:t>
      </w:r>
      <w:r w:rsidRPr="007C7D6A">
        <w:rPr>
          <w:i/>
          <w:sz w:val="20"/>
          <w:szCs w:val="20"/>
        </w:rPr>
        <w:t>,</w:t>
      </w:r>
      <w:r w:rsidRPr="007C7D6A">
        <w:rPr>
          <w:sz w:val="20"/>
          <w:szCs w:val="20"/>
        </w:rPr>
        <w:t xml:space="preserve"> which is </w:t>
      </w:r>
      <w:r w:rsidRPr="007C7D6A">
        <w:rPr>
          <w:i/>
          <w:sz w:val="20"/>
          <w:szCs w:val="20"/>
        </w:rPr>
        <w:t>∆t</w:t>
      </w:r>
      <w:r w:rsidRPr="007C7D6A">
        <w:rPr>
          <w:i/>
          <w:sz w:val="20"/>
          <w:szCs w:val="20"/>
          <w:vertAlign w:val="subscript"/>
        </w:rPr>
        <w:t xml:space="preserve">pc </w:t>
      </w:r>
      <w:r w:rsidRPr="007C7D6A">
        <w:rPr>
          <w:sz w:val="20"/>
          <w:szCs w:val="20"/>
        </w:rPr>
        <w:t xml:space="preserve">before the beginning of the coincident peak alert at </w:t>
      </w:r>
      <w:r w:rsidRPr="007C7D6A">
        <w:rPr>
          <w:i/>
          <w:sz w:val="20"/>
          <w:szCs w:val="20"/>
        </w:rPr>
        <w:t>t</w:t>
      </w:r>
      <w:r w:rsidRPr="007C7D6A">
        <w:rPr>
          <w:i/>
          <w:sz w:val="20"/>
          <w:szCs w:val="20"/>
          <w:vertAlign w:val="subscript"/>
        </w:rPr>
        <w:t>dr</w:t>
      </w:r>
      <w:r w:rsidRPr="007C7D6A">
        <w:rPr>
          <w:sz w:val="20"/>
          <w:szCs w:val="20"/>
        </w:rPr>
        <w:t xml:space="preserve">. If the indoor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is achieved before </w:t>
      </w:r>
      <w:r w:rsidRPr="007C7D6A">
        <w:rPr>
          <w:i/>
          <w:sz w:val="20"/>
          <w:szCs w:val="20"/>
        </w:rPr>
        <w:t>t</w:t>
      </w:r>
      <w:r w:rsidRPr="007C7D6A">
        <w:rPr>
          <w:i/>
          <w:sz w:val="20"/>
          <w:szCs w:val="20"/>
          <w:vertAlign w:val="subscript"/>
        </w:rPr>
        <w:t xml:space="preserve">dr, </w:t>
      </w:r>
      <w:r w:rsidRPr="007C7D6A">
        <w:rPr>
          <w:sz w:val="20"/>
          <w:szCs w:val="20"/>
        </w:rPr>
        <w:t>it is maintained at this low value until the beginning of the demand response</w:t>
      </w:r>
      <w:r w:rsidRPr="007C7D6A">
        <w:rPr>
          <w:i/>
          <w:sz w:val="20"/>
          <w:szCs w:val="20"/>
        </w:rPr>
        <w:t>.</w:t>
      </w:r>
      <w:r w:rsidRPr="007C7D6A">
        <w:rPr>
          <w:sz w:val="20"/>
          <w:szCs w:val="20"/>
        </w:rPr>
        <w:t xml:space="preserve"> At time </w:t>
      </w:r>
      <w:r w:rsidRPr="007C7D6A">
        <w:rPr>
          <w:i/>
          <w:sz w:val="20"/>
          <w:szCs w:val="20"/>
        </w:rPr>
        <w:t>t</w:t>
      </w:r>
      <w:r w:rsidRPr="007C7D6A">
        <w:rPr>
          <w:i/>
          <w:sz w:val="20"/>
          <w:szCs w:val="20"/>
          <w:vertAlign w:val="subscript"/>
        </w:rPr>
        <w:t>dr</w:t>
      </w:r>
      <w:r w:rsidRPr="007C7D6A">
        <w:rPr>
          <w:sz w:val="20"/>
          <w:szCs w:val="20"/>
        </w:rPr>
        <w:t xml:space="preserve"> the cooling system is switched off and only the blower in the air handler is operated on a cyclic basis, as necessary to avoid hot spots in the computer room. This work assumed that the air blower would be switched on for 2 minutes </w:t>
      </w:r>
      <w:r w:rsidR="00E915D5">
        <w:rPr>
          <w:sz w:val="20"/>
          <w:szCs w:val="20"/>
        </w:rPr>
        <w:t xml:space="preserve">for </w:t>
      </w:r>
      <w:r w:rsidRPr="007C7D6A">
        <w:rPr>
          <w:sz w:val="20"/>
          <w:szCs w:val="20"/>
        </w:rPr>
        <w:t>each 10 minute</w:t>
      </w:r>
      <w:r w:rsidR="00E915D5">
        <w:rPr>
          <w:sz w:val="20"/>
          <w:szCs w:val="20"/>
        </w:rPr>
        <w:t xml:space="preserve"> interval</w:t>
      </w:r>
      <w:r w:rsidRPr="007C7D6A">
        <w:rPr>
          <w:sz w:val="20"/>
          <w:szCs w:val="20"/>
        </w:rPr>
        <w:t xml:space="preserve">. The cooling system is activated again at the end of the coincident peak alert period </w:t>
      </w:r>
      <w:r w:rsidRPr="007C7D6A">
        <w:rPr>
          <w:i/>
          <w:sz w:val="20"/>
          <w:szCs w:val="20"/>
        </w:rPr>
        <w:t>t</w:t>
      </w:r>
      <w:r w:rsidRPr="007C7D6A">
        <w:rPr>
          <w:i/>
          <w:sz w:val="20"/>
          <w:szCs w:val="20"/>
          <w:vertAlign w:val="subscript"/>
        </w:rPr>
        <w:t>dr</w:t>
      </w:r>
      <w:r w:rsidRPr="007C7D6A">
        <w:rPr>
          <w:sz w:val="20"/>
          <w:szCs w:val="20"/>
        </w:rPr>
        <w:t xml:space="preserve"> + </w:t>
      </w:r>
      <w:r w:rsidRPr="007C7D6A">
        <w:rPr>
          <w:i/>
          <w:sz w:val="20"/>
          <w:szCs w:val="20"/>
        </w:rPr>
        <w:t>∆t</w:t>
      </w:r>
      <w:r w:rsidRPr="007C7D6A">
        <w:rPr>
          <w:i/>
          <w:sz w:val="20"/>
          <w:szCs w:val="20"/>
          <w:vertAlign w:val="subscript"/>
        </w:rPr>
        <w:t>dr</w:t>
      </w:r>
      <w:r w:rsidRPr="007C7D6A">
        <w:rPr>
          <w:sz w:val="20"/>
          <w:szCs w:val="20"/>
        </w:rPr>
        <w:t xml:space="preserve"> or if the indoor temperature exceeds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max,1</m:t>
            </m:r>
          </m:sub>
        </m:sSub>
      </m:oMath>
      <w:r w:rsidRPr="007C7D6A">
        <w:rPr>
          <w:sz w:val="20"/>
          <w:szCs w:val="20"/>
        </w:rPr>
        <w:t xml:space="preserve">. </w:t>
      </w:r>
    </w:p>
    <w:p w14:paraId="39782620" w14:textId="77777777" w:rsidR="007C7D6A" w:rsidRPr="007C7D6A" w:rsidRDefault="007C7D6A" w:rsidP="007C7D6A">
      <w:pPr>
        <w:ind w:firstLine="284"/>
        <w:jc w:val="both"/>
        <w:rPr>
          <w:sz w:val="20"/>
          <w:szCs w:val="20"/>
        </w:rPr>
      </w:pPr>
    </w:p>
    <w:p w14:paraId="515B69CC" w14:textId="77777777" w:rsidR="007C7D6A" w:rsidRPr="007C7D6A" w:rsidRDefault="007C7D6A" w:rsidP="007C7D6A">
      <w:pPr>
        <w:ind w:firstLine="284"/>
        <w:jc w:val="both"/>
        <w:rPr>
          <w:sz w:val="20"/>
          <w:szCs w:val="20"/>
        </w:rPr>
      </w:pPr>
      <w:r w:rsidRPr="007C7D6A">
        <w:rPr>
          <w:b/>
          <w:noProof/>
          <w:sz w:val="20"/>
          <w:szCs w:val="20"/>
        </w:rPr>
        <w:lastRenderedPageBreak/>
        <w:drawing>
          <wp:inline distT="0" distB="0" distL="0" distR="0" wp14:anchorId="6141BD67" wp14:editId="3271EAF4">
            <wp:extent cx="2628900" cy="4181475"/>
            <wp:effectExtent l="0" t="0" r="0" b="222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AF69E96" w14:textId="77777777" w:rsidR="007C7D6A" w:rsidRPr="008D2608" w:rsidRDefault="007C7D6A" w:rsidP="00DE6F71">
      <w:pPr>
        <w:jc w:val="center"/>
        <w:rPr>
          <w:rFonts w:asciiTheme="minorHAnsi" w:hAnsiTheme="minorHAnsi"/>
          <w:b/>
          <w:iCs/>
          <w:sz w:val="20"/>
          <w:szCs w:val="20"/>
        </w:rPr>
      </w:pPr>
      <w:bookmarkStart w:id="73" w:name="_Ref506698894"/>
      <w:r w:rsidRPr="008D2608">
        <w:rPr>
          <w:rFonts w:asciiTheme="minorHAnsi" w:hAnsiTheme="minorHAnsi"/>
          <w:b/>
          <w:iCs/>
          <w:sz w:val="20"/>
          <w:szCs w:val="20"/>
        </w:rPr>
        <w:t xml:space="preserve">Figure </w:t>
      </w:r>
      <w:r w:rsidRPr="008D2608">
        <w:rPr>
          <w:rFonts w:asciiTheme="minorHAnsi" w:hAnsiTheme="minorHAnsi"/>
          <w:b/>
          <w:iCs/>
          <w:sz w:val="20"/>
          <w:szCs w:val="20"/>
        </w:rPr>
        <w:fldChar w:fldCharType="begin"/>
      </w:r>
      <w:r w:rsidRPr="008D2608">
        <w:rPr>
          <w:rFonts w:asciiTheme="minorHAnsi" w:hAnsiTheme="minorHAnsi"/>
          <w:b/>
          <w:iCs/>
          <w:sz w:val="20"/>
          <w:szCs w:val="20"/>
        </w:rPr>
        <w:instrText xml:space="preserve"> SEQ Figure \* ARABIC </w:instrText>
      </w:r>
      <w:r w:rsidRPr="008D2608">
        <w:rPr>
          <w:rFonts w:asciiTheme="minorHAnsi" w:hAnsiTheme="minorHAnsi"/>
          <w:b/>
          <w:iCs/>
          <w:sz w:val="20"/>
          <w:szCs w:val="20"/>
        </w:rPr>
        <w:fldChar w:fldCharType="separate"/>
      </w:r>
      <w:r w:rsidRPr="008D2608">
        <w:rPr>
          <w:rFonts w:asciiTheme="minorHAnsi" w:hAnsiTheme="minorHAnsi"/>
          <w:b/>
          <w:iCs/>
          <w:sz w:val="20"/>
          <w:szCs w:val="20"/>
        </w:rPr>
        <w:t>3</w:t>
      </w:r>
      <w:r w:rsidRPr="008D2608">
        <w:rPr>
          <w:rFonts w:asciiTheme="minorHAnsi" w:hAnsiTheme="minorHAnsi"/>
          <w:b/>
          <w:sz w:val="20"/>
          <w:szCs w:val="20"/>
        </w:rPr>
        <w:fldChar w:fldCharType="end"/>
      </w:r>
      <w:bookmarkEnd w:id="73"/>
      <w:r w:rsidRPr="008D2608">
        <w:rPr>
          <w:rFonts w:asciiTheme="minorHAnsi" w:hAnsiTheme="minorHAnsi"/>
          <w:b/>
          <w:iCs/>
          <w:sz w:val="20"/>
          <w:szCs w:val="20"/>
        </w:rPr>
        <w:t>: Schematic of the proposed demand response approach for reducing coincident peak demand in data centers</w:t>
      </w:r>
    </w:p>
    <w:p w14:paraId="222EB46A" w14:textId="77777777" w:rsidR="007C7D6A" w:rsidRDefault="007C7D6A" w:rsidP="008D2608">
      <w:pPr>
        <w:jc w:val="both"/>
      </w:pPr>
    </w:p>
    <w:p w14:paraId="4CF508FA" w14:textId="151AD7E4" w:rsidR="00DF4762" w:rsidRPr="007F01B2" w:rsidRDefault="00DF4762" w:rsidP="00DF4762">
      <w:pPr>
        <w:jc w:val="both"/>
        <w:rPr>
          <w:b/>
          <w:sz w:val="22"/>
          <w:szCs w:val="22"/>
        </w:rPr>
      </w:pPr>
      <w:r>
        <w:rPr>
          <w:b/>
          <w:sz w:val="22"/>
          <w:szCs w:val="22"/>
        </w:rPr>
        <w:t>3.2</w:t>
      </w:r>
      <w:r w:rsidRPr="007F01B2">
        <w:rPr>
          <w:b/>
          <w:sz w:val="22"/>
          <w:szCs w:val="22"/>
        </w:rPr>
        <w:t xml:space="preserve">. </w:t>
      </w:r>
      <w:ins w:id="74" w:author="C. Anderson" w:date="2018-09-19T06:18:00Z">
        <w:r w:rsidR="009D1F10">
          <w:rPr>
            <w:b/>
            <w:sz w:val="22"/>
            <w:szCs w:val="22"/>
          </w:rPr>
          <w:t xml:space="preserve">Case Study of </w:t>
        </w:r>
      </w:ins>
      <w:r w:rsidRPr="00DF4762">
        <w:rPr>
          <w:b/>
          <w:sz w:val="22"/>
          <w:szCs w:val="22"/>
        </w:rPr>
        <w:t>Coincident Peak (4CP) program in ERCOT</w:t>
      </w:r>
    </w:p>
    <w:p w14:paraId="6F663DAD" w14:textId="77777777" w:rsidR="00DF4762" w:rsidRPr="00C72D19" w:rsidRDefault="00DF4762" w:rsidP="00DF4762">
      <w:pPr>
        <w:jc w:val="both"/>
        <w:rPr>
          <w:b/>
        </w:rPr>
      </w:pPr>
      <w:r w:rsidRPr="00C72D19">
        <w:rPr>
          <w:b/>
        </w:rPr>
        <w:t xml:space="preserve"> </w:t>
      </w:r>
    </w:p>
    <w:p w14:paraId="2FEC3FD7" w14:textId="257EFE00" w:rsidR="00DF4762" w:rsidRPr="00DF4762" w:rsidRDefault="00DF4762" w:rsidP="00DF4762">
      <w:pPr>
        <w:ind w:firstLine="284"/>
        <w:jc w:val="both"/>
        <w:rPr>
          <w:sz w:val="20"/>
          <w:szCs w:val="20"/>
        </w:rPr>
      </w:pPr>
      <w:r w:rsidRPr="00DF4762">
        <w:rPr>
          <w:sz w:val="20"/>
          <w:szCs w:val="20"/>
        </w:rPr>
        <w:t>The proposed demand response mechanism was evaluated using an example of the 4 Coincident Peak (4CP) program in ERCOT ISO. 4CP is a capacity charge program under which large commercial customers (&gt;100 kW peak load) equipped with interval data recorders (IRDs) are charged transmission charge based on their average contributions to coincident peaks. The coincident peaks are four 15</w:t>
      </w:r>
      <w:r w:rsidR="00E915D5">
        <w:rPr>
          <w:sz w:val="20"/>
          <w:szCs w:val="20"/>
        </w:rPr>
        <w:t>-</w:t>
      </w:r>
      <w:r w:rsidRPr="00DF4762">
        <w:rPr>
          <w:sz w:val="20"/>
          <w:szCs w:val="20"/>
        </w:rPr>
        <w:t xml:space="preserve">minute periods with the highest grid-wide load, one during each of the months of June, July, August and September. The transmission charge is calculated based on the average consumer load during these four 15 min events in the previous calendar year </w:t>
      </w:r>
      <w:r w:rsidRPr="00DF4762">
        <w:rPr>
          <w:sz w:val="20"/>
          <w:szCs w:val="20"/>
        </w:rPr>
        <w:fldChar w:fldCharType="begin" w:fldLock="1"/>
      </w:r>
      <w:r w:rsidR="004F51E1">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"[3,19]", "plainTextFormattedCitation" : "[3,19]", "previouslyFormattedCitation" : "[3,19]" }, "properties" : {  }, "schema" : "https://github.com/citation-style-language/schema/raw/master/csl-citation.json" }</w:instrText>
      </w:r>
      <w:r w:rsidRPr="00DF4762">
        <w:rPr>
          <w:sz w:val="20"/>
          <w:szCs w:val="20"/>
        </w:rPr>
        <w:fldChar w:fldCharType="separate"/>
      </w:r>
      <w:r w:rsidR="004B42DC" w:rsidRPr="004B42DC">
        <w:rPr>
          <w:noProof/>
          <w:sz w:val="20"/>
          <w:szCs w:val="20"/>
        </w:rPr>
        <w:t>[3,19]</w:t>
      </w:r>
      <w:r w:rsidRPr="00DF4762">
        <w:rPr>
          <w:sz w:val="20"/>
          <w:szCs w:val="20"/>
        </w:rPr>
        <w:fldChar w:fldCharType="end"/>
      </w:r>
      <w:r w:rsidRPr="00DF4762">
        <w:rPr>
          <w:sz w:val="20"/>
          <w:szCs w:val="20"/>
        </w:rPr>
        <w:t xml:space="preserve">. </w:t>
      </w:r>
    </w:p>
    <w:p w14:paraId="40591467" w14:textId="75DB6484" w:rsidR="00DF4762" w:rsidRDefault="00DF4762" w:rsidP="00DF4762">
      <w:pPr>
        <w:ind w:firstLine="284"/>
        <w:jc w:val="both"/>
        <w:rPr>
          <w:ins w:id="75" w:author="C. Anderson" w:date="2018-09-19T06:26:00Z"/>
          <w:sz w:val="20"/>
          <w:szCs w:val="20"/>
        </w:rPr>
      </w:pPr>
      <w:r w:rsidRPr="00DF4762">
        <w:rPr>
          <w:sz w:val="20"/>
          <w:szCs w:val="20"/>
        </w:rPr>
        <w:t xml:space="preserve">The 4CP program was selected as a case study for this analysis because it is particularly suitable for the proposed demand response scheme. </w:t>
      </w:r>
      <w:del w:id="76" w:author="C. Anderson" w:date="2018-09-19T06:26:00Z">
        <w:r w:rsidRPr="00DF4762" w:rsidDel="009A7F8A">
          <w:rPr>
            <w:sz w:val="20"/>
            <w:szCs w:val="20"/>
          </w:rPr>
          <w:delText xml:space="preserve">Compared to other coincident peak programs, the </w:delText>
        </w:r>
      </w:del>
      <w:ins w:id="77" w:author="C. Anderson" w:date="2018-09-19T06:26:00Z">
        <w:r w:rsidR="009A7F8A">
          <w:rPr>
            <w:sz w:val="20"/>
            <w:szCs w:val="20"/>
          </w:rPr>
          <w:t xml:space="preserve">The </w:t>
        </w:r>
      </w:ins>
      <w:r w:rsidRPr="00DF4762">
        <w:rPr>
          <w:sz w:val="20"/>
          <w:szCs w:val="20"/>
        </w:rPr>
        <w:t xml:space="preserve">4CP alerts are infrequent, last a short time and can be accurately </w:t>
      </w:r>
      <w:r w:rsidRPr="00DF4762">
        <w:rPr>
          <w:sz w:val="20"/>
          <w:szCs w:val="20"/>
        </w:rPr>
        <w:t>predicted due to the strong correlation between the ambient temperature and load. During the recent 6 years (2012 to 2017) all 4CP events in ERCOT occurred on weekdays between 4 PM and 5 PM, indicating that the required demand response time ∆</w:t>
      </w:r>
      <w:r w:rsidRPr="00DF4762">
        <w:rPr>
          <w:i/>
          <w:sz w:val="20"/>
          <w:szCs w:val="20"/>
        </w:rPr>
        <w:t>t</w:t>
      </w:r>
      <w:r w:rsidRPr="00DF4762">
        <w:rPr>
          <w:i/>
          <w:sz w:val="20"/>
          <w:szCs w:val="20"/>
          <w:vertAlign w:val="subscript"/>
        </w:rPr>
        <w:t>dr</w:t>
      </w:r>
      <w:r w:rsidRPr="00DF4762">
        <w:rPr>
          <w:sz w:val="20"/>
          <w:szCs w:val="20"/>
        </w:rPr>
        <w:t xml:space="preserve"> should not exceed 1 hour </w:t>
      </w:r>
      <w:r w:rsidRPr="00DF4762">
        <w:rPr>
          <w:sz w:val="20"/>
          <w:szCs w:val="20"/>
        </w:rPr>
        <w:fldChar w:fldCharType="begin" w:fldLock="1"/>
      </w:r>
      <w:r w:rsidR="004F51E1">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"mendeley" : { "formattedCitation" : "[19]", "plainTextFormattedCitation" : "[19]", "previouslyFormattedCitation" : "[19]" }, "properties" : {  }, "schema" : "https://github.com/citation-style-language/schema/raw/master/csl-citation.json" }</w:instrText>
      </w:r>
      <w:r w:rsidRPr="00DF4762">
        <w:rPr>
          <w:sz w:val="20"/>
          <w:szCs w:val="20"/>
        </w:rPr>
        <w:fldChar w:fldCharType="separate"/>
      </w:r>
      <w:r w:rsidR="004B42DC" w:rsidRPr="004B42DC">
        <w:rPr>
          <w:noProof/>
          <w:sz w:val="20"/>
          <w:szCs w:val="20"/>
        </w:rPr>
        <w:t>[19]</w:t>
      </w:r>
      <w:r w:rsidRPr="00DF4762">
        <w:rPr>
          <w:sz w:val="20"/>
          <w:szCs w:val="20"/>
        </w:rPr>
        <w:fldChar w:fldCharType="end"/>
      </w:r>
      <w:r w:rsidRPr="00DF4762">
        <w:rPr>
          <w:sz w:val="20"/>
          <w:szCs w:val="20"/>
        </w:rPr>
        <w:t xml:space="preserve">. This compares favorably with the typical coincident peak alert durations of 2 to 6 hours issued in other markets </w:t>
      </w:r>
      <w:r w:rsidRPr="00DF4762">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"id" : "ITEM-2", "itemData" : { "URL" : "https://www.northernelectric.coop/demand", "accessed" : { "date-parts" : [ [ "2018", "3", "8" ] ] }, "author" : [ { "dropping-particle" : "", "family" : "Northern Electric Cooperative", "given" : "", "non-dropping-particle" : "", "parse-names" : false, "suffix" : "" } ], "id" : "ITEM-2", "issued" : { "date-parts" : [ [ "2018" ] ] }, "title" : "Understanding Demand &amp; the Monthly Coincident Billing Peak", "type" : "webpage" }, "uris" : [ "http://www.mendeley.com/documents/?uuid=445076b8-fe1b-41a4-b9f4-52ab00ee0aca" ] } ], "mendeley" : { "formattedCitation" : "[2,20]", "plainTextFormattedCitation" : "[2,20]", "previouslyFormattedCitation" : "[2,20]" }, "properties" : {  }, "schema" : "https://github.com/citation-style-language/schema/raw/master/csl-citation.json" }</w:instrText>
      </w:r>
      <w:r w:rsidRPr="00DF4762">
        <w:rPr>
          <w:sz w:val="20"/>
          <w:szCs w:val="20"/>
        </w:rPr>
        <w:fldChar w:fldCharType="separate"/>
      </w:r>
      <w:r w:rsidR="004B42DC" w:rsidRPr="004B42DC">
        <w:rPr>
          <w:noProof/>
          <w:sz w:val="20"/>
          <w:szCs w:val="20"/>
        </w:rPr>
        <w:t>[2,20]</w:t>
      </w:r>
      <w:r w:rsidRPr="00DF4762">
        <w:rPr>
          <w:sz w:val="20"/>
          <w:szCs w:val="20"/>
        </w:rPr>
        <w:fldChar w:fldCharType="end"/>
      </w:r>
      <w:r w:rsidRPr="00DF4762">
        <w:rPr>
          <w:sz w:val="20"/>
          <w:szCs w:val="20"/>
        </w:rPr>
        <w:t xml:space="preserve">. The 4CP events can also be accurately predicted. A company offering 4CP forecasting services issued only 11 alerts in 2015, correctly predicting all 4 peak events </w:t>
      </w:r>
      <w:r w:rsidRPr="00DF4762">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DF4762">
        <w:rPr>
          <w:sz w:val="20"/>
          <w:szCs w:val="20"/>
        </w:rPr>
        <w:fldChar w:fldCharType="separate"/>
      </w:r>
      <w:r w:rsidR="004B42DC" w:rsidRPr="004B42DC">
        <w:rPr>
          <w:noProof/>
          <w:sz w:val="20"/>
          <w:szCs w:val="20"/>
        </w:rPr>
        <w:t>[5]</w:t>
      </w:r>
      <w:r w:rsidRPr="00DF4762">
        <w:rPr>
          <w:sz w:val="20"/>
          <w:szCs w:val="20"/>
        </w:rPr>
        <w:fldChar w:fldCharType="end"/>
      </w:r>
      <w:r w:rsidRPr="00DF4762">
        <w:rPr>
          <w:sz w:val="20"/>
          <w:szCs w:val="20"/>
        </w:rPr>
        <w:t xml:space="preserve">. So far, the customer response to the 4CP program did not result in significant peak shifting. Of the 28 4CP events between 2009 and 2015, only 5 were shifted by 15 minutes and 1 was shifted by one day due to demand response </w:t>
      </w:r>
      <w:r w:rsidRPr="00DF4762">
        <w:rPr>
          <w:sz w:val="20"/>
          <w:szCs w:val="20"/>
        </w:rPr>
        <w:fldChar w:fldCharType="begin" w:fldLock="1"/>
      </w:r>
      <w:r w:rsidR="004F51E1">
        <w:rPr>
          <w:sz w:val="20"/>
          <w:szCs w:val="20"/>
        </w:rPr>
        <w:instrText>ADDIN CSL_CITATION { "citationItems" : [ { "id" : "ITEM-1", "itemData" : { "URL" : "http://www.ercot.com/content/wcm/key_documents_lists/87090/DSWG_4CP_Analysis_Raish.pptx", "accessed" : { "date-parts" : [ [ "2017", "2", "23" ] ] }, "author" : [ { "dropping-particle" : "", "family" : "Raish", "given" : "C.", "non-dropping-particle" : "", "parse-names" : false, "suffix" : "" } ], "container-title" : "Demand Side Working Group Presentation", "id" : "ITEM-1", "issued" : { "date-parts" : [ [ "2016" ] ] }, "title" : "Analysis of Load Reductions Associated with 4-CP Transmission Charges in ERCOT", "type" : "webpage" }, "uris" : [ "http://www.mendeley.com/documents/?uuid=1b603e1c-5642-4447-9f68-7bc137b1ced7" ] } ], "mendeley" : { "formattedCitation" : "[21]", "plainTextFormattedCitation" : "[21]", "previouslyFormattedCitation" : "[21]" }, "properties" : {  }, "schema" : "https://github.com/citation-style-language/schema/raw/master/csl-citation.json" }</w:instrText>
      </w:r>
      <w:r w:rsidRPr="00DF4762">
        <w:rPr>
          <w:sz w:val="20"/>
          <w:szCs w:val="20"/>
        </w:rPr>
        <w:fldChar w:fldCharType="separate"/>
      </w:r>
      <w:r w:rsidR="004B42DC" w:rsidRPr="004B42DC">
        <w:rPr>
          <w:noProof/>
          <w:sz w:val="20"/>
          <w:szCs w:val="20"/>
        </w:rPr>
        <w:t>[21]</w:t>
      </w:r>
      <w:r w:rsidRPr="00DF4762">
        <w:rPr>
          <w:sz w:val="20"/>
          <w:szCs w:val="20"/>
        </w:rPr>
        <w:fldChar w:fldCharType="end"/>
      </w:r>
      <w:r w:rsidRPr="00DF4762">
        <w:rPr>
          <w:sz w:val="20"/>
          <w:szCs w:val="20"/>
        </w:rPr>
        <w:t xml:space="preserve">. The high annual coincident peak charges of $18 to $23 per kW provide additional motivation for participation in the 4 CP program </w:t>
      </w:r>
      <w:r w:rsidRPr="00DF4762">
        <w:rPr>
          <w:sz w:val="20"/>
          <w:szCs w:val="20"/>
        </w:rPr>
        <w:fldChar w:fldCharType="begin" w:fldLock="1"/>
      </w:r>
      <w:r w:rsidR="004F51E1">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DF4762">
        <w:rPr>
          <w:sz w:val="20"/>
          <w:szCs w:val="20"/>
        </w:rPr>
        <w:fldChar w:fldCharType="separate"/>
      </w:r>
      <w:r w:rsidR="004B42DC" w:rsidRPr="004B42DC">
        <w:rPr>
          <w:noProof/>
          <w:sz w:val="20"/>
          <w:szCs w:val="20"/>
        </w:rPr>
        <w:t>[22]</w:t>
      </w:r>
      <w:r w:rsidRPr="00DF4762">
        <w:rPr>
          <w:sz w:val="20"/>
          <w:szCs w:val="20"/>
        </w:rPr>
        <w:fldChar w:fldCharType="end"/>
      </w:r>
      <w:r w:rsidRPr="00DF4762">
        <w:rPr>
          <w:sz w:val="20"/>
          <w:szCs w:val="20"/>
        </w:rPr>
        <w:t xml:space="preserve">. The installation of Interval Data Recorders needed for participation in the 4CP program is, however, required only for large consumers with non-coincident peak demand above 700 kW </w:t>
      </w:r>
      <w:r w:rsidRPr="00DF4762">
        <w:rPr>
          <w:sz w:val="20"/>
          <w:szCs w:val="20"/>
        </w:rPr>
        <w:fldChar w:fldCharType="begin" w:fldLock="1"/>
      </w:r>
      <w:r w:rsidR="004F51E1">
        <w:rPr>
          <w:sz w:val="20"/>
          <w:szCs w:val="20"/>
        </w:rPr>
        <w:instrText>ADDIN CSL_CITATION { "citationItems" : [ { "id" : "ITEM-1", "itemData" : { "author" : [ { "dropping-particle" : "", "family" : "Raish", "given" : "C.", "non-dropping-particle" : "", "parse-names" : false, "suffix" : "" }, { "dropping-particle" : "", "family" : "Turns", "given" : "L.", "non-dropping-particle" : "", "parse-names" : false, "suffix" : "" } ], "id" : "ITEM-1", "issued" : { "date-parts" : [ [ "2004" ] ] }, "title" : "ERCOT Impact Analysis of IDR Threshold Requirements", "type" : "report" }, "uris" : [ "http://www.mendeley.com/documents/?uuid=9a642a64-3110-4a29-b483-ff1f34e7d271"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"[3,23]", "plainTextFormattedCitation" : "[3,23]", "previouslyFormattedCitation" : "[3,23]" }, "properties" : {  }, "schema" : "https://github.com/citation-style-language/schema/raw/master/csl-citation.json" }</w:instrText>
      </w:r>
      <w:r w:rsidRPr="00DF4762">
        <w:rPr>
          <w:sz w:val="20"/>
          <w:szCs w:val="20"/>
        </w:rPr>
        <w:fldChar w:fldCharType="separate"/>
      </w:r>
      <w:r w:rsidR="004B42DC" w:rsidRPr="004B42DC">
        <w:rPr>
          <w:noProof/>
          <w:sz w:val="20"/>
          <w:szCs w:val="20"/>
        </w:rPr>
        <w:t>[3,23]</w:t>
      </w:r>
      <w:r w:rsidRPr="00DF4762">
        <w:rPr>
          <w:sz w:val="20"/>
          <w:szCs w:val="20"/>
        </w:rPr>
        <w:fldChar w:fldCharType="end"/>
      </w:r>
      <w:r w:rsidRPr="00DF4762">
        <w:rPr>
          <w:sz w:val="20"/>
          <w:szCs w:val="20"/>
        </w:rPr>
        <w:t>.</w:t>
      </w:r>
    </w:p>
    <w:p w14:paraId="5E9088A1" w14:textId="04ED858B" w:rsidR="009A7F8A" w:rsidRPr="007F01B2" w:rsidRDefault="009A7F8A" w:rsidP="00DF4762">
      <w:pPr>
        <w:ind w:firstLine="284"/>
        <w:jc w:val="both"/>
        <w:rPr>
          <w:sz w:val="20"/>
          <w:szCs w:val="20"/>
        </w:rPr>
      </w:pPr>
      <w:ins w:id="78" w:author="C. Anderson" w:date="2018-09-19T06:26:00Z">
        <w:r>
          <w:rPr>
            <w:sz w:val="20"/>
            <w:szCs w:val="20"/>
          </w:rPr>
          <w:t xml:space="preserve">The challenge with CPP pricing programs, from the perspective of providing grid services, is in the limited number of events that can be called annually, </w:t>
        </w:r>
      </w:ins>
      <w:ins w:id="79" w:author="C. Anderson" w:date="2018-09-19T06:27:00Z">
        <w:r>
          <w:rPr>
            <w:sz w:val="20"/>
            <w:szCs w:val="20"/>
          </w:rPr>
          <w:t>which</w:t>
        </w:r>
      </w:ins>
      <w:ins w:id="80" w:author="C. Anderson" w:date="2018-09-19T06:26:00Z">
        <w:r>
          <w:rPr>
            <w:sz w:val="20"/>
            <w:szCs w:val="20"/>
          </w:rPr>
          <w:t xml:space="preserve"> may become insufficient in particularly hot years, or </w:t>
        </w:r>
      </w:ins>
      <w:ins w:id="81" w:author="C. Anderson" w:date="2018-09-19T06:27:00Z">
        <w:r>
          <w:rPr>
            <w:sz w:val="20"/>
            <w:szCs w:val="20"/>
          </w:rPr>
          <w:t>unnecessary</w:t>
        </w:r>
      </w:ins>
      <w:ins w:id="82" w:author="C. Anderson" w:date="2018-09-19T06:26:00Z">
        <w:r>
          <w:rPr>
            <w:sz w:val="20"/>
            <w:szCs w:val="20"/>
          </w:rPr>
          <w:t xml:space="preserve"> </w:t>
        </w:r>
      </w:ins>
      <w:ins w:id="83" w:author="C. Anderson" w:date="2018-09-19T06:27:00Z">
        <w:r>
          <w:rPr>
            <w:sz w:val="20"/>
            <w:szCs w:val="20"/>
          </w:rPr>
          <w:t>in cooler summer seasons</w:t>
        </w:r>
      </w:ins>
      <w:commentRangeStart w:id="84"/>
      <w:ins w:id="85" w:author="C. Anderson" w:date="2018-09-19T06:30:00Z">
        <w:r w:rsidRPr="009A7F8A">
          <w:rPr>
            <w:sz w:val="20"/>
            <w:szCs w:val="20"/>
            <w:highlight w:val="yellow"/>
            <w:rPrChange w:id="86" w:author="C. Anderson" w:date="2018-09-19T06:30:00Z">
              <w:rPr>
                <w:sz w:val="20"/>
                <w:szCs w:val="20"/>
              </w:rPr>
            </w:rPrChange>
          </w:rPr>
          <w:t>[cite]</w:t>
        </w:r>
      </w:ins>
      <w:ins w:id="87" w:author="C. Anderson" w:date="2018-09-19T06:27:00Z">
        <w:r w:rsidRPr="009A7F8A">
          <w:rPr>
            <w:sz w:val="20"/>
            <w:szCs w:val="20"/>
            <w:highlight w:val="yellow"/>
            <w:rPrChange w:id="88" w:author="C. Anderson" w:date="2018-09-19T06:30:00Z">
              <w:rPr>
                <w:sz w:val="20"/>
                <w:szCs w:val="20"/>
              </w:rPr>
            </w:rPrChange>
          </w:rPr>
          <w:t>.</w:t>
        </w:r>
        <w:r>
          <w:rPr>
            <w:sz w:val="20"/>
            <w:szCs w:val="20"/>
          </w:rPr>
          <w:t xml:space="preserve"> </w:t>
        </w:r>
      </w:ins>
      <w:commentRangeEnd w:id="84"/>
      <w:r w:rsidR="005F1D3D">
        <w:rPr>
          <w:rStyle w:val="CommentReference"/>
        </w:rPr>
        <w:commentReference w:id="84"/>
      </w:r>
      <w:ins w:id="89" w:author="C. Anderson" w:date="2018-09-19T06:27:00Z">
        <w:r>
          <w:rPr>
            <w:sz w:val="20"/>
            <w:szCs w:val="20"/>
          </w:rPr>
          <w:t xml:space="preserve">In addition, there is evidence that suggests CPP programs can lead to peak-shifting under large scale </w:t>
        </w:r>
      </w:ins>
      <w:ins w:id="90" w:author="C. Anderson" w:date="2018-09-19T06:28:00Z">
        <w:r>
          <w:rPr>
            <w:sz w:val="20"/>
            <w:szCs w:val="20"/>
          </w:rPr>
          <w:t>deployment</w:t>
        </w:r>
      </w:ins>
      <w:ins w:id="91" w:author="C. Anderson" w:date="2018-09-19T06:30:00Z">
        <w:r w:rsidRPr="009A7F8A">
          <w:rPr>
            <w:sz w:val="20"/>
            <w:szCs w:val="20"/>
            <w:highlight w:val="yellow"/>
            <w:rPrChange w:id="92" w:author="C. Anderson" w:date="2018-09-19T06:30:00Z">
              <w:rPr>
                <w:sz w:val="20"/>
                <w:szCs w:val="20"/>
              </w:rPr>
            </w:rPrChange>
          </w:rPr>
          <w:t>[cite]</w:t>
        </w:r>
      </w:ins>
      <w:ins w:id="93" w:author="C. Anderson" w:date="2018-09-19T06:27:00Z">
        <w:r>
          <w:rPr>
            <w:sz w:val="20"/>
            <w:szCs w:val="20"/>
          </w:rPr>
          <w:t>.</w:t>
        </w:r>
      </w:ins>
      <w:ins w:id="94" w:author="C. Anderson" w:date="2018-09-19T06:28:00Z">
        <w:r>
          <w:rPr>
            <w:sz w:val="20"/>
            <w:szCs w:val="20"/>
          </w:rPr>
          <w:t xml:space="preserve"> However, for the case of large consumers, the 4CP program has been relatively effective for peak reduction, and provides a useful illustrative example for this </w:t>
        </w:r>
      </w:ins>
      <w:ins w:id="95" w:author="C. Anderson" w:date="2018-09-19T06:30:00Z">
        <w:r>
          <w:rPr>
            <w:sz w:val="20"/>
            <w:szCs w:val="20"/>
          </w:rPr>
          <w:t>strategy</w:t>
        </w:r>
        <w:commentRangeStart w:id="96"/>
        <w:r>
          <w:rPr>
            <w:sz w:val="20"/>
            <w:szCs w:val="20"/>
          </w:rPr>
          <w:t>.</w:t>
        </w:r>
      </w:ins>
      <w:commentRangeEnd w:id="96"/>
      <w:r w:rsidR="00506F53">
        <w:rPr>
          <w:rStyle w:val="CommentReference"/>
        </w:rPr>
        <w:commentReference w:id="96"/>
      </w:r>
    </w:p>
    <w:p w14:paraId="018CBB50" w14:textId="77777777" w:rsidR="00DF4762" w:rsidRDefault="00DF4762" w:rsidP="00DF4762">
      <w:pPr>
        <w:jc w:val="both"/>
      </w:pPr>
    </w:p>
    <w:p w14:paraId="74CC0AC4" w14:textId="19B786C4" w:rsidR="00B7412C" w:rsidRPr="00D46359" w:rsidRDefault="00BF5574" w:rsidP="00B7412C">
      <w:pPr>
        <w:rPr>
          <w:b/>
        </w:rPr>
      </w:pPr>
      <w:r>
        <w:rPr>
          <w:b/>
          <w:sz w:val="22"/>
          <w:szCs w:val="22"/>
        </w:rPr>
        <w:t>3.3</w:t>
      </w:r>
      <w:r w:rsidR="00872541" w:rsidRPr="007F01B2">
        <w:rPr>
          <w:b/>
          <w:sz w:val="22"/>
          <w:szCs w:val="22"/>
        </w:rPr>
        <w:t xml:space="preserve">. </w:t>
      </w:r>
      <w:r w:rsidR="00872541" w:rsidRPr="00872541">
        <w:rPr>
          <w:b/>
          <w:sz w:val="22"/>
          <w:szCs w:val="22"/>
        </w:rPr>
        <w:t>Methodology and assumptions used in 4CP case study</w:t>
      </w:r>
      <w:r w:rsidR="00B7412C">
        <w:rPr>
          <w:b/>
        </w:rPr>
        <w:br/>
      </w:r>
    </w:p>
    <w:p w14:paraId="4A3E620D" w14:textId="03F9BA8B" w:rsidR="00872541" w:rsidRPr="00872541" w:rsidRDefault="00872541" w:rsidP="00872541">
      <w:pPr>
        <w:ind w:firstLine="284"/>
        <w:jc w:val="both"/>
        <w:rPr>
          <w:sz w:val="20"/>
          <w:szCs w:val="20"/>
        </w:rPr>
      </w:pPr>
      <w:r w:rsidRPr="00872541">
        <w:rPr>
          <w:sz w:val="20"/>
          <w:szCs w:val="20"/>
        </w:rPr>
        <w:t>I</w:t>
      </w:r>
      <w:r>
        <w:rPr>
          <w:sz w:val="20"/>
          <w:szCs w:val="20"/>
        </w:rPr>
        <w:t>n</w:t>
      </w:r>
      <w:r w:rsidRPr="00872541">
        <w:rPr>
          <w:sz w:val="20"/>
          <w:szCs w:val="20"/>
        </w:rPr>
        <w:t xml:space="preserve"> this work, operation of a small telecommunications data center actively participating in the 4CP program was compared to the same data center not participating in demand response. The hypothetical data center was located in Houston, TX and the analysis was performed for the year 2017.</w:t>
      </w:r>
    </w:p>
    <w:p w14:paraId="56446EE1" w14:textId="77777777" w:rsidR="00872541" w:rsidRPr="00872541" w:rsidRDefault="00872541" w:rsidP="00872541">
      <w:pPr>
        <w:ind w:firstLine="284"/>
        <w:jc w:val="both"/>
        <w:rPr>
          <w:sz w:val="20"/>
          <w:szCs w:val="20"/>
        </w:rPr>
      </w:pPr>
      <w:r w:rsidRPr="00872541">
        <w:rPr>
          <w:sz w:val="20"/>
          <w:szCs w:val="20"/>
        </w:rPr>
        <w:t xml:space="preserve">The thermal characteristics of the building and the cooling system were the same as in the experimental system Ithaca, NY. The nominal coefficient of performance of the system </w:t>
      </w:r>
      <w:r w:rsidRPr="00872541">
        <w:rPr>
          <w:i/>
          <w:sz w:val="20"/>
          <w:szCs w:val="20"/>
        </w:rPr>
        <w:t>COP</w:t>
      </w:r>
      <w:r w:rsidRPr="00872541">
        <w:rPr>
          <w:i/>
          <w:sz w:val="20"/>
          <w:szCs w:val="20"/>
          <w:vertAlign w:val="subscript"/>
        </w:rPr>
        <w:t>nom</w:t>
      </w:r>
      <w:r w:rsidRPr="00872541">
        <w:rPr>
          <w:sz w:val="20"/>
          <w:szCs w:val="20"/>
        </w:rPr>
        <w:t xml:space="preserve"> was set at 2.7 and the nominal cooling capacity per heat pump per stage </w:t>
      </w:r>
      <w:r w:rsidRPr="00872541">
        <w:rPr>
          <w:i/>
          <w:sz w:val="20"/>
          <w:szCs w:val="20"/>
        </w:rPr>
        <w:t>Q</w:t>
      </w:r>
      <w:r w:rsidRPr="00872541">
        <w:rPr>
          <w:i/>
          <w:sz w:val="20"/>
          <w:szCs w:val="20"/>
          <w:vertAlign w:val="subscript"/>
        </w:rPr>
        <w:t>C,nom</w:t>
      </w:r>
      <w:r w:rsidRPr="00872541">
        <w:rPr>
          <w:sz w:val="20"/>
          <w:szCs w:val="20"/>
        </w:rPr>
        <w:t xml:space="preserve"> was set at 15 kW to reflect the higher heat sink temperature in Houston, TX compared to Ithaca, NY. Due to the higher ambient temperature, the heat pump operates more often on its full capacity rather than on part-load. During precooling, only the main heat pump is used. Activating the backup cooling capacity would </w:t>
      </w:r>
      <w:r w:rsidRPr="00872541">
        <w:rPr>
          <w:sz w:val="20"/>
          <w:szCs w:val="20"/>
        </w:rPr>
        <w:lastRenderedPageBreak/>
        <w:t xml:space="preserve">reduce the precooling time, but could also increase the non-coincident peak charge. </w:t>
      </w:r>
    </w:p>
    <w:p w14:paraId="1A5E85A2" w14:textId="77777777" w:rsidR="00872541" w:rsidRPr="00872541" w:rsidRDefault="00872541" w:rsidP="00872541">
      <w:pPr>
        <w:ind w:firstLine="284"/>
        <w:jc w:val="both"/>
        <w:rPr>
          <w:sz w:val="20"/>
          <w:szCs w:val="20"/>
        </w:rPr>
      </w:pPr>
      <w:r w:rsidRPr="00872541">
        <w:rPr>
          <w:sz w:val="20"/>
          <w:szCs w:val="20"/>
        </w:rPr>
        <w:t>Two data center sizes were investigated:</w:t>
      </w:r>
    </w:p>
    <w:p w14:paraId="37394DCD" w14:textId="77777777" w:rsidR="00872541" w:rsidRPr="00872541" w:rsidRDefault="00872541" w:rsidP="00872541">
      <w:pPr>
        <w:numPr>
          <w:ilvl w:val="0"/>
          <w:numId w:val="3"/>
        </w:numPr>
        <w:jc w:val="both"/>
        <w:rPr>
          <w:sz w:val="20"/>
          <w:szCs w:val="20"/>
        </w:rPr>
      </w:pPr>
      <w:r w:rsidRPr="00872541">
        <w:rPr>
          <w:sz w:val="20"/>
          <w:szCs w:val="20"/>
        </w:rPr>
        <w:t>25 kW</w:t>
      </w:r>
      <w:r w:rsidRPr="00872541">
        <w:rPr>
          <w:sz w:val="20"/>
          <w:szCs w:val="20"/>
          <w:vertAlign w:val="subscript"/>
        </w:rPr>
        <w:t>e</w:t>
      </w:r>
      <w:r w:rsidRPr="00872541">
        <w:rPr>
          <w:sz w:val="20"/>
          <w:szCs w:val="20"/>
        </w:rPr>
        <w:t xml:space="preserve"> - a base case facility with a maximum combined load of approximately 25 kW</w:t>
      </w:r>
      <w:r w:rsidRPr="00872541">
        <w:rPr>
          <w:sz w:val="20"/>
          <w:szCs w:val="20"/>
          <w:vertAlign w:val="subscript"/>
        </w:rPr>
        <w:t>e</w:t>
      </w:r>
      <w:r w:rsidRPr="00872541">
        <w:rPr>
          <w:sz w:val="20"/>
          <w:szCs w:val="20"/>
        </w:rPr>
        <w:t xml:space="preserve"> and a constant IT load of 14 kW</w:t>
      </w:r>
      <w:r w:rsidRPr="00872541">
        <w:rPr>
          <w:sz w:val="20"/>
          <w:szCs w:val="20"/>
        </w:rPr>
        <w:softHyphen/>
      </w:r>
      <w:r w:rsidRPr="00872541">
        <w:rPr>
          <w:sz w:val="20"/>
          <w:szCs w:val="20"/>
          <w:vertAlign w:val="subscript"/>
        </w:rPr>
        <w:t>e</w:t>
      </w:r>
      <w:r w:rsidRPr="00872541">
        <w:rPr>
          <w:sz w:val="20"/>
          <w:szCs w:val="20"/>
        </w:rPr>
        <w:t>, identical to the experimental system installed in Ithaca, NY</w:t>
      </w:r>
    </w:p>
    <w:p w14:paraId="2C6A82EC" w14:textId="77777777" w:rsidR="00872541" w:rsidRPr="00872541" w:rsidRDefault="00872541" w:rsidP="00872541">
      <w:pPr>
        <w:numPr>
          <w:ilvl w:val="0"/>
          <w:numId w:val="3"/>
        </w:numPr>
        <w:jc w:val="both"/>
        <w:rPr>
          <w:sz w:val="20"/>
          <w:szCs w:val="20"/>
        </w:rPr>
      </w:pPr>
      <w:r w:rsidRPr="00872541">
        <w:rPr>
          <w:sz w:val="20"/>
          <w:szCs w:val="20"/>
        </w:rPr>
        <w:t>250 kW</w:t>
      </w:r>
      <w:r w:rsidRPr="00872541">
        <w:rPr>
          <w:sz w:val="20"/>
          <w:szCs w:val="20"/>
          <w:vertAlign w:val="subscript"/>
        </w:rPr>
        <w:t>e</w:t>
      </w:r>
      <w:r w:rsidRPr="00872541">
        <w:rPr>
          <w:sz w:val="20"/>
          <w:szCs w:val="20"/>
        </w:rPr>
        <w:t xml:space="preserve"> - a scaled up facility with 10 times greater maximum combined load</w:t>
      </w:r>
    </w:p>
    <w:p w14:paraId="0D2D5C39" w14:textId="77777777" w:rsidR="00872541" w:rsidRPr="00872541" w:rsidRDefault="00872541" w:rsidP="00872541">
      <w:pPr>
        <w:ind w:firstLine="284"/>
        <w:jc w:val="both"/>
        <w:rPr>
          <w:sz w:val="20"/>
          <w:szCs w:val="20"/>
        </w:rPr>
      </w:pPr>
      <w:r w:rsidRPr="00872541">
        <w:rPr>
          <w:sz w:val="20"/>
          <w:szCs w:val="20"/>
        </w:rPr>
        <w:t>Under the current ERCOT regulations only the latter system would have a sufficient peak load (&gt;100 kW) to qualify for the 4CP program, but this work assumed that both systems would be eligible for participation in 4CP.</w:t>
      </w:r>
    </w:p>
    <w:p w14:paraId="2037AAEF" w14:textId="18ACC603" w:rsidR="00872541" w:rsidRPr="00872541" w:rsidRDefault="00872541" w:rsidP="00872541">
      <w:pPr>
        <w:ind w:firstLine="284"/>
        <w:jc w:val="both"/>
        <w:rPr>
          <w:sz w:val="20"/>
          <w:szCs w:val="20"/>
        </w:rPr>
      </w:pPr>
      <w:r w:rsidRPr="00872541">
        <w:rPr>
          <w:sz w:val="20"/>
          <w:szCs w:val="20"/>
        </w:rPr>
        <w:t xml:space="preserve">To represent the accuracy and frequency of the 4CP alert services </w:t>
      </w:r>
      <w:r w:rsidRPr="00872541">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872541">
        <w:rPr>
          <w:sz w:val="20"/>
          <w:szCs w:val="20"/>
        </w:rPr>
        <w:fldChar w:fldCharType="separate"/>
      </w:r>
      <w:r w:rsidR="004B42DC" w:rsidRPr="004B42DC">
        <w:rPr>
          <w:noProof/>
          <w:sz w:val="20"/>
          <w:szCs w:val="20"/>
        </w:rPr>
        <w:t>[5]</w:t>
      </w:r>
      <w:r w:rsidRPr="00872541">
        <w:rPr>
          <w:sz w:val="20"/>
          <w:szCs w:val="20"/>
        </w:rPr>
        <w:fldChar w:fldCharType="end"/>
      </w:r>
      <w:r w:rsidRPr="00872541">
        <w:rPr>
          <w:sz w:val="20"/>
          <w:szCs w:val="20"/>
        </w:rPr>
        <w:t xml:space="preserve">,  this work assumed that the data center would need to respond to 11 peak warnings per year, each lasting 60 minutes, from </w:t>
      </w:r>
      <w:r w:rsidR="00E0547F">
        <w:rPr>
          <w:sz w:val="20"/>
          <w:szCs w:val="20"/>
        </w:rPr>
        <w:t>16</w:t>
      </w:r>
      <w:r w:rsidRPr="00872541">
        <w:rPr>
          <w:sz w:val="20"/>
          <w:szCs w:val="20"/>
        </w:rPr>
        <w:t xml:space="preserve">:00 to </w:t>
      </w:r>
      <w:r w:rsidR="00E0547F">
        <w:rPr>
          <w:sz w:val="20"/>
          <w:szCs w:val="20"/>
        </w:rPr>
        <w:t>17</w:t>
      </w:r>
      <w:r w:rsidRPr="00872541">
        <w:rPr>
          <w:sz w:val="20"/>
          <w:szCs w:val="20"/>
        </w:rPr>
        <w:t>:00. Four alerts predicted the actual 4CP events and the remaining seven were scheduled at non-4CP days with the highest ambient temperatures (2 warnings in June, July, and August and 1 in September).</w:t>
      </w:r>
    </w:p>
    <w:p w14:paraId="12A55D75" w14:textId="73DCF9C7" w:rsidR="00872541" w:rsidRPr="00872541" w:rsidRDefault="00872541" w:rsidP="00872541">
      <w:pPr>
        <w:ind w:firstLine="284"/>
        <w:jc w:val="both"/>
        <w:rPr>
          <w:sz w:val="20"/>
          <w:szCs w:val="20"/>
        </w:rPr>
      </w:pPr>
      <w:r w:rsidRPr="00872541">
        <w:rPr>
          <w:sz w:val="20"/>
          <w:szCs w:val="20"/>
        </w:rPr>
        <w:t xml:space="preserve">The electricity prices for 2017 were obtained from two utilities participating in the 4CP program and are listed in </w:t>
      </w:r>
      <w:r w:rsidRPr="00872541">
        <w:rPr>
          <w:sz w:val="20"/>
          <w:szCs w:val="20"/>
        </w:rPr>
        <w:fldChar w:fldCharType="begin"/>
      </w:r>
      <w:r w:rsidRPr="00872541">
        <w:rPr>
          <w:sz w:val="20"/>
          <w:szCs w:val="20"/>
        </w:rPr>
        <w:instrText xml:space="preserve"> REF _Ref507161274 \h  \* MERGEFORMAT </w:instrText>
      </w:r>
      <w:r w:rsidRPr="00872541">
        <w:rPr>
          <w:sz w:val="20"/>
          <w:szCs w:val="20"/>
        </w:rPr>
      </w:r>
      <w:r w:rsidRPr="00872541">
        <w:rPr>
          <w:sz w:val="20"/>
          <w:szCs w:val="20"/>
        </w:rPr>
        <w:fldChar w:fldCharType="separate"/>
      </w:r>
      <w:r w:rsidRPr="00872541">
        <w:rPr>
          <w:sz w:val="20"/>
          <w:szCs w:val="20"/>
        </w:rPr>
        <w:t>Table 2</w:t>
      </w:r>
      <w:r w:rsidRPr="00872541">
        <w:rPr>
          <w:sz w:val="20"/>
          <w:szCs w:val="20"/>
        </w:rPr>
        <w:fldChar w:fldCharType="end"/>
      </w:r>
      <w:r w:rsidRPr="00872541">
        <w:rPr>
          <w:sz w:val="20"/>
          <w:szCs w:val="20"/>
        </w:rPr>
        <w:t xml:space="preserve">. The combined monthly bills were calculated as sums of the transmission, distribution, and fixed charges determined by the utility </w:t>
      </w:r>
      <w:r w:rsidRPr="00872541">
        <w:rPr>
          <w:sz w:val="20"/>
          <w:szCs w:val="20"/>
        </w:rPr>
        <w:fldChar w:fldCharType="begin" w:fldLock="1"/>
      </w:r>
      <w:r w:rsidR="004F51E1">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872541">
        <w:rPr>
          <w:sz w:val="20"/>
          <w:szCs w:val="20"/>
        </w:rPr>
        <w:fldChar w:fldCharType="separate"/>
      </w:r>
      <w:r w:rsidR="004B42DC" w:rsidRPr="004B42DC">
        <w:rPr>
          <w:noProof/>
          <w:sz w:val="20"/>
          <w:szCs w:val="20"/>
        </w:rPr>
        <w:t>[22]</w:t>
      </w:r>
      <w:r w:rsidRPr="00872541">
        <w:rPr>
          <w:sz w:val="20"/>
          <w:szCs w:val="20"/>
        </w:rPr>
        <w:fldChar w:fldCharType="end"/>
      </w:r>
      <w:r w:rsidRPr="00872541">
        <w:rPr>
          <w:sz w:val="20"/>
          <w:szCs w:val="20"/>
        </w:rPr>
        <w:t xml:space="preserve">, as well as real-time locational marginal prices for the Houston hub </w:t>
      </w:r>
      <w:r w:rsidRPr="00872541">
        <w:rPr>
          <w:sz w:val="20"/>
          <w:szCs w:val="20"/>
        </w:rPr>
        <w:fldChar w:fldCharType="begin" w:fldLock="1"/>
      </w:r>
      <w:r w:rsidR="004F51E1">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872541">
        <w:rPr>
          <w:sz w:val="20"/>
          <w:szCs w:val="20"/>
        </w:rPr>
        <w:fldChar w:fldCharType="separate"/>
      </w:r>
      <w:r w:rsidR="004B42DC" w:rsidRPr="004B42DC">
        <w:rPr>
          <w:noProof/>
          <w:sz w:val="20"/>
          <w:szCs w:val="20"/>
        </w:rPr>
        <w:t>[24]</w:t>
      </w:r>
      <w:r w:rsidRPr="00872541">
        <w:rPr>
          <w:sz w:val="20"/>
          <w:szCs w:val="20"/>
        </w:rPr>
        <w:fldChar w:fldCharType="end"/>
      </w:r>
      <w:r w:rsidRPr="00872541">
        <w:rPr>
          <w:sz w:val="20"/>
          <w:szCs w:val="20"/>
        </w:rPr>
        <w:t xml:space="preserve">. For simplicity, the transmission charge was determined based on the current, rather than previous year’s 4CP load. The hourly ambient temperature records for Houston Intercontinental Airport were obtained from the National Oceanic and Atmospheric Administration </w:t>
      </w:r>
      <w:r w:rsidRPr="00872541">
        <w:rPr>
          <w:sz w:val="20"/>
          <w:szCs w:val="20"/>
        </w:rPr>
        <w:fldChar w:fldCharType="begin" w:fldLock="1"/>
      </w:r>
      <w:r w:rsidR="004F51E1">
        <w:rPr>
          <w:sz w:val="20"/>
          <w:szCs w:val="20"/>
        </w:rPr>
        <w:instrText>ADDIN CSL_CITATION { "citationItems" : [ { "id" : "ITEM-1", "itemData" : { "URL" : "https://www.ncdc.noaa.gov/cdo-web/datatools/lcd", "accessed" : { "date-parts" : [ [ "2018", "2", "15" ] ] }, "author" : [ { "dropping-particle" : "", "family" : "NOAA", "given" : "", "non-dropping-particle" : "", "parse-names" : false, "suffix" : "" } ], "id" : "ITEM-1", "issued" : { "date-parts" : [ [ "2017" ] ] }, "title" : "Local Climatological Data, National Oceanic and Atmospheric Administration", "type" : "webpage" }, "uris" : [ "http://www.mendeley.com/documents/?uuid=2a3290be-1154-4219-8f11-b28b5828c311" ] } ], "mendeley" : { "formattedCitation" : "[25]", "plainTextFormattedCitation" : "[25]", "previouslyFormattedCitation" : "[25]" }, "properties" : {  }, "schema" : "https://github.com/citation-style-language/schema/raw/master/csl-citation.json" }</w:instrText>
      </w:r>
      <w:r w:rsidRPr="00872541">
        <w:rPr>
          <w:sz w:val="20"/>
          <w:szCs w:val="20"/>
        </w:rPr>
        <w:fldChar w:fldCharType="separate"/>
      </w:r>
      <w:r w:rsidR="004B42DC" w:rsidRPr="004B42DC">
        <w:rPr>
          <w:noProof/>
          <w:sz w:val="20"/>
          <w:szCs w:val="20"/>
        </w:rPr>
        <w:t>[25]</w:t>
      </w:r>
      <w:r w:rsidRPr="00872541">
        <w:rPr>
          <w:sz w:val="20"/>
          <w:szCs w:val="20"/>
        </w:rPr>
        <w:fldChar w:fldCharType="end"/>
      </w:r>
      <w:r w:rsidRPr="00872541">
        <w:rPr>
          <w:sz w:val="20"/>
          <w:szCs w:val="20"/>
        </w:rPr>
        <w:t>.</w:t>
      </w:r>
    </w:p>
    <w:p w14:paraId="6CFF01AE" w14:textId="77777777" w:rsidR="00872541" w:rsidRPr="00872541" w:rsidRDefault="00872541" w:rsidP="00872541">
      <w:pPr>
        <w:ind w:firstLine="284"/>
        <w:jc w:val="both"/>
        <w:rPr>
          <w:sz w:val="20"/>
          <w:szCs w:val="20"/>
        </w:rPr>
      </w:pPr>
    </w:p>
    <w:p w14:paraId="0DF0688D" w14:textId="497BAFB0" w:rsidR="00872541" w:rsidRPr="00DE6F71" w:rsidRDefault="00872541" w:rsidP="00872541">
      <w:pPr>
        <w:ind w:firstLine="284"/>
        <w:jc w:val="center"/>
        <w:rPr>
          <w:rFonts w:asciiTheme="minorHAnsi" w:hAnsiTheme="minorHAnsi"/>
          <w:b/>
          <w:iCs/>
          <w:sz w:val="20"/>
          <w:szCs w:val="20"/>
        </w:rPr>
      </w:pPr>
      <w:bookmarkStart w:id="97" w:name="_Ref507161274"/>
      <w:r w:rsidRPr="00DE6F71">
        <w:rPr>
          <w:rFonts w:asciiTheme="minorHAnsi" w:hAnsiTheme="minorHAnsi"/>
          <w:b/>
          <w:iCs/>
          <w:sz w:val="20"/>
          <w:szCs w:val="20"/>
        </w:rPr>
        <w:t xml:space="preserve">Table </w:t>
      </w:r>
      <w:r w:rsidRPr="00DE6F71">
        <w:rPr>
          <w:rFonts w:asciiTheme="minorHAnsi" w:hAnsiTheme="minorHAnsi"/>
          <w:b/>
          <w:iCs/>
          <w:sz w:val="20"/>
          <w:szCs w:val="20"/>
        </w:rPr>
        <w:fldChar w:fldCharType="begin"/>
      </w:r>
      <w:r w:rsidRPr="00DE6F71">
        <w:rPr>
          <w:rFonts w:asciiTheme="minorHAnsi" w:hAnsiTheme="minorHAnsi"/>
          <w:b/>
          <w:iCs/>
          <w:sz w:val="20"/>
          <w:szCs w:val="20"/>
        </w:rPr>
        <w:instrText xml:space="preserve"> SEQ Table \* ARABIC </w:instrText>
      </w:r>
      <w:r w:rsidRPr="00DE6F71">
        <w:rPr>
          <w:rFonts w:asciiTheme="minorHAnsi" w:hAnsiTheme="minorHAnsi"/>
          <w:b/>
          <w:iCs/>
          <w:sz w:val="20"/>
          <w:szCs w:val="20"/>
        </w:rPr>
        <w:fldChar w:fldCharType="separate"/>
      </w:r>
      <w:r w:rsidRPr="00DE6F71">
        <w:rPr>
          <w:rFonts w:asciiTheme="minorHAnsi" w:hAnsiTheme="minorHAnsi"/>
          <w:b/>
          <w:iCs/>
          <w:sz w:val="20"/>
          <w:szCs w:val="20"/>
        </w:rPr>
        <w:t>2</w:t>
      </w:r>
      <w:r w:rsidRPr="00DE6F71">
        <w:rPr>
          <w:rFonts w:asciiTheme="minorHAnsi" w:hAnsiTheme="minorHAnsi"/>
          <w:b/>
          <w:sz w:val="20"/>
          <w:szCs w:val="20"/>
        </w:rPr>
        <w:fldChar w:fldCharType="end"/>
      </w:r>
      <w:bookmarkEnd w:id="97"/>
      <w:r w:rsidRPr="00DE6F71">
        <w:rPr>
          <w:rFonts w:asciiTheme="minorHAnsi" w:hAnsiTheme="minorHAnsi"/>
          <w:b/>
          <w:iCs/>
          <w:sz w:val="20"/>
          <w:szCs w:val="20"/>
        </w:rPr>
        <w:t xml:space="preserve">: Generic monthly </w:t>
      </w:r>
      <w:r w:rsidR="000B6B22">
        <w:rPr>
          <w:rFonts w:asciiTheme="minorHAnsi" w:hAnsiTheme="minorHAnsi"/>
          <w:b/>
          <w:iCs/>
          <w:sz w:val="20"/>
          <w:szCs w:val="20"/>
        </w:rPr>
        <w:t>electricity cost components</w:t>
      </w:r>
      <w:r w:rsidRPr="00DE6F71">
        <w:rPr>
          <w:rFonts w:asciiTheme="minorHAnsi" w:hAnsiTheme="minorHAnsi"/>
          <w:b/>
          <w:iCs/>
          <w:sz w:val="20"/>
          <w:szCs w:val="20"/>
        </w:rPr>
        <w:t xml:space="preserve"> from two utilities for &gt;10 kW customers equipped with Interval Data Recorders (ITD) and participating in the 4CP program. Calculatio</w:t>
      </w:r>
      <w:r w:rsidR="00FC1564">
        <w:rPr>
          <w:rFonts w:asciiTheme="minorHAnsi" w:hAnsiTheme="minorHAnsi"/>
          <w:b/>
          <w:iCs/>
          <w:sz w:val="20"/>
          <w:szCs w:val="20"/>
        </w:rPr>
        <w:t>ns assume a power factor of one</w:t>
      </w:r>
      <w:r w:rsidRPr="00DE6F71">
        <w:rPr>
          <w:rFonts w:asciiTheme="minorHAnsi" w:hAnsiTheme="minorHAnsi"/>
          <w:b/>
          <w:iCs/>
          <w:sz w:val="20"/>
          <w:szCs w:val="20"/>
        </w:rPr>
        <w:t xml:space="preserve"> </w:t>
      </w:r>
      <w:r w:rsidRPr="00DE6F71">
        <w:rPr>
          <w:rFonts w:asciiTheme="minorHAnsi" w:hAnsiTheme="minorHAnsi"/>
          <w:b/>
          <w:iCs/>
          <w:sz w:val="20"/>
          <w:szCs w:val="20"/>
        </w:rPr>
        <w:fldChar w:fldCharType="begin" w:fldLock="1"/>
      </w:r>
      <w:r w:rsidR="004F51E1">
        <w:rPr>
          <w:rFonts w:asciiTheme="minorHAnsi" w:hAnsiTheme="minorHAnsi"/>
          <w:b/>
          <w:iCs/>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[22]</w:t>
      </w:r>
      <w:r w:rsidRPr="00DE6F71">
        <w:rPr>
          <w:rFonts w:asciiTheme="minorHAnsi" w:hAnsiTheme="minorHAnsi"/>
          <w:b/>
          <w:sz w:val="20"/>
          <w:szCs w:val="20"/>
        </w:rPr>
        <w:fldChar w:fldCharType="end"/>
      </w:r>
      <w:r w:rsidRPr="00DE6F71">
        <w:rPr>
          <w:rFonts w:asciiTheme="minorHAnsi" w:hAnsiTheme="minorHAnsi"/>
          <w:b/>
          <w:iCs/>
          <w:sz w:val="20"/>
          <w:szCs w:val="20"/>
        </w:rPr>
        <w:t xml:space="preserve">. Energy charge is the locational marginal price for the Houston hub </w:t>
      </w:r>
      <w:r w:rsidRPr="00DE6F71">
        <w:rPr>
          <w:rFonts w:asciiTheme="minorHAnsi" w:hAnsiTheme="minorHAnsi"/>
          <w:b/>
          <w:iCs/>
          <w:sz w:val="20"/>
          <w:szCs w:val="20"/>
        </w:rPr>
        <w:fldChar w:fldCharType="begin" w:fldLock="1"/>
      </w:r>
      <w:r w:rsidR="004F51E1">
        <w:rPr>
          <w:rFonts w:asciiTheme="minorHAnsi" w:hAnsiTheme="minorHAnsi"/>
          <w:b/>
          <w:iCs/>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[24]</w:t>
      </w:r>
      <w:r w:rsidRPr="00DE6F71">
        <w:rPr>
          <w:rFonts w:asciiTheme="minorHAnsi" w:hAnsiTheme="minorHAnsi"/>
          <w:b/>
          <w:sz w:val="20"/>
          <w:szCs w:val="20"/>
        </w:rPr>
        <w:fldChar w:fldCharType="end"/>
      </w:r>
      <w:r w:rsidRPr="00DE6F71">
        <w:rPr>
          <w:rFonts w:asciiTheme="minorHAnsi" w:hAnsiTheme="minorHAnsi"/>
          <w:b/>
          <w:iCs/>
          <w:sz w:val="20"/>
          <w:szCs w:val="20"/>
        </w:rPr>
        <w:t>.</w:t>
      </w:r>
    </w:p>
    <w:tbl>
      <w:tblPr>
        <w:tblStyle w:val="TableGrid"/>
        <w:tblW w:w="0" w:type="auto"/>
        <w:tblLayout w:type="fixed"/>
        <w:tblLook w:val="04A0" w:firstRow="1" w:lastRow="0" w:firstColumn="1" w:lastColumn="0" w:noHBand="0" w:noVBand="1"/>
      </w:tblPr>
      <w:tblGrid>
        <w:gridCol w:w="1885"/>
        <w:gridCol w:w="1350"/>
        <w:gridCol w:w="1206"/>
      </w:tblGrid>
      <w:tr w:rsidR="00872541" w:rsidRPr="00872541" w14:paraId="3FBB05E6" w14:textId="77777777" w:rsidTr="00B3290E">
        <w:tc>
          <w:tcPr>
            <w:tcW w:w="1885" w:type="dxa"/>
          </w:tcPr>
          <w:p w14:paraId="5AE791E8" w14:textId="77777777" w:rsidR="00872541" w:rsidRPr="00872541" w:rsidRDefault="00872541" w:rsidP="00DE6F71">
            <w:pPr>
              <w:jc w:val="center"/>
              <w:rPr>
                <w:b/>
                <w:sz w:val="20"/>
                <w:szCs w:val="20"/>
              </w:rPr>
            </w:pPr>
            <w:r w:rsidRPr="00872541">
              <w:rPr>
                <w:b/>
                <w:sz w:val="20"/>
                <w:szCs w:val="20"/>
              </w:rPr>
              <w:t>Monthly charges</w:t>
            </w:r>
          </w:p>
        </w:tc>
        <w:tc>
          <w:tcPr>
            <w:tcW w:w="1350" w:type="dxa"/>
          </w:tcPr>
          <w:p w14:paraId="00D56354" w14:textId="77777777" w:rsidR="00872541" w:rsidRPr="00872541" w:rsidRDefault="00872541" w:rsidP="00DE6F71">
            <w:pPr>
              <w:jc w:val="center"/>
              <w:rPr>
                <w:b/>
                <w:sz w:val="20"/>
                <w:szCs w:val="20"/>
              </w:rPr>
            </w:pPr>
            <w:r w:rsidRPr="00872541">
              <w:rPr>
                <w:b/>
                <w:sz w:val="20"/>
                <w:szCs w:val="20"/>
              </w:rPr>
              <w:t>CenterPoint Energy</w:t>
            </w:r>
          </w:p>
        </w:tc>
        <w:tc>
          <w:tcPr>
            <w:tcW w:w="1206" w:type="dxa"/>
          </w:tcPr>
          <w:p w14:paraId="46A4A7BB" w14:textId="2A0E7B56" w:rsidR="00DE6F71" w:rsidRDefault="00872541" w:rsidP="00DE6F71">
            <w:pPr>
              <w:jc w:val="center"/>
              <w:rPr>
                <w:b/>
                <w:sz w:val="20"/>
                <w:szCs w:val="20"/>
              </w:rPr>
            </w:pPr>
            <w:r w:rsidRPr="00872541">
              <w:rPr>
                <w:b/>
                <w:sz w:val="20"/>
                <w:szCs w:val="20"/>
              </w:rPr>
              <w:t>AEP</w:t>
            </w:r>
          </w:p>
          <w:p w14:paraId="15502C2A" w14:textId="35C38D3F" w:rsidR="00872541" w:rsidRPr="00872541" w:rsidRDefault="00872541" w:rsidP="00DE6F71">
            <w:pPr>
              <w:jc w:val="center"/>
              <w:rPr>
                <w:b/>
                <w:sz w:val="20"/>
                <w:szCs w:val="20"/>
              </w:rPr>
            </w:pPr>
            <w:r w:rsidRPr="00872541">
              <w:rPr>
                <w:b/>
                <w:sz w:val="20"/>
                <w:szCs w:val="20"/>
              </w:rPr>
              <w:t>Texas</w:t>
            </w:r>
          </w:p>
        </w:tc>
      </w:tr>
      <w:tr w:rsidR="00872541" w:rsidRPr="00872541" w14:paraId="055F4C3D" w14:textId="77777777" w:rsidTr="00B3290E">
        <w:tc>
          <w:tcPr>
            <w:tcW w:w="1885" w:type="dxa"/>
          </w:tcPr>
          <w:p w14:paraId="693D1387" w14:textId="77777777" w:rsidR="00872541" w:rsidRDefault="00872541" w:rsidP="00872541">
            <w:pPr>
              <w:rPr>
                <w:sz w:val="20"/>
                <w:szCs w:val="20"/>
              </w:rPr>
            </w:pPr>
            <w:r w:rsidRPr="00872541">
              <w:rPr>
                <w:sz w:val="20"/>
                <w:szCs w:val="20"/>
              </w:rPr>
              <w:t xml:space="preserve">Customer charge </w:t>
            </w:r>
          </w:p>
          <w:p w14:paraId="04DE2834" w14:textId="67231E46" w:rsidR="00872541" w:rsidRPr="00872541" w:rsidRDefault="00872541" w:rsidP="00872541">
            <w:pPr>
              <w:rPr>
                <w:sz w:val="20"/>
                <w:szCs w:val="20"/>
              </w:rPr>
            </w:pPr>
            <w:r w:rsidRPr="00872541">
              <w:rPr>
                <w:sz w:val="20"/>
                <w:szCs w:val="20"/>
              </w:rPr>
              <w:t>($ per customer)</w:t>
            </w:r>
          </w:p>
        </w:tc>
        <w:tc>
          <w:tcPr>
            <w:tcW w:w="1350" w:type="dxa"/>
          </w:tcPr>
          <w:p w14:paraId="59B91460" w14:textId="77777777" w:rsidR="00872541" w:rsidRPr="00872541" w:rsidRDefault="00872541" w:rsidP="00872541">
            <w:pPr>
              <w:rPr>
                <w:sz w:val="20"/>
                <w:szCs w:val="20"/>
              </w:rPr>
            </w:pPr>
            <w:r w:rsidRPr="00872541">
              <w:rPr>
                <w:sz w:val="20"/>
                <w:szCs w:val="20"/>
              </w:rPr>
              <w:t>65.83</w:t>
            </w:r>
          </w:p>
        </w:tc>
        <w:tc>
          <w:tcPr>
            <w:tcW w:w="1206" w:type="dxa"/>
          </w:tcPr>
          <w:p w14:paraId="2C4F9DA3" w14:textId="77777777" w:rsidR="00872541" w:rsidRPr="00872541" w:rsidRDefault="00872541" w:rsidP="00872541">
            <w:pPr>
              <w:rPr>
                <w:sz w:val="20"/>
                <w:szCs w:val="20"/>
              </w:rPr>
            </w:pPr>
            <w:r w:rsidRPr="00872541">
              <w:rPr>
                <w:sz w:val="20"/>
                <w:szCs w:val="20"/>
              </w:rPr>
              <w:t>26.52</w:t>
            </w:r>
          </w:p>
        </w:tc>
      </w:tr>
      <w:tr w:rsidR="00872541" w:rsidRPr="00872541" w14:paraId="630F6462" w14:textId="77777777" w:rsidTr="00B3290E">
        <w:tc>
          <w:tcPr>
            <w:tcW w:w="1885" w:type="dxa"/>
          </w:tcPr>
          <w:p w14:paraId="494D436A" w14:textId="77777777" w:rsidR="00872541" w:rsidRDefault="00872541" w:rsidP="00872541">
            <w:pPr>
              <w:rPr>
                <w:sz w:val="20"/>
                <w:szCs w:val="20"/>
              </w:rPr>
            </w:pPr>
            <w:r w:rsidRPr="00872541">
              <w:rPr>
                <w:sz w:val="20"/>
                <w:szCs w:val="20"/>
              </w:rPr>
              <w:t xml:space="preserve">Metering charge </w:t>
            </w:r>
          </w:p>
          <w:p w14:paraId="33FC615B" w14:textId="34200722" w:rsidR="00872541" w:rsidRPr="00872541" w:rsidRDefault="00872541" w:rsidP="00872541">
            <w:pPr>
              <w:rPr>
                <w:sz w:val="20"/>
                <w:szCs w:val="20"/>
              </w:rPr>
            </w:pPr>
            <w:r w:rsidRPr="00872541">
              <w:rPr>
                <w:sz w:val="20"/>
                <w:szCs w:val="20"/>
              </w:rPr>
              <w:t>($ per customer)</w:t>
            </w:r>
          </w:p>
        </w:tc>
        <w:tc>
          <w:tcPr>
            <w:tcW w:w="1350" w:type="dxa"/>
          </w:tcPr>
          <w:p w14:paraId="742FA570" w14:textId="77777777" w:rsidR="00872541" w:rsidRPr="00872541" w:rsidRDefault="00872541" w:rsidP="00872541">
            <w:pPr>
              <w:rPr>
                <w:sz w:val="20"/>
                <w:szCs w:val="20"/>
              </w:rPr>
            </w:pPr>
            <w:r w:rsidRPr="00872541">
              <w:rPr>
                <w:sz w:val="20"/>
                <w:szCs w:val="20"/>
              </w:rPr>
              <w:t>63.07</w:t>
            </w:r>
          </w:p>
        </w:tc>
        <w:tc>
          <w:tcPr>
            <w:tcW w:w="1206" w:type="dxa"/>
          </w:tcPr>
          <w:p w14:paraId="62EAC188" w14:textId="77777777" w:rsidR="00872541" w:rsidRPr="00872541" w:rsidRDefault="00872541" w:rsidP="00872541">
            <w:pPr>
              <w:rPr>
                <w:sz w:val="20"/>
                <w:szCs w:val="20"/>
              </w:rPr>
            </w:pPr>
            <w:r w:rsidRPr="00872541">
              <w:rPr>
                <w:sz w:val="20"/>
                <w:szCs w:val="20"/>
              </w:rPr>
              <w:t>15.81</w:t>
            </w:r>
          </w:p>
        </w:tc>
      </w:tr>
      <w:tr w:rsidR="00872541" w:rsidRPr="00872541" w14:paraId="6D84FCE8" w14:textId="77777777" w:rsidTr="00B3290E">
        <w:tc>
          <w:tcPr>
            <w:tcW w:w="1885" w:type="dxa"/>
          </w:tcPr>
          <w:p w14:paraId="608AE59B" w14:textId="77777777" w:rsidR="00872541" w:rsidRPr="00872541" w:rsidRDefault="00872541" w:rsidP="00872541">
            <w:pPr>
              <w:rPr>
                <w:sz w:val="20"/>
                <w:szCs w:val="20"/>
              </w:rPr>
            </w:pPr>
            <w:r w:rsidRPr="00872541">
              <w:rPr>
                <w:sz w:val="20"/>
                <w:szCs w:val="20"/>
              </w:rPr>
              <w:t>Transmission charge ($ per 4CP kW)</w:t>
            </w:r>
          </w:p>
        </w:tc>
        <w:tc>
          <w:tcPr>
            <w:tcW w:w="1350" w:type="dxa"/>
          </w:tcPr>
          <w:p w14:paraId="4B975BA0" w14:textId="77777777" w:rsidR="00872541" w:rsidRPr="00872541" w:rsidRDefault="00872541" w:rsidP="00872541">
            <w:pPr>
              <w:rPr>
                <w:sz w:val="20"/>
                <w:szCs w:val="20"/>
              </w:rPr>
            </w:pPr>
            <w:r w:rsidRPr="00872541">
              <w:rPr>
                <w:sz w:val="20"/>
                <w:szCs w:val="20"/>
              </w:rPr>
              <w:t>2.24</w:t>
            </w:r>
          </w:p>
        </w:tc>
        <w:tc>
          <w:tcPr>
            <w:tcW w:w="1206" w:type="dxa"/>
          </w:tcPr>
          <w:p w14:paraId="08A2EDAF" w14:textId="77777777" w:rsidR="00872541" w:rsidRPr="00872541" w:rsidRDefault="00872541" w:rsidP="00872541">
            <w:pPr>
              <w:rPr>
                <w:sz w:val="20"/>
                <w:szCs w:val="20"/>
              </w:rPr>
            </w:pPr>
            <w:r w:rsidRPr="00872541">
              <w:rPr>
                <w:sz w:val="20"/>
                <w:szCs w:val="20"/>
              </w:rPr>
              <w:t>1.79</w:t>
            </w:r>
          </w:p>
        </w:tc>
      </w:tr>
      <w:tr w:rsidR="00872541" w:rsidRPr="00872541" w14:paraId="66D6D74B" w14:textId="77777777" w:rsidTr="00B3290E">
        <w:trPr>
          <w:trHeight w:val="242"/>
        </w:trPr>
        <w:tc>
          <w:tcPr>
            <w:tcW w:w="1885" w:type="dxa"/>
          </w:tcPr>
          <w:p w14:paraId="21E7422D" w14:textId="77777777" w:rsidR="00872541" w:rsidRPr="00872541" w:rsidRDefault="00872541" w:rsidP="00872541">
            <w:pPr>
              <w:rPr>
                <w:sz w:val="20"/>
                <w:szCs w:val="20"/>
              </w:rPr>
            </w:pPr>
            <w:r w:rsidRPr="00872541">
              <w:rPr>
                <w:sz w:val="20"/>
                <w:szCs w:val="20"/>
              </w:rPr>
              <w:t>Distribution charge ($ per kW)</w:t>
            </w:r>
          </w:p>
        </w:tc>
        <w:tc>
          <w:tcPr>
            <w:tcW w:w="1350" w:type="dxa"/>
          </w:tcPr>
          <w:p w14:paraId="3FE26F6C" w14:textId="77777777" w:rsidR="00872541" w:rsidRPr="00872541" w:rsidRDefault="00872541" w:rsidP="00872541">
            <w:pPr>
              <w:rPr>
                <w:sz w:val="20"/>
                <w:szCs w:val="20"/>
              </w:rPr>
            </w:pPr>
            <w:r w:rsidRPr="00872541">
              <w:rPr>
                <w:sz w:val="20"/>
                <w:szCs w:val="20"/>
              </w:rPr>
              <w:t>3.06</w:t>
            </w:r>
          </w:p>
        </w:tc>
        <w:tc>
          <w:tcPr>
            <w:tcW w:w="1206" w:type="dxa"/>
          </w:tcPr>
          <w:p w14:paraId="6CD9491D" w14:textId="77777777" w:rsidR="00872541" w:rsidRPr="00872541" w:rsidRDefault="00872541" w:rsidP="00872541">
            <w:pPr>
              <w:rPr>
                <w:sz w:val="20"/>
                <w:szCs w:val="20"/>
              </w:rPr>
            </w:pPr>
            <w:r w:rsidRPr="00872541">
              <w:rPr>
                <w:sz w:val="20"/>
                <w:szCs w:val="20"/>
              </w:rPr>
              <w:t>3.31</w:t>
            </w:r>
          </w:p>
        </w:tc>
      </w:tr>
      <w:tr w:rsidR="00872541" w:rsidRPr="00872541" w14:paraId="205A5778" w14:textId="77777777" w:rsidTr="00B3290E">
        <w:trPr>
          <w:trHeight w:val="242"/>
        </w:trPr>
        <w:tc>
          <w:tcPr>
            <w:tcW w:w="1885" w:type="dxa"/>
          </w:tcPr>
          <w:p w14:paraId="4BBE8415" w14:textId="77777777" w:rsidR="00872541" w:rsidRDefault="00872541" w:rsidP="00872541">
            <w:pPr>
              <w:rPr>
                <w:sz w:val="20"/>
                <w:szCs w:val="20"/>
              </w:rPr>
            </w:pPr>
            <w:r w:rsidRPr="00872541">
              <w:rPr>
                <w:sz w:val="20"/>
                <w:szCs w:val="20"/>
              </w:rPr>
              <w:t xml:space="preserve">Energy charge </w:t>
            </w:r>
          </w:p>
          <w:p w14:paraId="5B0E3887" w14:textId="66DE0693" w:rsidR="00872541" w:rsidRPr="00872541" w:rsidRDefault="00872541" w:rsidP="00872541">
            <w:pPr>
              <w:rPr>
                <w:sz w:val="20"/>
                <w:szCs w:val="20"/>
              </w:rPr>
            </w:pPr>
            <w:r w:rsidRPr="00872541">
              <w:rPr>
                <w:sz w:val="20"/>
                <w:szCs w:val="20"/>
              </w:rPr>
              <w:t>($ per kWh)</w:t>
            </w:r>
          </w:p>
        </w:tc>
        <w:tc>
          <w:tcPr>
            <w:tcW w:w="1350" w:type="dxa"/>
          </w:tcPr>
          <w:p w14:paraId="449EDB87" w14:textId="10BF750E" w:rsidR="00FC1564"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w:t>
            </w:r>
          </w:p>
          <w:p w14:paraId="4B9B7C8B" w14:textId="1D58A947" w:rsidR="00872541" w:rsidRPr="00872541" w:rsidRDefault="00872541" w:rsidP="00872541">
            <w:pPr>
              <w:rPr>
                <w:sz w:val="20"/>
                <w:szCs w:val="20"/>
              </w:rPr>
            </w:pPr>
            <w:r w:rsidRPr="00872541">
              <w:rPr>
                <w:sz w:val="20"/>
                <w:szCs w:val="20"/>
              </w:rPr>
              <w:t>of 0.028</w:t>
            </w:r>
          </w:p>
        </w:tc>
        <w:tc>
          <w:tcPr>
            <w:tcW w:w="1206" w:type="dxa"/>
          </w:tcPr>
          <w:p w14:paraId="2705B0BF" w14:textId="6F6F7D19" w:rsidR="00872541" w:rsidRPr="00872541"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of 0.028</w:t>
            </w:r>
          </w:p>
        </w:tc>
      </w:tr>
    </w:tbl>
    <w:p w14:paraId="0E2B8765" w14:textId="77777777" w:rsidR="00B7412C" w:rsidRDefault="00B7412C" w:rsidP="00B7412C">
      <w:pPr>
        <w:jc w:val="both"/>
      </w:pPr>
    </w:p>
    <w:p w14:paraId="36F5EAAF" w14:textId="65C2955B" w:rsidR="00B7412C" w:rsidRPr="00D46359" w:rsidRDefault="00B3290E" w:rsidP="00B7412C">
      <w:pPr>
        <w:rPr>
          <w:b/>
        </w:rPr>
      </w:pPr>
      <w:r>
        <w:rPr>
          <w:b/>
        </w:rPr>
        <w:t>4</w:t>
      </w:r>
      <w:r w:rsidR="00B7412C" w:rsidRPr="00D46359">
        <w:rPr>
          <w:b/>
        </w:rPr>
        <w:t xml:space="preserve">. </w:t>
      </w:r>
      <w:r>
        <w:rPr>
          <w:b/>
        </w:rPr>
        <w:t>Results and discussion</w:t>
      </w:r>
      <w:r w:rsidR="00B7412C" w:rsidRPr="00D46359">
        <w:rPr>
          <w:b/>
        </w:rPr>
        <w:t xml:space="preserve"> </w:t>
      </w:r>
      <w:r w:rsidR="00B7412C">
        <w:rPr>
          <w:b/>
        </w:rPr>
        <w:br/>
      </w:r>
    </w:p>
    <w:p w14:paraId="7E2DCF51" w14:textId="5A2F3F29" w:rsidR="00B3290E" w:rsidRDefault="00B3290E" w:rsidP="00B3290E">
      <w:pPr>
        <w:ind w:firstLine="284"/>
        <w:jc w:val="both"/>
        <w:rPr>
          <w:sz w:val="20"/>
          <w:szCs w:val="20"/>
        </w:rPr>
      </w:pPr>
      <w:r w:rsidRPr="00B3290E">
        <w:rPr>
          <w:sz w:val="20"/>
          <w:szCs w:val="20"/>
        </w:rPr>
        <w:fldChar w:fldCharType="begin"/>
      </w:r>
      <w:r w:rsidRPr="00B3290E">
        <w:rPr>
          <w:sz w:val="20"/>
          <w:szCs w:val="20"/>
        </w:rPr>
        <w:instrText xml:space="preserve"> REF _Ref507751360 \h  \* MERGEFORMAT </w:instrText>
      </w:r>
      <w:r w:rsidRPr="00B3290E">
        <w:rPr>
          <w:sz w:val="20"/>
          <w:szCs w:val="20"/>
        </w:rPr>
      </w:r>
      <w:r w:rsidRPr="00B3290E">
        <w:rPr>
          <w:sz w:val="20"/>
          <w:szCs w:val="20"/>
        </w:rPr>
        <w:fldChar w:fldCharType="separate"/>
      </w:r>
      <w:r w:rsidRPr="00B3290E">
        <w:rPr>
          <w:sz w:val="20"/>
          <w:szCs w:val="20"/>
        </w:rPr>
        <w:t>Figure 4</w:t>
      </w:r>
      <w:r w:rsidRPr="00B3290E">
        <w:rPr>
          <w:sz w:val="20"/>
          <w:szCs w:val="20"/>
        </w:rPr>
        <w:fldChar w:fldCharType="end"/>
      </w:r>
      <w:r w:rsidRPr="00B3290E">
        <w:rPr>
          <w:sz w:val="20"/>
          <w:szCs w:val="20"/>
        </w:rPr>
        <w:t xml:space="preserve"> illustrates the operation of the proposed demand response strategy during an actual 4CP event which occurred on July 28, 2017 from </w:t>
      </w:r>
      <w:r w:rsidR="00E915D5">
        <w:rPr>
          <w:sz w:val="20"/>
          <w:szCs w:val="20"/>
        </w:rPr>
        <w:t>16</w:t>
      </w:r>
      <w:r w:rsidRPr="00B3290E">
        <w:rPr>
          <w:sz w:val="20"/>
          <w:szCs w:val="20"/>
        </w:rPr>
        <w:t xml:space="preserve">:45 to </w:t>
      </w:r>
      <w:r w:rsidR="00E915D5">
        <w:rPr>
          <w:sz w:val="20"/>
          <w:szCs w:val="20"/>
        </w:rPr>
        <w:t>17:00</w:t>
      </w:r>
      <w:r w:rsidRPr="00B3290E">
        <w:rPr>
          <w:sz w:val="20"/>
          <w:szCs w:val="20"/>
        </w:rPr>
        <w:t xml:space="preserve">. The simulated response to a 4CP warning issued for the period from 4 to 5 pm (red dashed lines) was compared to the operation with no demand response (blue continuous lines). As a result of a heat gain through the building envelope and a lower cooling capacity in the hot climate, the heat pump remained on during the whole afternoon. In the system not participating in demand response, the heat pump oscillated between part-load and full-load from </w:t>
      </w:r>
      <w:r w:rsidR="007326B3">
        <w:rPr>
          <w:sz w:val="20"/>
          <w:szCs w:val="20"/>
        </w:rPr>
        <w:t>15:00</w:t>
      </w:r>
      <w:r w:rsidRPr="00B3290E">
        <w:rPr>
          <w:sz w:val="20"/>
          <w:szCs w:val="20"/>
        </w:rPr>
        <w:t xml:space="preserve"> to </w:t>
      </w:r>
      <w:r w:rsidR="007326B3">
        <w:rPr>
          <w:sz w:val="20"/>
          <w:szCs w:val="20"/>
        </w:rPr>
        <w:t>19</w:t>
      </w:r>
      <w:r w:rsidRPr="00B3290E">
        <w:rPr>
          <w:sz w:val="20"/>
          <w:szCs w:val="20"/>
        </w:rPr>
        <w:t xml:space="preserve">:30 to maintain the desired indoor temperature. The system participating in demand response began precooling at </w:t>
      </w:r>
      <w:r w:rsidRPr="00B3290E">
        <w:rPr>
          <w:i/>
          <w:sz w:val="20"/>
          <w:szCs w:val="20"/>
        </w:rPr>
        <w:t>t</w:t>
      </w:r>
      <w:r w:rsidRPr="00B3290E">
        <w:rPr>
          <w:i/>
          <w:sz w:val="20"/>
          <w:szCs w:val="20"/>
          <w:vertAlign w:val="subscript"/>
        </w:rPr>
        <w:t>pc</w:t>
      </w:r>
      <w:r w:rsidRPr="00B3290E">
        <w:rPr>
          <w:sz w:val="20"/>
          <w:szCs w:val="20"/>
        </w:rPr>
        <w:t xml:space="preserve"> of </w:t>
      </w:r>
      <w:r w:rsidR="007326B3">
        <w:rPr>
          <w:sz w:val="20"/>
          <w:szCs w:val="20"/>
        </w:rPr>
        <w:t>14</w:t>
      </w:r>
      <w:r w:rsidRPr="00B3290E">
        <w:rPr>
          <w:sz w:val="20"/>
          <w:szCs w:val="20"/>
        </w:rPr>
        <w:t xml:space="preserve">:26, about 1.5 hour ahead of the 4CP warning period. During precooling, the indoor temperature was lowered to 22.5 ºC (72.5 ºF) at a rate of 2.8 ºC/hr, after which it increased at a rate of 3.9 ºC/hr during the 4CP warning period. Both  the indoor temperature and its rate of change were well within industry safety standards </w:t>
      </w:r>
      <w:r w:rsidRPr="00B3290E">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"id" : "ITEM-3", "itemData" : { "author" : [ { "dropping-particle" : "", "family" : "Oracle", "given" : "", "non-dropping-particle" : "", "parse-names" : false, "suffix" : "" } ], "container-title" : "Site Planning Guide for Sun Servers", "id" : "ITEM-3", "issued" : { "date-parts" : [ [ "2006" ] ] }, "title" : "Chapter 2: Environmental Requirements", "type" : "chapter" }, "uris" : [ "http://www.mendeley.com/documents/?uuid=0f6c2bc1-99b9-4482-9822-da70fa2f5c9b" ] } ], "mendeley" : { "formattedCitation" : "[16\u201318]", "plainTextFormattedCitation" : "[16\u201318]", "previouslyFormattedCitation" : "[16\u201318]" }, "properties" : {  }, "schema" : "https://github.com/citation-style-language/schema/raw/master/csl-citation.json" }</w:instrText>
      </w:r>
      <w:r w:rsidRPr="00B3290E">
        <w:rPr>
          <w:sz w:val="20"/>
          <w:szCs w:val="20"/>
        </w:rPr>
        <w:fldChar w:fldCharType="separate"/>
      </w:r>
      <w:r w:rsidR="004B42DC" w:rsidRPr="004B42DC">
        <w:rPr>
          <w:noProof/>
          <w:sz w:val="20"/>
          <w:szCs w:val="20"/>
        </w:rPr>
        <w:t>[16–18]</w:t>
      </w:r>
      <w:r w:rsidRPr="00B3290E">
        <w:rPr>
          <w:sz w:val="20"/>
          <w:szCs w:val="20"/>
        </w:rPr>
        <w:fldChar w:fldCharType="end"/>
      </w:r>
      <w:r w:rsidRPr="00B3290E">
        <w:rPr>
          <w:sz w:val="20"/>
          <w:szCs w:val="20"/>
        </w:rPr>
        <w:t xml:space="preserve">.  During precooling, both the COP and the cooling output of the heat pump dropped as a result of the lower indoor temperature. The precooling strategy increased the electric consumption of the cooling system by 1.6% during the 24 hour period as a result of the lower COP and the cyclic operation of air blower. </w:t>
      </w:r>
    </w:p>
    <w:p w14:paraId="559B5C67" w14:textId="77777777" w:rsidR="00B3290E" w:rsidRPr="00B3290E" w:rsidRDefault="00B3290E" w:rsidP="00B3290E">
      <w:pPr>
        <w:ind w:firstLine="284"/>
        <w:jc w:val="both"/>
        <w:rPr>
          <w:sz w:val="20"/>
          <w:szCs w:val="20"/>
        </w:rPr>
      </w:pPr>
    </w:p>
    <w:p w14:paraId="3E775BF3" w14:textId="77777777" w:rsidR="00B3290E" w:rsidRPr="00B3290E" w:rsidRDefault="00B3290E" w:rsidP="00B3290E">
      <w:pPr>
        <w:jc w:val="both"/>
        <w:rPr>
          <w:sz w:val="20"/>
          <w:szCs w:val="20"/>
        </w:rPr>
      </w:pPr>
      <w:r w:rsidRPr="00B3290E">
        <w:rPr>
          <w:noProof/>
          <w:sz w:val="20"/>
          <w:szCs w:val="20"/>
        </w:rPr>
        <w:lastRenderedPageBreak/>
        <w:drawing>
          <wp:inline distT="0" distB="0" distL="0" distR="0" wp14:anchorId="3D101EC0" wp14:editId="39296074">
            <wp:extent cx="2963952" cy="3781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4.png"/>
                    <pic:cNvPicPr/>
                  </pic:nvPicPr>
                  <pic:blipFill rotWithShape="1">
                    <a:blip r:embed="rId16">
                      <a:extLst>
                        <a:ext uri="{28A0092B-C50C-407E-A947-70E740481C1C}">
                          <a14:useLocalDpi xmlns:a14="http://schemas.microsoft.com/office/drawing/2010/main" val="0"/>
                        </a:ext>
                      </a:extLst>
                    </a:blip>
                    <a:srcRect t="4949" b="6387"/>
                    <a:stretch/>
                  </pic:blipFill>
                  <pic:spPr bwMode="auto">
                    <a:xfrm>
                      <a:off x="0" y="0"/>
                      <a:ext cx="2990943" cy="3815860"/>
                    </a:xfrm>
                    <a:prstGeom prst="rect">
                      <a:avLst/>
                    </a:prstGeom>
                    <a:ln>
                      <a:noFill/>
                    </a:ln>
                    <a:extLst>
                      <a:ext uri="{53640926-AAD7-44D8-BBD7-CCE9431645EC}">
                        <a14:shadowObscured xmlns:a14="http://schemas.microsoft.com/office/drawing/2010/main"/>
                      </a:ext>
                    </a:extLst>
                  </pic:spPr>
                </pic:pic>
              </a:graphicData>
            </a:graphic>
          </wp:inline>
        </w:drawing>
      </w:r>
    </w:p>
    <w:p w14:paraId="040F4722" w14:textId="77777777" w:rsidR="00B3290E" w:rsidRPr="00B3290E" w:rsidRDefault="00B3290E" w:rsidP="00B3290E">
      <w:pPr>
        <w:jc w:val="center"/>
        <w:rPr>
          <w:rFonts w:asciiTheme="minorHAnsi" w:hAnsiTheme="minorHAnsi"/>
          <w:b/>
          <w:iCs/>
          <w:sz w:val="20"/>
          <w:szCs w:val="20"/>
        </w:rPr>
      </w:pPr>
      <w:bookmarkStart w:id="98" w:name="_Ref507751360"/>
      <w:bookmarkStart w:id="99" w:name="_Ref507751354"/>
      <w:r w:rsidRPr="00B3290E">
        <w:rPr>
          <w:rFonts w:asciiTheme="minorHAnsi" w:hAnsiTheme="minorHAnsi"/>
          <w:b/>
          <w:iCs/>
          <w:sz w:val="20"/>
          <w:szCs w:val="20"/>
        </w:rPr>
        <w:t xml:space="preserve">Figure </w:t>
      </w:r>
      <w:r w:rsidRPr="00B3290E">
        <w:rPr>
          <w:rFonts w:asciiTheme="minorHAnsi" w:hAnsiTheme="minorHAnsi"/>
          <w:b/>
          <w:iCs/>
          <w:sz w:val="20"/>
          <w:szCs w:val="20"/>
        </w:rPr>
        <w:fldChar w:fldCharType="begin"/>
      </w:r>
      <w:r w:rsidRPr="00B3290E">
        <w:rPr>
          <w:rFonts w:asciiTheme="minorHAnsi" w:hAnsiTheme="minorHAnsi"/>
          <w:b/>
          <w:iCs/>
          <w:sz w:val="20"/>
          <w:szCs w:val="20"/>
        </w:rPr>
        <w:instrText xml:space="preserve"> SEQ Figure \* ARABIC </w:instrText>
      </w:r>
      <w:r w:rsidRPr="00B3290E">
        <w:rPr>
          <w:rFonts w:asciiTheme="minorHAnsi" w:hAnsiTheme="minorHAnsi"/>
          <w:b/>
          <w:iCs/>
          <w:sz w:val="20"/>
          <w:szCs w:val="20"/>
        </w:rPr>
        <w:fldChar w:fldCharType="separate"/>
      </w:r>
      <w:r w:rsidRPr="00B3290E">
        <w:rPr>
          <w:rFonts w:asciiTheme="minorHAnsi" w:hAnsiTheme="minorHAnsi"/>
          <w:b/>
          <w:iCs/>
          <w:sz w:val="20"/>
          <w:szCs w:val="20"/>
        </w:rPr>
        <w:t>4</w:t>
      </w:r>
      <w:r w:rsidRPr="00B3290E">
        <w:rPr>
          <w:rFonts w:asciiTheme="minorHAnsi" w:hAnsiTheme="minorHAnsi"/>
          <w:b/>
          <w:sz w:val="20"/>
          <w:szCs w:val="20"/>
        </w:rPr>
        <w:fldChar w:fldCharType="end"/>
      </w:r>
      <w:bookmarkEnd w:id="98"/>
      <w:r w:rsidRPr="00B3290E">
        <w:rPr>
          <w:rFonts w:asciiTheme="minorHAnsi" w:hAnsiTheme="minorHAnsi"/>
          <w:b/>
          <w:iCs/>
          <w:sz w:val="20"/>
          <w:szCs w:val="20"/>
        </w:rPr>
        <w:t xml:space="preserve">: Simulated operation of a data center cooling system during a 4CP event on July 28, 2017. The operation with no demand response (blue continuous lines) is compared to the proposed precooling approach (red dashed lines). </w:t>
      </w:r>
      <w:bookmarkEnd w:id="99"/>
      <w:r w:rsidRPr="00B3290E">
        <w:rPr>
          <w:rFonts w:asciiTheme="minorHAnsi" w:hAnsiTheme="minorHAnsi"/>
          <w:b/>
          <w:iCs/>
          <w:sz w:val="20"/>
          <w:szCs w:val="20"/>
        </w:rPr>
        <w:t xml:space="preserve">Figures (from the top): (1) ambient temperature </w:t>
      </w:r>
      <w:r w:rsidRPr="00A030CC">
        <w:rPr>
          <w:rFonts w:asciiTheme="minorHAnsi" w:hAnsiTheme="minorHAnsi"/>
          <w:b/>
          <w:iCs/>
          <w:sz w:val="20"/>
          <w:szCs w:val="20"/>
        </w:rPr>
        <w:t>θ</w:t>
      </w:r>
      <w:r w:rsidRPr="00A030CC">
        <w:rPr>
          <w:rFonts w:asciiTheme="minorHAnsi" w:hAnsiTheme="minorHAnsi"/>
          <w:b/>
          <w:iCs/>
          <w:sz w:val="20"/>
          <w:szCs w:val="20"/>
          <w:vertAlign w:val="subscript"/>
        </w:rPr>
        <w:t>a,t</w:t>
      </w:r>
      <w:r w:rsidRPr="00B3290E">
        <w:rPr>
          <w:rFonts w:asciiTheme="minorHAnsi" w:hAnsiTheme="minorHAnsi"/>
          <w:b/>
          <w:iCs/>
          <w:sz w:val="20"/>
          <w:szCs w:val="20"/>
        </w:rPr>
        <w:t>; (2) indoor temperature θ</w:t>
      </w:r>
      <w:r w:rsidRPr="00B3290E">
        <w:rPr>
          <w:rFonts w:asciiTheme="minorHAnsi" w:hAnsiTheme="minorHAnsi"/>
          <w:b/>
          <w:iCs/>
          <w:sz w:val="20"/>
          <w:szCs w:val="20"/>
          <w:vertAlign w:val="subscript"/>
        </w:rPr>
        <w:t>t</w:t>
      </w:r>
      <w:r w:rsidRPr="00B3290E">
        <w:rPr>
          <w:rFonts w:asciiTheme="minorHAnsi" w:hAnsiTheme="minorHAnsi"/>
          <w:b/>
          <w:iCs/>
          <w:sz w:val="20"/>
          <w:szCs w:val="20"/>
        </w:rPr>
        <w:t>; (3) cooling output Q</w:t>
      </w:r>
      <w:r w:rsidRPr="00B3290E">
        <w:rPr>
          <w:rFonts w:asciiTheme="minorHAnsi" w:hAnsiTheme="minorHAnsi"/>
          <w:b/>
          <w:iCs/>
          <w:sz w:val="20"/>
          <w:szCs w:val="20"/>
          <w:vertAlign w:val="subscript"/>
        </w:rPr>
        <w:t>C,t</w:t>
      </w:r>
      <w:r w:rsidRPr="00B3290E">
        <w:rPr>
          <w:rFonts w:asciiTheme="minorHAnsi" w:hAnsiTheme="minorHAnsi"/>
          <w:b/>
          <w:iCs/>
          <w:sz w:val="20"/>
          <w:szCs w:val="20"/>
        </w:rPr>
        <w:t>;</w:t>
      </w:r>
      <w:r w:rsidRPr="00B3290E">
        <w:rPr>
          <w:rFonts w:asciiTheme="minorHAnsi" w:hAnsiTheme="minorHAnsi"/>
          <w:b/>
          <w:iCs/>
          <w:sz w:val="20"/>
          <w:szCs w:val="20"/>
          <w:vertAlign w:val="subscript"/>
        </w:rPr>
        <w:t xml:space="preserve"> </w:t>
      </w:r>
      <w:r w:rsidRPr="00B3290E">
        <w:rPr>
          <w:rFonts w:asciiTheme="minorHAnsi" w:hAnsiTheme="minorHAnsi"/>
          <w:b/>
          <w:iCs/>
          <w:sz w:val="20"/>
          <w:szCs w:val="20"/>
        </w:rPr>
        <w:t>(4) coefficient of performance COP.</w:t>
      </w:r>
    </w:p>
    <w:p w14:paraId="59288C43" w14:textId="77777777" w:rsidR="00B3290E" w:rsidRPr="00B3290E" w:rsidRDefault="00B3290E" w:rsidP="00B3290E">
      <w:pPr>
        <w:ind w:firstLine="284"/>
        <w:jc w:val="both"/>
        <w:rPr>
          <w:sz w:val="20"/>
          <w:szCs w:val="20"/>
        </w:rPr>
      </w:pPr>
    </w:p>
    <w:p w14:paraId="78BB1896" w14:textId="5880FBF9" w:rsidR="00B3290E" w:rsidRDefault="00B3290E" w:rsidP="00B3290E">
      <w:pPr>
        <w:ind w:firstLine="284"/>
        <w:jc w:val="both"/>
        <w:rPr>
          <w:sz w:val="20"/>
          <w:szCs w:val="20"/>
        </w:rPr>
      </w:pPr>
      <w:r w:rsidRPr="00B3290E">
        <w:rPr>
          <w:sz w:val="20"/>
          <w:szCs w:val="20"/>
        </w:rPr>
        <w:t xml:space="preserve">As a next step, the whole year of operation of data centers with and without precooling was simulated. Demand response increased the total annual energy use of the cooling system by only 0.05 %, which is a very small tradeoff for increased load flexibility. The reduction in the energy bills, illustrated in </w:t>
      </w:r>
      <w:r w:rsidRPr="00B3290E">
        <w:rPr>
          <w:sz w:val="20"/>
          <w:szCs w:val="20"/>
        </w:rPr>
        <w:fldChar w:fldCharType="begin"/>
      </w:r>
      <w:r w:rsidRPr="00B3290E">
        <w:rPr>
          <w:sz w:val="20"/>
          <w:szCs w:val="20"/>
        </w:rPr>
        <w:instrText xml:space="preserve"> REF _Ref508446263 \h </w:instrText>
      </w:r>
      <w:r w:rsidRPr="00B3290E">
        <w:rPr>
          <w:sz w:val="20"/>
          <w:szCs w:val="20"/>
        </w:rPr>
      </w:r>
      <w:r w:rsidRPr="00B3290E">
        <w:rPr>
          <w:sz w:val="20"/>
          <w:szCs w:val="20"/>
        </w:rPr>
        <w:fldChar w:fldCharType="separate"/>
      </w:r>
      <w:r w:rsidRPr="00B3290E">
        <w:rPr>
          <w:sz w:val="20"/>
          <w:szCs w:val="20"/>
        </w:rPr>
        <w:t>Figure 5</w:t>
      </w:r>
      <w:r w:rsidRPr="00B3290E">
        <w:rPr>
          <w:sz w:val="20"/>
          <w:szCs w:val="20"/>
        </w:rPr>
        <w:fldChar w:fldCharType="end"/>
      </w:r>
      <w:r w:rsidRPr="00B3290E">
        <w:rPr>
          <w:sz w:val="20"/>
          <w:szCs w:val="20"/>
        </w:rPr>
        <w:t xml:space="preserve"> was much more significant. In the 25 kW</w:t>
      </w:r>
      <w:r w:rsidRPr="00B3290E">
        <w:rPr>
          <w:sz w:val="20"/>
          <w:szCs w:val="20"/>
        </w:rPr>
        <w:softHyphen/>
      </w:r>
      <w:r w:rsidRPr="00B3290E">
        <w:rPr>
          <w:sz w:val="20"/>
          <w:szCs w:val="20"/>
          <w:vertAlign w:val="subscript"/>
        </w:rPr>
        <w:t>e</w:t>
      </w:r>
      <w:r w:rsidRPr="00B3290E">
        <w:rPr>
          <w:sz w:val="20"/>
          <w:szCs w:val="20"/>
        </w:rPr>
        <w:t xml:space="preserve"> data center, electric bills were reduced by approximately 2 %, which corresponds to $125 to $155 per year. In a 250 kW</w:t>
      </w:r>
      <w:r w:rsidRPr="00B3290E">
        <w:rPr>
          <w:sz w:val="20"/>
          <w:szCs w:val="20"/>
          <w:vertAlign w:val="subscript"/>
        </w:rPr>
        <w:t>e</w:t>
      </w:r>
      <w:r w:rsidRPr="00B3290E">
        <w:rPr>
          <w:sz w:val="20"/>
          <w:szCs w:val="20"/>
        </w:rPr>
        <w:t xml:space="preserve"> data center, the corresponding reduction was 2.1 % to 2.6 % ($1250 to $1550 per year). These savings correspond to 7.8 % to 8.6 % of the cost of electricity used by the cooling system, not accounting for the customer and metering charges. Such reduction is impressive given that the cooling system was deactivated for only 0.13</w:t>
      </w:r>
      <w:r w:rsidR="00A030CC">
        <w:rPr>
          <w:sz w:val="20"/>
          <w:szCs w:val="20"/>
        </w:rPr>
        <w:t xml:space="preserve"> </w:t>
      </w:r>
      <w:r w:rsidRPr="00B3290E">
        <w:rPr>
          <w:sz w:val="20"/>
          <w:szCs w:val="20"/>
        </w:rPr>
        <w:t>% of the total time. While a 2</w:t>
      </w:r>
      <w:r w:rsidR="00A030CC">
        <w:rPr>
          <w:sz w:val="20"/>
          <w:szCs w:val="20"/>
        </w:rPr>
        <w:t xml:space="preserve"> % to </w:t>
      </w:r>
      <w:r w:rsidRPr="00B3290E">
        <w:rPr>
          <w:sz w:val="20"/>
          <w:szCs w:val="20"/>
        </w:rPr>
        <w:t>2.5</w:t>
      </w:r>
      <w:r w:rsidR="00A030CC">
        <w:rPr>
          <w:sz w:val="20"/>
          <w:szCs w:val="20"/>
        </w:rPr>
        <w:t xml:space="preserve"> </w:t>
      </w:r>
      <w:r w:rsidRPr="00B3290E">
        <w:rPr>
          <w:sz w:val="20"/>
          <w:szCs w:val="20"/>
        </w:rPr>
        <w:t xml:space="preserve">% reduction in the electric bill of a whole data center may not seem high, the approach may be profitable, particularly if automated and integrated with other demand response mechanisms. In addition, </w:t>
      </w:r>
      <w:r w:rsidRPr="00B3290E">
        <w:rPr>
          <w:sz w:val="20"/>
          <w:szCs w:val="20"/>
        </w:rPr>
        <w:t>the cost reduction for traditional air-cooled CRAC systems would be about 50% higher than f</w:t>
      </w:r>
      <w:r w:rsidR="00A030CC">
        <w:rPr>
          <w:sz w:val="20"/>
          <w:szCs w:val="20"/>
        </w:rPr>
        <w:t xml:space="preserve">or geothermal heat pump (i.e. 3 % to </w:t>
      </w:r>
      <w:r w:rsidRPr="00B3290E">
        <w:rPr>
          <w:sz w:val="20"/>
          <w:szCs w:val="20"/>
        </w:rPr>
        <w:t>3.7</w:t>
      </w:r>
      <w:r w:rsidR="00A030CC">
        <w:rPr>
          <w:sz w:val="20"/>
          <w:szCs w:val="20"/>
        </w:rPr>
        <w:t xml:space="preserve"> </w:t>
      </w:r>
      <w:r w:rsidRPr="00B3290E">
        <w:rPr>
          <w:sz w:val="20"/>
          <w:szCs w:val="20"/>
        </w:rPr>
        <w:t xml:space="preserve">%) as a result of their lower COP </w:t>
      </w:r>
      <w:r w:rsidRPr="00B3290E">
        <w:rPr>
          <w:sz w:val="20"/>
          <w:szCs w:val="20"/>
        </w:rPr>
        <w:fldChar w:fldCharType="begin" w:fldLock="1"/>
      </w:r>
      <w:r w:rsidR="004F51E1">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"[15]" }, "properties" : {  }, "schema" : "https://github.com/citation-style-language/schema/raw/master/csl-citation.json" }</w:instrText>
      </w:r>
      <w:r w:rsidRPr="00B3290E">
        <w:rPr>
          <w:sz w:val="20"/>
          <w:szCs w:val="20"/>
        </w:rPr>
        <w:fldChar w:fldCharType="separate"/>
      </w:r>
      <w:r w:rsidR="004B42DC" w:rsidRPr="004B42DC">
        <w:rPr>
          <w:noProof/>
          <w:sz w:val="20"/>
          <w:szCs w:val="20"/>
        </w:rPr>
        <w:t>[15]</w:t>
      </w:r>
      <w:r w:rsidRPr="00B3290E">
        <w:rPr>
          <w:sz w:val="20"/>
          <w:szCs w:val="20"/>
        </w:rPr>
        <w:fldChar w:fldCharType="end"/>
      </w:r>
      <w:r w:rsidRPr="00B3290E">
        <w:rPr>
          <w:sz w:val="20"/>
          <w:szCs w:val="20"/>
        </w:rPr>
        <w:t>.</w:t>
      </w:r>
    </w:p>
    <w:p w14:paraId="0399C6ED" w14:textId="3CAB2056" w:rsidR="00B3290E" w:rsidRPr="00B3290E" w:rsidRDefault="00B3290E" w:rsidP="00B3290E">
      <w:pPr>
        <w:ind w:firstLine="284"/>
        <w:jc w:val="both"/>
        <w:rPr>
          <w:sz w:val="20"/>
          <w:szCs w:val="20"/>
        </w:rPr>
      </w:pPr>
      <w:r w:rsidRPr="00B3290E">
        <w:rPr>
          <w:sz w:val="20"/>
          <w:szCs w:val="20"/>
        </w:rPr>
        <w:t xml:space="preserve"> </w:t>
      </w:r>
    </w:p>
    <w:p w14:paraId="3D712ABE" w14:textId="18E0C17F" w:rsidR="00B3290E" w:rsidRPr="00B3290E" w:rsidRDefault="00B3290E" w:rsidP="00B3290E">
      <w:pPr>
        <w:jc w:val="both"/>
        <w:rPr>
          <w:sz w:val="20"/>
          <w:szCs w:val="20"/>
        </w:rPr>
      </w:pPr>
      <w:r>
        <w:rPr>
          <w:noProof/>
          <w:sz w:val="20"/>
          <w:szCs w:val="20"/>
        </w:rPr>
        <w:drawing>
          <wp:inline distT="0" distB="0" distL="0" distR="0" wp14:anchorId="525BE279" wp14:editId="4C65CECB">
            <wp:extent cx="28098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4221"/>
                    <a:stretch/>
                  </pic:blipFill>
                  <pic:spPr bwMode="auto">
                    <a:xfrm>
                      <a:off x="0" y="0"/>
                      <a:ext cx="2809875"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3981A127" w14:textId="77777777" w:rsidR="00B3290E" w:rsidRPr="007A790E" w:rsidRDefault="00B3290E" w:rsidP="00B3290E">
      <w:pPr>
        <w:jc w:val="center"/>
        <w:rPr>
          <w:rFonts w:asciiTheme="minorHAnsi" w:hAnsiTheme="minorHAnsi"/>
          <w:b/>
          <w:iCs/>
          <w:sz w:val="20"/>
          <w:szCs w:val="20"/>
        </w:rPr>
      </w:pPr>
      <w:bookmarkStart w:id="100" w:name="_Ref508446263"/>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5</w:t>
      </w:r>
      <w:r w:rsidRPr="007A790E">
        <w:rPr>
          <w:rFonts w:asciiTheme="minorHAnsi" w:hAnsiTheme="minorHAnsi"/>
          <w:b/>
          <w:sz w:val="20"/>
          <w:szCs w:val="20"/>
        </w:rPr>
        <w:fldChar w:fldCharType="end"/>
      </w:r>
      <w:bookmarkEnd w:id="100"/>
      <w:r w:rsidRPr="007A790E">
        <w:rPr>
          <w:rFonts w:asciiTheme="minorHAnsi" w:hAnsiTheme="minorHAnsi"/>
          <w:b/>
          <w:iCs/>
          <w:sz w:val="20"/>
          <w:szCs w:val="20"/>
        </w:rPr>
        <w:t>: Percentage reduction in the electric bills due to precooling data centers prior to 4CP events.</w:t>
      </w:r>
    </w:p>
    <w:p w14:paraId="0F229EC1" w14:textId="77777777" w:rsidR="00B7412C" w:rsidRDefault="00B7412C" w:rsidP="00B7412C">
      <w:pPr>
        <w:jc w:val="both"/>
      </w:pPr>
    </w:p>
    <w:p w14:paraId="07CE5144" w14:textId="3F0260B4" w:rsidR="00B3290E" w:rsidRPr="00D46359" w:rsidRDefault="00B638E0" w:rsidP="00B3290E">
      <w:pPr>
        <w:rPr>
          <w:b/>
        </w:rPr>
      </w:pPr>
      <w:r>
        <w:rPr>
          <w:b/>
          <w:sz w:val="22"/>
          <w:szCs w:val="22"/>
        </w:rPr>
        <w:t>4.1</w:t>
      </w:r>
      <w:r w:rsidR="00B3290E" w:rsidRPr="007F01B2">
        <w:rPr>
          <w:b/>
          <w:sz w:val="22"/>
          <w:szCs w:val="22"/>
        </w:rPr>
        <w:t xml:space="preserve">. </w:t>
      </w:r>
      <w:r w:rsidR="0061372F" w:rsidRPr="0061372F">
        <w:rPr>
          <w:b/>
          <w:sz w:val="22"/>
          <w:szCs w:val="22"/>
        </w:rPr>
        <w:t>Sensitivity to power density of the data center</w:t>
      </w:r>
      <w:r w:rsidR="0061372F">
        <w:rPr>
          <w:b/>
        </w:rPr>
        <w:t xml:space="preserve"> </w:t>
      </w:r>
      <w:r w:rsidR="00B3290E">
        <w:rPr>
          <w:b/>
        </w:rPr>
        <w:br/>
      </w:r>
    </w:p>
    <w:p w14:paraId="4D3AB18F" w14:textId="4A9264B1" w:rsidR="0061372F" w:rsidRPr="0061372F" w:rsidRDefault="0061372F" w:rsidP="0061372F">
      <w:pPr>
        <w:ind w:firstLine="270"/>
        <w:jc w:val="both"/>
        <w:rPr>
          <w:sz w:val="20"/>
          <w:szCs w:val="20"/>
        </w:rPr>
      </w:pPr>
      <w:r w:rsidRPr="0061372F">
        <w:rPr>
          <w:sz w:val="20"/>
          <w:szCs w:val="20"/>
        </w:rPr>
        <w:t>The feasibility of precooling is largely dependent on the power density of data centers. The previous section discussed results for a data center with a computer room power density of 150 W/m</w:t>
      </w:r>
      <w:r w:rsidRPr="0061372F">
        <w:rPr>
          <w:sz w:val="20"/>
          <w:szCs w:val="20"/>
          <w:vertAlign w:val="superscript"/>
        </w:rPr>
        <w:t>2</w:t>
      </w:r>
      <w:r w:rsidRPr="0061372F">
        <w:rPr>
          <w:sz w:val="20"/>
          <w:szCs w:val="20"/>
        </w:rPr>
        <w:t>. According to the 2011 survey of data centers, this value is below the median (437 W/m</w:t>
      </w:r>
      <w:r w:rsidRPr="0061372F">
        <w:rPr>
          <w:sz w:val="20"/>
          <w:szCs w:val="20"/>
          <w:vertAlign w:val="superscript"/>
        </w:rPr>
        <w:t>2</w:t>
      </w:r>
      <w:r w:rsidRPr="0061372F">
        <w:rPr>
          <w:sz w:val="20"/>
          <w:szCs w:val="20"/>
        </w:rPr>
        <w:t>) and the 25</w:t>
      </w:r>
      <w:r w:rsidRPr="0061372F">
        <w:rPr>
          <w:sz w:val="20"/>
          <w:szCs w:val="20"/>
          <w:vertAlign w:val="superscript"/>
        </w:rPr>
        <w:t>th</w:t>
      </w:r>
      <w:r w:rsidRPr="0061372F">
        <w:rPr>
          <w:sz w:val="20"/>
          <w:szCs w:val="20"/>
        </w:rPr>
        <w:t xml:space="preserve"> percentile (288 W/m</w:t>
      </w:r>
      <w:r w:rsidRPr="0061372F">
        <w:rPr>
          <w:sz w:val="20"/>
          <w:szCs w:val="20"/>
          <w:vertAlign w:val="superscript"/>
        </w:rPr>
        <w:t>2</w:t>
      </w:r>
      <w:r w:rsidRPr="0061372F">
        <w:rPr>
          <w:sz w:val="20"/>
          <w:szCs w:val="20"/>
        </w:rPr>
        <w:t>) of the actual (used) power densities in data centers. This section evaluates precooling of data centers with power densities from 50 W/m</w:t>
      </w:r>
      <w:r w:rsidRPr="0061372F">
        <w:rPr>
          <w:sz w:val="20"/>
          <w:szCs w:val="20"/>
          <w:vertAlign w:val="superscript"/>
        </w:rPr>
        <w:t>2</w:t>
      </w:r>
      <w:r w:rsidRPr="0061372F">
        <w:rPr>
          <w:sz w:val="20"/>
          <w:szCs w:val="20"/>
        </w:rPr>
        <w:t xml:space="preserve"> to 500 W/m</w:t>
      </w:r>
      <w:r w:rsidRPr="0061372F">
        <w:rPr>
          <w:sz w:val="20"/>
          <w:szCs w:val="20"/>
          <w:vertAlign w:val="superscript"/>
        </w:rPr>
        <w:t>2</w:t>
      </w:r>
      <w:r w:rsidRPr="0061372F">
        <w:rPr>
          <w:sz w:val="20"/>
          <w:szCs w:val="20"/>
        </w:rPr>
        <w:t xml:space="preserve"> using example of the 4CP event on July 28, 2017. The precooling temperature </w:t>
      </w:r>
      <w:r w:rsidRPr="0061372F">
        <w:rPr>
          <w:i/>
          <w:sz w:val="20"/>
          <w:szCs w:val="20"/>
        </w:rPr>
        <w:t>θ</w:t>
      </w:r>
      <w:r w:rsidRPr="0061372F">
        <w:rPr>
          <w:i/>
          <w:sz w:val="20"/>
          <w:szCs w:val="20"/>
          <w:vertAlign w:val="subscript"/>
        </w:rPr>
        <w:t>min,pc</w:t>
      </w:r>
      <w:r w:rsidRPr="0061372F">
        <w:rPr>
          <w:sz w:val="20"/>
          <w:szCs w:val="20"/>
        </w:rPr>
        <w:t xml:space="preserve">, precooling time </w:t>
      </w:r>
      <w:r w:rsidRPr="0061372F">
        <w:rPr>
          <w:i/>
          <w:sz w:val="20"/>
          <w:szCs w:val="20"/>
        </w:rPr>
        <w:t>∆t</w:t>
      </w:r>
      <w:r w:rsidRPr="0061372F">
        <w:rPr>
          <w:i/>
          <w:sz w:val="20"/>
          <w:szCs w:val="20"/>
          <w:vertAlign w:val="subscript"/>
        </w:rPr>
        <w:t>pc</w:t>
      </w:r>
      <w:r w:rsidRPr="0061372F">
        <w:rPr>
          <w:sz w:val="20"/>
          <w:szCs w:val="20"/>
        </w:rPr>
        <w:t xml:space="preserve">, and the maximum rate of change in indoor temperature </w:t>
      </w:r>
      <w:r w:rsidRPr="0061372F">
        <w:rPr>
          <w:i/>
          <w:sz w:val="20"/>
          <w:szCs w:val="20"/>
        </w:rPr>
        <w:t>dθ/dt</w:t>
      </w:r>
      <w:r w:rsidRPr="0061372F">
        <w:rPr>
          <w:sz w:val="20"/>
          <w:szCs w:val="20"/>
        </w:rPr>
        <w:t xml:space="preserve"> were calculated by varying the IT load and cooling capacity and by assuming indoor temperature of 26 ºC at the beginning of precooling. </w:t>
      </w:r>
    </w:p>
    <w:p w14:paraId="5FBAAA97" w14:textId="72E43909" w:rsidR="0061372F" w:rsidRDefault="0061372F" w:rsidP="0061372F">
      <w:pPr>
        <w:ind w:firstLine="270"/>
        <w:jc w:val="both"/>
        <w:rPr>
          <w:sz w:val="20"/>
          <w:szCs w:val="20"/>
        </w:rPr>
      </w:pPr>
      <w:r w:rsidRPr="0061372F">
        <w:rPr>
          <w:sz w:val="20"/>
          <w:szCs w:val="20"/>
        </w:rPr>
        <w:fldChar w:fldCharType="begin"/>
      </w:r>
      <w:r w:rsidRPr="0061372F">
        <w:rPr>
          <w:sz w:val="20"/>
          <w:szCs w:val="20"/>
        </w:rPr>
        <w:instrText xml:space="preserve"> REF _Ref508284097 \h </w:instrText>
      </w:r>
      <w:r>
        <w:rPr>
          <w:sz w:val="20"/>
          <w:szCs w:val="20"/>
        </w:rPr>
        <w:instrText xml:space="preserve"> \* MERGEFORMAT </w:instrText>
      </w:r>
      <w:r w:rsidRPr="0061372F">
        <w:rPr>
          <w:sz w:val="20"/>
          <w:szCs w:val="20"/>
        </w:rPr>
      </w:r>
      <w:r w:rsidRPr="0061372F">
        <w:rPr>
          <w:sz w:val="20"/>
          <w:szCs w:val="20"/>
        </w:rPr>
        <w:fldChar w:fldCharType="separate"/>
      </w:r>
      <w:r w:rsidRPr="0061372F">
        <w:rPr>
          <w:sz w:val="20"/>
          <w:szCs w:val="20"/>
        </w:rPr>
        <w:t>Figure 6</w:t>
      </w:r>
      <w:r w:rsidRPr="0061372F">
        <w:rPr>
          <w:sz w:val="20"/>
          <w:szCs w:val="20"/>
        </w:rPr>
        <w:fldChar w:fldCharType="end"/>
      </w:r>
      <w:r w:rsidRPr="0061372F">
        <w:rPr>
          <w:sz w:val="20"/>
          <w:szCs w:val="20"/>
        </w:rPr>
        <w:t xml:space="preserve"> shows the precooling temperature </w:t>
      </w:r>
      <w:r w:rsidRPr="0061372F">
        <w:rPr>
          <w:i/>
          <w:sz w:val="20"/>
          <w:szCs w:val="20"/>
        </w:rPr>
        <w:t>θ</w:t>
      </w:r>
      <w:r w:rsidRPr="0061372F">
        <w:rPr>
          <w:i/>
          <w:sz w:val="20"/>
          <w:szCs w:val="20"/>
          <w:vertAlign w:val="subscript"/>
        </w:rPr>
        <w:t>min,pc</w:t>
      </w:r>
      <w:r w:rsidRPr="0061372F">
        <w:rPr>
          <w:sz w:val="20"/>
          <w:szCs w:val="20"/>
        </w:rPr>
        <w:t xml:space="preserve"> and the maximum rate of change in indoor temperature </w:t>
      </w:r>
      <w:r w:rsidRPr="0061372F">
        <w:rPr>
          <w:i/>
          <w:sz w:val="20"/>
          <w:szCs w:val="20"/>
        </w:rPr>
        <w:t xml:space="preserve">dθ/dt </w:t>
      </w:r>
      <w:r w:rsidRPr="0061372F">
        <w:rPr>
          <w:sz w:val="20"/>
          <w:szCs w:val="20"/>
        </w:rPr>
        <w:t xml:space="preserve">as a function of the power density, calculated as the ratio of IT load to the computer room floor area. The </w:t>
      </w:r>
      <w:r w:rsidRPr="0061372F">
        <w:rPr>
          <w:i/>
          <w:sz w:val="20"/>
          <w:szCs w:val="20"/>
        </w:rPr>
        <w:t>θ</w:t>
      </w:r>
      <w:r w:rsidRPr="0061372F">
        <w:rPr>
          <w:i/>
          <w:sz w:val="20"/>
          <w:szCs w:val="20"/>
          <w:vertAlign w:val="subscript"/>
        </w:rPr>
        <w:t>min,pc</w:t>
      </w:r>
      <w:r w:rsidRPr="0061372F">
        <w:rPr>
          <w:sz w:val="20"/>
          <w:szCs w:val="20"/>
        </w:rPr>
        <w:t xml:space="preserve"> remains in the ASHRAE’s </w:t>
      </w:r>
      <w:r w:rsidRPr="0061372F">
        <w:rPr>
          <w:i/>
          <w:sz w:val="20"/>
          <w:szCs w:val="20"/>
        </w:rPr>
        <w:t>recommended</w:t>
      </w:r>
      <w:r w:rsidRPr="0061372F">
        <w:rPr>
          <w:sz w:val="20"/>
          <w:szCs w:val="20"/>
        </w:rPr>
        <w:t xml:space="preserve"> range of temperature (18 to 27 ºC</w:t>
      </w:r>
      <w:r w:rsidR="00F95455">
        <w:rPr>
          <w:sz w:val="20"/>
          <w:szCs w:val="20"/>
        </w:rPr>
        <w:t>, continuous blue line in Figure 6</w:t>
      </w:r>
      <w:r w:rsidRPr="0061372F">
        <w:rPr>
          <w:sz w:val="20"/>
          <w:szCs w:val="20"/>
        </w:rPr>
        <w:t>) at power densities up to 350 W/m</w:t>
      </w:r>
      <w:r w:rsidRPr="0061372F">
        <w:rPr>
          <w:sz w:val="20"/>
          <w:szCs w:val="20"/>
          <w:vertAlign w:val="superscript"/>
        </w:rPr>
        <w:t xml:space="preserve">2 </w:t>
      </w:r>
      <w:r w:rsidRPr="0061372F">
        <w:rPr>
          <w:sz w:val="20"/>
          <w:szCs w:val="20"/>
        </w:rPr>
        <w:t xml:space="preserve">and in the </w:t>
      </w:r>
      <w:r w:rsidRPr="0061372F">
        <w:rPr>
          <w:i/>
          <w:sz w:val="20"/>
          <w:szCs w:val="20"/>
        </w:rPr>
        <w:t>allowable (A1)</w:t>
      </w:r>
      <w:r w:rsidRPr="0061372F">
        <w:rPr>
          <w:sz w:val="20"/>
          <w:szCs w:val="20"/>
        </w:rPr>
        <w:t xml:space="preserve"> range (15 to 32 ºC</w:t>
      </w:r>
      <w:r w:rsidR="00F95455">
        <w:rPr>
          <w:sz w:val="20"/>
          <w:szCs w:val="20"/>
        </w:rPr>
        <w:t xml:space="preserve">, dashed </w:t>
      </w:r>
      <w:r w:rsidR="005F0109">
        <w:rPr>
          <w:sz w:val="20"/>
          <w:szCs w:val="20"/>
        </w:rPr>
        <w:t xml:space="preserve">blue </w:t>
      </w:r>
      <w:r w:rsidR="00F95455">
        <w:rPr>
          <w:sz w:val="20"/>
          <w:szCs w:val="20"/>
        </w:rPr>
        <w:t>line</w:t>
      </w:r>
      <w:r w:rsidRPr="0061372F">
        <w:rPr>
          <w:sz w:val="20"/>
          <w:szCs w:val="20"/>
        </w:rPr>
        <w:t>) up to 490 W/m</w:t>
      </w:r>
      <w:r w:rsidRPr="0061372F">
        <w:rPr>
          <w:sz w:val="20"/>
          <w:szCs w:val="20"/>
          <w:vertAlign w:val="superscript"/>
        </w:rPr>
        <w:t>2</w:t>
      </w:r>
      <w:r w:rsidRPr="0061372F">
        <w:rPr>
          <w:sz w:val="20"/>
          <w:szCs w:val="20"/>
          <w:vertAlign w:val="subscript"/>
        </w:rPr>
        <w:t xml:space="preserve">. </w:t>
      </w:r>
      <w:r w:rsidRPr="0061372F">
        <w:rPr>
          <w:sz w:val="20"/>
          <w:szCs w:val="20"/>
        </w:rPr>
        <w:t xml:space="preserve">The maximum rate of change in indoor temperature </w:t>
      </w:r>
      <w:r w:rsidRPr="0061372F">
        <w:rPr>
          <w:i/>
          <w:sz w:val="20"/>
          <w:szCs w:val="20"/>
        </w:rPr>
        <w:t xml:space="preserve">dθ/dt </w:t>
      </w:r>
      <w:r w:rsidRPr="0061372F">
        <w:rPr>
          <w:sz w:val="20"/>
          <w:szCs w:val="20"/>
        </w:rPr>
        <w:t xml:space="preserve">exceeds 5.5 ºC/hr recommended by some IT equipment vendors </w:t>
      </w:r>
      <w:r w:rsidRPr="0061372F">
        <w:rPr>
          <w:sz w:val="20"/>
          <w:szCs w:val="20"/>
        </w:rPr>
        <w:fldChar w:fldCharType="begin" w:fldLock="1"/>
      </w:r>
      <w:r w:rsidR="004F51E1">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"[18]" }, "properties" : {  }, "schema" : "https://github.com/citation-style-language/schema/raw/master/csl-citation.json" }</w:instrText>
      </w:r>
      <w:r w:rsidRPr="0061372F">
        <w:rPr>
          <w:sz w:val="20"/>
          <w:szCs w:val="20"/>
        </w:rPr>
        <w:fldChar w:fldCharType="separate"/>
      </w:r>
      <w:r w:rsidR="004B42DC" w:rsidRPr="004B42DC">
        <w:rPr>
          <w:noProof/>
          <w:sz w:val="20"/>
          <w:szCs w:val="20"/>
        </w:rPr>
        <w:t>[18]</w:t>
      </w:r>
      <w:r w:rsidRPr="0061372F">
        <w:rPr>
          <w:sz w:val="20"/>
          <w:szCs w:val="20"/>
        </w:rPr>
        <w:fldChar w:fldCharType="end"/>
      </w:r>
      <w:r w:rsidRPr="0061372F">
        <w:rPr>
          <w:sz w:val="20"/>
          <w:szCs w:val="20"/>
        </w:rPr>
        <w:t xml:space="preserve"> for power densities above 230 W/m</w:t>
      </w:r>
      <w:r w:rsidRPr="0061372F">
        <w:rPr>
          <w:sz w:val="20"/>
          <w:szCs w:val="20"/>
          <w:vertAlign w:val="superscript"/>
        </w:rPr>
        <w:t>2</w:t>
      </w:r>
      <w:r w:rsidR="00A030CC">
        <w:rPr>
          <w:sz w:val="20"/>
          <w:szCs w:val="20"/>
        </w:rPr>
        <w:t xml:space="preserve"> </w:t>
      </w:r>
      <w:r w:rsidR="005F0109">
        <w:rPr>
          <w:sz w:val="20"/>
          <w:szCs w:val="20"/>
        </w:rPr>
        <w:t xml:space="preserve">(dashed red line in </w:t>
      </w:r>
      <w:r w:rsidR="005F0109">
        <w:rPr>
          <w:sz w:val="20"/>
          <w:szCs w:val="20"/>
        </w:rPr>
        <w:lastRenderedPageBreak/>
        <w:t xml:space="preserve">Figure 6) </w:t>
      </w:r>
      <w:r w:rsidR="00A030CC">
        <w:rPr>
          <w:sz w:val="20"/>
          <w:szCs w:val="20"/>
        </w:rPr>
        <w:t>b</w:t>
      </w:r>
      <w:r w:rsidRPr="0061372F">
        <w:rPr>
          <w:sz w:val="20"/>
          <w:szCs w:val="20"/>
        </w:rPr>
        <w:t xml:space="preserve">ut does not reach 20 ºC/hr allowed by the ASHRAE </w:t>
      </w:r>
      <w:r w:rsidRPr="0061372F">
        <w:rPr>
          <w:i/>
          <w:sz w:val="20"/>
          <w:szCs w:val="20"/>
        </w:rPr>
        <w:t>allowable (A1)</w:t>
      </w:r>
      <w:r w:rsidRPr="0061372F">
        <w:rPr>
          <w:sz w:val="20"/>
          <w:szCs w:val="20"/>
        </w:rPr>
        <w:t xml:space="preserve"> class even at 500 W/m</w:t>
      </w:r>
      <w:r w:rsidRPr="0061372F">
        <w:rPr>
          <w:sz w:val="20"/>
          <w:szCs w:val="20"/>
          <w:vertAlign w:val="superscript"/>
        </w:rPr>
        <w:t>2</w:t>
      </w:r>
      <w:r w:rsidRPr="0061372F">
        <w:rPr>
          <w:sz w:val="20"/>
          <w:szCs w:val="20"/>
          <w:vertAlign w:val="subscript"/>
        </w:rPr>
        <w:t>.</w:t>
      </w:r>
      <w:r w:rsidRPr="0061372F">
        <w:rPr>
          <w:sz w:val="20"/>
          <w:szCs w:val="20"/>
        </w:rPr>
        <w:t xml:space="preserve"> Overall, precooling can provide one-hour demand response in data centers with power densities up to 490 W/m</w:t>
      </w:r>
      <w:r w:rsidRPr="0061372F">
        <w:rPr>
          <w:sz w:val="20"/>
          <w:szCs w:val="20"/>
          <w:vertAlign w:val="superscript"/>
        </w:rPr>
        <w:t>2</w:t>
      </w:r>
      <w:r w:rsidRPr="0061372F">
        <w:rPr>
          <w:sz w:val="20"/>
          <w:szCs w:val="20"/>
        </w:rPr>
        <w:t xml:space="preserve"> and without server air containment systems if the ASHRAE’s </w:t>
      </w:r>
      <w:r w:rsidRPr="0061372F">
        <w:rPr>
          <w:i/>
          <w:sz w:val="20"/>
          <w:szCs w:val="20"/>
        </w:rPr>
        <w:t>allowable (A1)</w:t>
      </w:r>
      <w:r w:rsidRPr="0061372F">
        <w:rPr>
          <w:sz w:val="20"/>
          <w:szCs w:val="20"/>
        </w:rPr>
        <w:t xml:space="preserve"> class is adopted. </w:t>
      </w:r>
    </w:p>
    <w:p w14:paraId="0C61E665" w14:textId="77777777" w:rsidR="0061372F" w:rsidRPr="0061372F" w:rsidRDefault="0061372F" w:rsidP="0061372F">
      <w:pPr>
        <w:ind w:firstLine="270"/>
        <w:jc w:val="both"/>
        <w:rPr>
          <w:sz w:val="20"/>
          <w:szCs w:val="20"/>
        </w:rPr>
      </w:pPr>
    </w:p>
    <w:p w14:paraId="172F556C" w14:textId="4B9B67AC" w:rsidR="0061372F" w:rsidRPr="0061372F" w:rsidRDefault="007A790E" w:rsidP="007A790E">
      <w:pPr>
        <w:rPr>
          <w:sz w:val="20"/>
          <w:szCs w:val="20"/>
        </w:rPr>
      </w:pPr>
      <w:r>
        <w:rPr>
          <w:noProof/>
          <w:sz w:val="20"/>
          <w:szCs w:val="20"/>
        </w:rPr>
        <w:drawing>
          <wp:inline distT="0" distB="0" distL="0" distR="0" wp14:anchorId="0A6BEA15" wp14:editId="58D6AA80">
            <wp:extent cx="2819400" cy="18765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2674" cy="1892060"/>
                    </a:xfrm>
                    <a:prstGeom prst="rect">
                      <a:avLst/>
                    </a:prstGeom>
                    <a:noFill/>
                  </pic:spPr>
                </pic:pic>
              </a:graphicData>
            </a:graphic>
          </wp:inline>
        </w:drawing>
      </w:r>
    </w:p>
    <w:p w14:paraId="0DECDFA9" w14:textId="4F9A03A8" w:rsidR="0061372F" w:rsidRPr="007A790E" w:rsidRDefault="0061372F" w:rsidP="007A790E">
      <w:pPr>
        <w:jc w:val="center"/>
        <w:rPr>
          <w:rFonts w:asciiTheme="minorHAnsi" w:hAnsiTheme="minorHAnsi"/>
          <w:b/>
          <w:iCs/>
          <w:sz w:val="20"/>
          <w:szCs w:val="20"/>
        </w:rPr>
      </w:pPr>
      <w:bookmarkStart w:id="101" w:name="_Ref508284097"/>
      <w:bookmarkStart w:id="102" w:name="_Ref508284086"/>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6</w:t>
      </w:r>
      <w:r w:rsidRPr="007A790E">
        <w:rPr>
          <w:rFonts w:asciiTheme="minorHAnsi" w:hAnsiTheme="minorHAnsi"/>
          <w:b/>
          <w:sz w:val="20"/>
          <w:szCs w:val="20"/>
        </w:rPr>
        <w:fldChar w:fldCharType="end"/>
      </w:r>
      <w:bookmarkEnd w:id="101"/>
      <w:r w:rsidRPr="007A790E">
        <w:rPr>
          <w:rFonts w:asciiTheme="minorHAnsi" w:hAnsiTheme="minorHAnsi"/>
          <w:b/>
          <w:iCs/>
          <w:sz w:val="20"/>
          <w:szCs w:val="20"/>
        </w:rPr>
        <w:t>: Sensitivity of the precooling temperature θ</w:t>
      </w:r>
      <w:r w:rsidRPr="007A790E">
        <w:rPr>
          <w:rFonts w:asciiTheme="minorHAnsi" w:hAnsiTheme="minorHAnsi"/>
          <w:b/>
          <w:iCs/>
          <w:sz w:val="20"/>
          <w:szCs w:val="20"/>
          <w:vertAlign w:val="subscript"/>
        </w:rPr>
        <w:t>min,pc</w:t>
      </w:r>
      <w:r w:rsidRPr="007A790E">
        <w:rPr>
          <w:rFonts w:asciiTheme="minorHAnsi" w:hAnsiTheme="minorHAnsi"/>
          <w:b/>
          <w:iCs/>
          <w:sz w:val="20"/>
          <w:szCs w:val="20"/>
        </w:rPr>
        <w:t xml:space="preserve"> and the maximum rate of change in indoor temperature dθ/dt to the power density of the computer room.</w:t>
      </w:r>
      <w:bookmarkEnd w:id="102"/>
      <w:r w:rsidR="00F95455">
        <w:rPr>
          <w:rFonts w:asciiTheme="minorHAnsi" w:hAnsiTheme="minorHAnsi"/>
          <w:b/>
          <w:iCs/>
          <w:sz w:val="20"/>
          <w:szCs w:val="20"/>
        </w:rPr>
        <w:t xml:space="preserve">   </w:t>
      </w:r>
    </w:p>
    <w:p w14:paraId="534D1E8D" w14:textId="77777777" w:rsidR="0061372F" w:rsidRPr="0061372F" w:rsidRDefault="0061372F" w:rsidP="0061372F">
      <w:pPr>
        <w:ind w:firstLine="270"/>
        <w:rPr>
          <w:sz w:val="20"/>
          <w:szCs w:val="20"/>
        </w:rPr>
      </w:pPr>
    </w:p>
    <w:p w14:paraId="5099DDFD" w14:textId="77777777" w:rsidR="0061372F" w:rsidRDefault="0061372F" w:rsidP="007A790E">
      <w:pPr>
        <w:ind w:firstLine="270"/>
        <w:jc w:val="both"/>
        <w:rPr>
          <w:sz w:val="20"/>
          <w:szCs w:val="20"/>
        </w:rPr>
      </w:pPr>
      <w:r w:rsidRPr="0061372F">
        <w:rPr>
          <w:b/>
          <w:sz w:val="20"/>
          <w:szCs w:val="20"/>
        </w:rPr>
        <w:fldChar w:fldCharType="begin"/>
      </w:r>
      <w:r w:rsidRPr="0061372F">
        <w:rPr>
          <w:b/>
          <w:sz w:val="20"/>
          <w:szCs w:val="20"/>
        </w:rPr>
        <w:instrText xml:space="preserve"> REF _Ref508289847 \h  \* MERGEFORMAT </w:instrText>
      </w:r>
      <w:r w:rsidRPr="0061372F">
        <w:rPr>
          <w:b/>
          <w:sz w:val="20"/>
          <w:szCs w:val="20"/>
        </w:rPr>
      </w:r>
      <w:r w:rsidRPr="0061372F">
        <w:rPr>
          <w:b/>
          <w:sz w:val="20"/>
          <w:szCs w:val="20"/>
        </w:rPr>
        <w:fldChar w:fldCharType="separate"/>
      </w:r>
      <w:r w:rsidRPr="0061372F">
        <w:rPr>
          <w:sz w:val="20"/>
          <w:szCs w:val="20"/>
        </w:rPr>
        <w:t>Figure 7</w:t>
      </w:r>
      <w:r w:rsidRPr="0061372F">
        <w:rPr>
          <w:sz w:val="20"/>
          <w:szCs w:val="20"/>
        </w:rPr>
        <w:fldChar w:fldCharType="end"/>
      </w:r>
      <w:r w:rsidRPr="0061372F">
        <w:rPr>
          <w:b/>
          <w:sz w:val="20"/>
          <w:szCs w:val="20"/>
        </w:rPr>
        <w:t xml:space="preserve"> </w:t>
      </w:r>
      <w:r w:rsidRPr="0061372F">
        <w:rPr>
          <w:sz w:val="20"/>
          <w:szCs w:val="20"/>
        </w:rPr>
        <w:t xml:space="preserve">shows the precooling time </w:t>
      </w:r>
      <w:r w:rsidRPr="0061372F">
        <w:rPr>
          <w:i/>
          <w:sz w:val="20"/>
          <w:szCs w:val="20"/>
        </w:rPr>
        <w:t>∆t</w:t>
      </w:r>
      <w:r w:rsidRPr="0061372F">
        <w:rPr>
          <w:i/>
          <w:sz w:val="20"/>
          <w:szCs w:val="20"/>
          <w:vertAlign w:val="subscript"/>
        </w:rPr>
        <w:t xml:space="preserve">pc </w:t>
      </w:r>
      <w:r w:rsidRPr="0061372F">
        <w:rPr>
          <w:sz w:val="20"/>
          <w:szCs w:val="20"/>
        </w:rPr>
        <w:t xml:space="preserve">presented as a function of the power density for various values of parameter </w:t>
      </w:r>
      <w:r w:rsidRPr="0061372F">
        <w:rPr>
          <w:i/>
          <w:sz w:val="20"/>
          <w:szCs w:val="20"/>
        </w:rPr>
        <w:t xml:space="preserve">γ, </w:t>
      </w:r>
      <w:r w:rsidRPr="0061372F">
        <w:rPr>
          <w:sz w:val="20"/>
          <w:szCs w:val="20"/>
        </w:rPr>
        <w:t>which is defined as the ratio of nominal cooling power used during precooling to the IT load. While most data centers have at least 100% backup capacity (corresponding to γ = 2), the use of excessive cooling capacity may increase the non-coincident peak load of the facility. Even a small amount of cooling capacity (γ of 1.1 to 1.2) available beyond what is needed to balance the heat generated by the IT equipment is sufficient to provide acceptable precooling times, typically below 2 hours. For a given value of γ, an increase in power density reduces the precooling time, as the impact of the heat gain through the building envelope becomes less meaningful.</w:t>
      </w:r>
    </w:p>
    <w:p w14:paraId="29545989" w14:textId="77777777" w:rsidR="007A790E" w:rsidRPr="0061372F" w:rsidRDefault="007A790E" w:rsidP="007A790E">
      <w:pPr>
        <w:ind w:firstLine="270"/>
        <w:jc w:val="both"/>
        <w:rPr>
          <w:sz w:val="20"/>
          <w:szCs w:val="20"/>
        </w:rPr>
      </w:pPr>
    </w:p>
    <w:p w14:paraId="39E619CA" w14:textId="416F812F" w:rsidR="0061372F" w:rsidRPr="0061372F" w:rsidRDefault="007A790E" w:rsidP="007A790E">
      <w:pPr>
        <w:rPr>
          <w:sz w:val="20"/>
          <w:szCs w:val="20"/>
        </w:rPr>
      </w:pPr>
      <w:r>
        <w:rPr>
          <w:noProof/>
          <w:sz w:val="20"/>
          <w:szCs w:val="20"/>
        </w:rPr>
        <w:drawing>
          <wp:inline distT="0" distB="0" distL="0" distR="0" wp14:anchorId="0D557042" wp14:editId="5CFEA309">
            <wp:extent cx="2867025" cy="21497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r="11020"/>
                    <a:stretch/>
                  </pic:blipFill>
                  <pic:spPr bwMode="auto">
                    <a:xfrm>
                      <a:off x="0" y="0"/>
                      <a:ext cx="2894547" cy="2170399"/>
                    </a:xfrm>
                    <a:prstGeom prst="rect">
                      <a:avLst/>
                    </a:prstGeom>
                    <a:noFill/>
                    <a:ln>
                      <a:noFill/>
                    </a:ln>
                    <a:extLst>
                      <a:ext uri="{53640926-AAD7-44D8-BBD7-CCE9431645EC}">
                        <a14:shadowObscured xmlns:a14="http://schemas.microsoft.com/office/drawing/2010/main"/>
                      </a:ext>
                    </a:extLst>
                  </pic:spPr>
                </pic:pic>
              </a:graphicData>
            </a:graphic>
          </wp:inline>
        </w:drawing>
      </w:r>
    </w:p>
    <w:p w14:paraId="4B781CEB" w14:textId="77777777" w:rsidR="0061372F" w:rsidRPr="007A790E" w:rsidRDefault="0061372F" w:rsidP="007A790E">
      <w:pPr>
        <w:jc w:val="center"/>
        <w:rPr>
          <w:rFonts w:asciiTheme="minorHAnsi" w:hAnsiTheme="minorHAnsi"/>
          <w:b/>
          <w:iCs/>
          <w:sz w:val="20"/>
          <w:szCs w:val="20"/>
        </w:rPr>
      </w:pPr>
      <w:bookmarkStart w:id="103" w:name="_Ref508289847"/>
      <w:bookmarkStart w:id="104" w:name="_Ref508289842"/>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7</w:t>
      </w:r>
      <w:r w:rsidRPr="007A790E">
        <w:rPr>
          <w:rFonts w:asciiTheme="minorHAnsi" w:hAnsiTheme="minorHAnsi"/>
          <w:b/>
          <w:sz w:val="20"/>
          <w:szCs w:val="20"/>
        </w:rPr>
        <w:fldChar w:fldCharType="end"/>
      </w:r>
      <w:bookmarkEnd w:id="103"/>
      <w:r w:rsidRPr="007A790E">
        <w:rPr>
          <w:rFonts w:asciiTheme="minorHAnsi" w:hAnsiTheme="minorHAnsi"/>
          <w:b/>
          <w:iCs/>
          <w:sz w:val="20"/>
          <w:szCs w:val="20"/>
        </w:rPr>
        <w:t>: Sensitivity of the precooling time to the power density of the computer room. Parameter γ is the ratio of the nominal cooling power used during precooling to the IT load (</w:t>
      </w:r>
      <w:r w:rsidRPr="007A790E">
        <w:rPr>
          <w:rFonts w:asciiTheme="minorHAnsi" w:hAnsiTheme="minorHAnsi"/>
          <w:b/>
          <w:i/>
          <w:iCs/>
          <w:sz w:val="20"/>
          <w:szCs w:val="20"/>
        </w:rPr>
        <w:t>γ</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C,nom</w:t>
      </w:r>
      <w:r w:rsidRPr="007A790E">
        <w:rPr>
          <w:rFonts w:asciiTheme="minorHAnsi" w:hAnsiTheme="minorHAnsi"/>
          <w:b/>
          <w:iCs/>
          <w:sz w:val="20"/>
          <w:szCs w:val="20"/>
        </w:rPr>
        <w:t>·</w:t>
      </w:r>
      <w:r w:rsidRPr="007A790E">
        <w:rPr>
          <w:rFonts w:asciiTheme="minorHAnsi" w:hAnsiTheme="minorHAnsi"/>
          <w:b/>
          <w:i/>
          <w:iCs/>
          <w:sz w:val="20"/>
          <w:szCs w:val="20"/>
        </w:rPr>
        <w:t>n</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IT</w:t>
      </w:r>
      <w:r w:rsidRPr="007A790E">
        <w:rPr>
          <w:rFonts w:asciiTheme="minorHAnsi" w:hAnsiTheme="minorHAnsi"/>
          <w:b/>
          <w:iCs/>
          <w:sz w:val="20"/>
          <w:szCs w:val="20"/>
        </w:rPr>
        <w:t>)</w:t>
      </w:r>
      <w:bookmarkEnd w:id="104"/>
    </w:p>
    <w:p w14:paraId="335966ED" w14:textId="77777777" w:rsidR="00B3290E" w:rsidRDefault="00B3290E" w:rsidP="00B7412C">
      <w:pPr>
        <w:rPr>
          <w:b/>
        </w:rPr>
      </w:pPr>
    </w:p>
    <w:p w14:paraId="0E1E699B" w14:textId="4BCA172B" w:rsidR="007A790E" w:rsidRPr="00D46359" w:rsidRDefault="00B638E0" w:rsidP="007A790E">
      <w:pPr>
        <w:rPr>
          <w:b/>
        </w:rPr>
      </w:pPr>
      <w:r>
        <w:rPr>
          <w:b/>
          <w:sz w:val="22"/>
          <w:szCs w:val="22"/>
        </w:rPr>
        <w:t>4</w:t>
      </w:r>
      <w:r w:rsidR="007A790E">
        <w:rPr>
          <w:b/>
          <w:sz w:val="22"/>
          <w:szCs w:val="22"/>
        </w:rPr>
        <w:t>.2</w:t>
      </w:r>
      <w:r w:rsidR="007A790E" w:rsidRPr="007F01B2">
        <w:rPr>
          <w:b/>
          <w:sz w:val="22"/>
          <w:szCs w:val="22"/>
        </w:rPr>
        <w:t xml:space="preserve">. </w:t>
      </w:r>
      <w:r w:rsidR="007A790E" w:rsidRPr="007A790E">
        <w:rPr>
          <w:b/>
          <w:sz w:val="22"/>
          <w:szCs w:val="22"/>
        </w:rPr>
        <w:t>Limitations of this study and consideration for future work</w:t>
      </w:r>
      <w:r w:rsidR="007A790E">
        <w:rPr>
          <w:b/>
        </w:rPr>
        <w:t xml:space="preserve"> </w:t>
      </w:r>
      <w:r w:rsidR="007A790E">
        <w:rPr>
          <w:b/>
        </w:rPr>
        <w:br/>
      </w:r>
    </w:p>
    <w:p w14:paraId="1F4C27BD" w14:textId="1CE5C444" w:rsidR="007A790E" w:rsidRPr="007A790E" w:rsidRDefault="007A790E" w:rsidP="007A790E">
      <w:pPr>
        <w:ind w:firstLine="284"/>
        <w:jc w:val="both"/>
        <w:rPr>
          <w:sz w:val="20"/>
          <w:szCs w:val="20"/>
        </w:rPr>
      </w:pPr>
      <w:r w:rsidRPr="007A790E">
        <w:rPr>
          <w:sz w:val="20"/>
          <w:szCs w:val="20"/>
        </w:rPr>
        <w:t>Precooling proved to be a simple and cost effective way o</w:t>
      </w:r>
      <w:r w:rsidR="005E7CB5">
        <w:rPr>
          <w:sz w:val="20"/>
          <w:szCs w:val="20"/>
        </w:rPr>
        <w:t>f</w:t>
      </w:r>
      <w:r w:rsidRPr="007A790E">
        <w:rPr>
          <w:sz w:val="20"/>
          <w:szCs w:val="20"/>
        </w:rPr>
        <w:t xml:space="preserve"> reducing coincident peak charges in data centers with low- to medium-power density (&lt;500 W/m</w:t>
      </w:r>
      <w:r w:rsidRPr="007A790E">
        <w:rPr>
          <w:sz w:val="20"/>
          <w:szCs w:val="20"/>
          <w:vertAlign w:val="superscript"/>
        </w:rPr>
        <w:t>2</w:t>
      </w:r>
      <w:r w:rsidRPr="007A790E">
        <w:rPr>
          <w:sz w:val="20"/>
          <w:szCs w:val="20"/>
        </w:rPr>
        <w:t xml:space="preserve">), but this approach is less applicable to high density facilities. High-power density data centers often use air containment systems, which thermally isolate the IT equipment from the rest of computer room and drastically reduce the effective thermal capacitance </w:t>
      </w:r>
      <w:r w:rsidRPr="007A790E">
        <w:rPr>
          <w:sz w:val="20"/>
          <w:szCs w:val="20"/>
        </w:rPr>
        <w:fldChar w:fldCharType="begin" w:fldLock="1"/>
      </w:r>
      <w:r w:rsidR="004F51E1">
        <w:rPr>
          <w:sz w:val="20"/>
          <w:szCs w:val="20"/>
        </w:rPr>
        <w:instrText>ADDIN CSL_CITATION { "citationItems" : [ { "id" : "ITEM-1", "itemData" : { "abstract" : "Data Center and IT room heat removal is one of the most essential yet least understood of all critical IT environment processes. As the latest computing equipment becomes smaller and uses the same or even more electricity than the equipment it replaced, more heat is being generated in data centers. Precision cooling and heat rejection equipment is used to collect and transport this unwanted heat energy to the outside atmosphere. This paper describes equipment that produces cool air (removes heat). It explains the different components and cooling methodologies designed to transport heat energy from the IT environment to the outside atmosphere. It provides information describing the best configurations for different IT environments and common practices and equipment options that may increase cooling system availability and decrease costs. The information presented here is a foundation allowing IT professionals to successfully manage the specification, installation, and operation of IT environment cooling systems.", "author" : [ { "dropping-particle" : "", "family" : "Rasmussen", "given" : "Neil", "non-dropping-particle" : "", "parse-names" : false, "suffix" : "" } ], "container-title" : "Schneider Electric", "id" : "ITEM-1", "issued" : { "date-parts" : [ [ "2017" ] ] }, "title" : "The Different Types of Air Distribution for IT Environments", "type" : "report" }, "uris" : [ "http://www.mendeley.com/documents/?uuid=d992ef7e-ee8a-40b8-bd4a-6e270b454671" ] }, { "id" : "ITEM-2",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"ITEM-2", "issued" : { "date-parts" : [ [ "2014" ] ] }, "number-of-pages" : "1-13", "title" : "Data Center Temperature Rise During a Cooling System Outage", "type" : "report" }, "uris" : [ "http://www.mendeley.com/documents/?uuid=bb408b7c-6777-46eb-8a87-9fe1ff20f945" ] } ], "mendeley" : { "formattedCitation" : "[26,27]", "plainTextFormattedCitation" : "[26,27]", "previouslyFormattedCitation" : "[26,27]" }, "properties" : {  }, "schema" : "https://github.com/citation-style-language/schema/raw/master/csl-citation.json" }</w:instrText>
      </w:r>
      <w:r w:rsidRPr="007A790E">
        <w:rPr>
          <w:sz w:val="20"/>
          <w:szCs w:val="20"/>
        </w:rPr>
        <w:fldChar w:fldCharType="separate"/>
      </w:r>
      <w:r w:rsidR="004B42DC" w:rsidRPr="004B42DC">
        <w:rPr>
          <w:noProof/>
          <w:sz w:val="20"/>
          <w:szCs w:val="20"/>
        </w:rPr>
        <w:t>[26,27]</w:t>
      </w:r>
      <w:r w:rsidRPr="007A790E">
        <w:rPr>
          <w:sz w:val="20"/>
          <w:szCs w:val="20"/>
        </w:rPr>
        <w:fldChar w:fldCharType="end"/>
      </w:r>
      <w:r w:rsidRPr="007A790E">
        <w:rPr>
          <w:sz w:val="20"/>
          <w:szCs w:val="20"/>
        </w:rPr>
        <w:t xml:space="preserve">. As a result, switching off the cooling in high power density facilities can locally increase the indoor temperature at rates as high as 5 ºC per minute, making the proposed demand response mechanism infeasible </w:t>
      </w:r>
      <w:r w:rsidRPr="007A790E">
        <w:rPr>
          <w:sz w:val="20"/>
          <w:szCs w:val="20"/>
        </w:rPr>
        <w:fldChar w:fldCharType="begin" w:fldLock="1"/>
      </w:r>
      <w:r w:rsidR="004F51E1">
        <w:rPr>
          <w:sz w:val="20"/>
          <w:szCs w:val="20"/>
        </w:rPr>
        <w:instrText>ADDIN CSL_CITATION { "citationItems" : [ { "id" : "ITEM-1",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"ITEM-1", "issued" : { "date-parts" : [ [ "2014" ] ] }, "number-of-pages" : "1-13", "title" : "Data Center Temperature Rise During a Cooling System Outage", "type" : "report" }, "uris" : [ "http://www.mendeley.com/documents/?uuid=bb408b7c-6777-46eb-8a87-9fe1ff20f945" ] } ], "mendeley" : { "formattedCitation" : "[27]", "plainTextFormattedCitation" : "[27]", "previouslyFormattedCitation" : "[27]" }, "properties" : {  }, "schema" : "https://github.com/citation-style-language/schema/raw/master/csl-citation.json" }</w:instrText>
      </w:r>
      <w:r w:rsidRPr="007A790E">
        <w:rPr>
          <w:sz w:val="20"/>
          <w:szCs w:val="20"/>
        </w:rPr>
        <w:fldChar w:fldCharType="separate"/>
      </w:r>
      <w:r w:rsidR="004B42DC" w:rsidRPr="004B42DC">
        <w:rPr>
          <w:noProof/>
          <w:sz w:val="20"/>
          <w:szCs w:val="20"/>
        </w:rPr>
        <w:t>[27]</w:t>
      </w:r>
      <w:r w:rsidRPr="007A790E">
        <w:rPr>
          <w:sz w:val="20"/>
          <w:szCs w:val="20"/>
        </w:rPr>
        <w:fldChar w:fldCharType="end"/>
      </w:r>
      <w:r w:rsidRPr="007A790E">
        <w:rPr>
          <w:sz w:val="20"/>
          <w:szCs w:val="20"/>
        </w:rPr>
        <w:t xml:space="preserve">. High power density data centers could more effectively reduce their coincident peak loads by load shifting, using chilled water storage systems, or by running backup generators. </w:t>
      </w:r>
    </w:p>
    <w:p w14:paraId="479D437E" w14:textId="6395397E" w:rsidR="007A790E" w:rsidRPr="007A790E" w:rsidRDefault="007A790E" w:rsidP="007A790E">
      <w:pPr>
        <w:ind w:firstLine="284"/>
        <w:jc w:val="both"/>
        <w:rPr>
          <w:sz w:val="20"/>
          <w:szCs w:val="20"/>
        </w:rPr>
      </w:pPr>
      <w:r w:rsidRPr="007A790E">
        <w:rPr>
          <w:sz w:val="20"/>
          <w:szCs w:val="20"/>
        </w:rPr>
        <w:t xml:space="preserve">In addition to reducing coincident peak loads, precooling can be implemented as a response to price fluctuations in a real-time market. Our analysis of the 2017 marginal locational prices for the Houston hub indicated, that 10% of the total annual energy charge was incurred during 22 </w:t>
      </w:r>
      <w:r w:rsidR="005228F8">
        <w:rPr>
          <w:sz w:val="20"/>
          <w:szCs w:val="20"/>
        </w:rPr>
        <w:t>hours for which the electricity price was the highest</w:t>
      </w:r>
      <w:r w:rsidRPr="007A790E">
        <w:rPr>
          <w:sz w:val="20"/>
          <w:szCs w:val="20"/>
        </w:rPr>
        <w:t xml:space="preserve">. More than half of this time, the high price of electricity was sustained for 45 minutes or less </w:t>
      </w:r>
      <w:r w:rsidRPr="007A790E">
        <w:rPr>
          <w:sz w:val="20"/>
          <w:szCs w:val="20"/>
        </w:rPr>
        <w:fldChar w:fldCharType="begin" w:fldLock="1"/>
      </w:r>
      <w:r w:rsidR="004F51E1">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7A790E">
        <w:rPr>
          <w:sz w:val="20"/>
          <w:szCs w:val="20"/>
        </w:rPr>
        <w:fldChar w:fldCharType="separate"/>
      </w:r>
      <w:r w:rsidR="004B42DC" w:rsidRPr="004B42DC">
        <w:rPr>
          <w:noProof/>
          <w:sz w:val="20"/>
          <w:szCs w:val="20"/>
        </w:rPr>
        <w:t>[24]</w:t>
      </w:r>
      <w:r w:rsidRPr="007A790E">
        <w:rPr>
          <w:sz w:val="20"/>
          <w:szCs w:val="20"/>
        </w:rPr>
        <w:fldChar w:fldCharType="end"/>
      </w:r>
      <w:r w:rsidRPr="007A790E">
        <w:rPr>
          <w:sz w:val="20"/>
          <w:szCs w:val="20"/>
        </w:rPr>
        <w:t xml:space="preserve">, indicating that data centers could reduce these costs by implementing the proposed precooling approach. Data center precooling can also offset the instabilities resulting from the intermittent electric output of wind and solar plants and reduce both the curtailment of renewable resources and the ramping requirements for dispatchable generation. </w:t>
      </w:r>
    </w:p>
    <w:p w14:paraId="314E2EEF" w14:textId="28F1E1A9" w:rsidR="00B7412C" w:rsidRPr="00B638E0" w:rsidRDefault="00B7412C" w:rsidP="00B638E0">
      <w:pPr>
        <w:ind w:firstLine="284"/>
        <w:jc w:val="both"/>
        <w:rPr>
          <w:sz w:val="20"/>
          <w:szCs w:val="20"/>
        </w:rPr>
      </w:pPr>
      <w:r w:rsidRPr="007F01B2">
        <w:rPr>
          <w:sz w:val="20"/>
          <w:szCs w:val="20"/>
        </w:rPr>
        <w:lastRenderedPageBreak/>
        <w:t xml:space="preserve"> </w:t>
      </w:r>
    </w:p>
    <w:p w14:paraId="1F6B4923" w14:textId="2D0F0159" w:rsidR="00B7412C" w:rsidRDefault="00B638E0" w:rsidP="00B7412C">
      <w:pPr>
        <w:jc w:val="both"/>
        <w:rPr>
          <w:b/>
        </w:rPr>
      </w:pPr>
      <w:r>
        <w:rPr>
          <w:b/>
        </w:rPr>
        <w:t>5</w:t>
      </w:r>
      <w:r w:rsidR="00B7412C" w:rsidRPr="00C72D19">
        <w:rPr>
          <w:b/>
        </w:rPr>
        <w:t xml:space="preserve">. </w:t>
      </w:r>
      <w:r>
        <w:rPr>
          <w:b/>
        </w:rPr>
        <w:t>Conclusions</w:t>
      </w:r>
      <w:r w:rsidR="00B7412C" w:rsidRPr="00C72D19">
        <w:rPr>
          <w:b/>
        </w:rPr>
        <w:t xml:space="preserve"> </w:t>
      </w:r>
    </w:p>
    <w:p w14:paraId="71E19409" w14:textId="77777777" w:rsidR="00B7412C" w:rsidRPr="00C72D19" w:rsidRDefault="00B7412C" w:rsidP="00B7412C">
      <w:pPr>
        <w:jc w:val="both"/>
        <w:rPr>
          <w:b/>
        </w:rPr>
      </w:pPr>
    </w:p>
    <w:p w14:paraId="406D3C56" w14:textId="5DCFF1CC" w:rsidR="00B638E0" w:rsidRPr="00B638E0" w:rsidRDefault="00B638E0" w:rsidP="00B638E0">
      <w:pPr>
        <w:ind w:firstLine="284"/>
        <w:jc w:val="both"/>
        <w:rPr>
          <w:sz w:val="20"/>
          <w:szCs w:val="20"/>
        </w:rPr>
      </w:pPr>
      <w:r w:rsidRPr="00B638E0">
        <w:rPr>
          <w:sz w:val="20"/>
          <w:szCs w:val="20"/>
        </w:rPr>
        <w:t>The proposed demand response strategy can be used to reduce the coincident peak load in data centers and computer rooms. It relies on precooling the data center prior to a forecasted coincident peak event and switching off the cooling system during the peak, while only maintaining air circulation needed to avoid hot spots. The proposed strategy was evaluated using a case study of a small telecommunication data center with a power density of 150 W/m</w:t>
      </w:r>
      <w:r w:rsidRPr="00B638E0">
        <w:rPr>
          <w:sz w:val="20"/>
          <w:szCs w:val="20"/>
          <w:vertAlign w:val="superscript"/>
        </w:rPr>
        <w:t>2</w:t>
      </w:r>
      <w:r w:rsidRPr="00B638E0">
        <w:rPr>
          <w:sz w:val="20"/>
          <w:szCs w:val="20"/>
        </w:rPr>
        <w:t xml:space="preserve"> participating in the 4CP program in the ERCOT ISO. Provided a coincident peak warning issued at least 1.5 hour</w:t>
      </w:r>
      <w:r w:rsidR="00E0547F">
        <w:rPr>
          <w:sz w:val="20"/>
          <w:szCs w:val="20"/>
        </w:rPr>
        <w:t>s</w:t>
      </w:r>
      <w:r w:rsidRPr="00B638E0">
        <w:rPr>
          <w:sz w:val="20"/>
          <w:szCs w:val="20"/>
        </w:rPr>
        <w:t xml:space="preserve"> prior to a 4CP event, the cooling system could deliver 1 hour long demand response, sufficient to avoid coincident peak charges in ERCOT. The proposed strategy provided a 7.8 % to 8.6 % reduction in the cost of electricity used by the cooling system, which corresponded to 2 % to 2.6 % reduction in the total electric bill of the data center. As a result of precooling, the total annual energy use of the cooling system increased only by 0.05 %. The proposed demand response strategy can be used in data centers and computer rooms without server air containment systems and with power densities below 500 W/m</w:t>
      </w:r>
      <w:r w:rsidRPr="00B638E0">
        <w:rPr>
          <w:sz w:val="20"/>
          <w:szCs w:val="20"/>
          <w:vertAlign w:val="superscript"/>
        </w:rPr>
        <w:t>2</w:t>
      </w:r>
      <w:r w:rsidRPr="00B638E0">
        <w:rPr>
          <w:sz w:val="20"/>
          <w:szCs w:val="20"/>
        </w:rPr>
        <w:t>. It does not require existence of any advanced communications platforms between the distribution system operator and the end-users, and it can be integrated with other demand response mechanisms.</w:t>
      </w:r>
    </w:p>
    <w:p w14:paraId="33DD5592" w14:textId="77777777" w:rsidR="00B7412C" w:rsidRDefault="00B7412C" w:rsidP="00B7412C">
      <w:pPr>
        <w:jc w:val="both"/>
      </w:pPr>
    </w:p>
    <w:p w14:paraId="2453AA12" w14:textId="5944B986" w:rsidR="00B3290E" w:rsidRPr="00D46359" w:rsidRDefault="00B638E0" w:rsidP="00B3290E">
      <w:pPr>
        <w:rPr>
          <w:b/>
        </w:rPr>
      </w:pPr>
      <w:r>
        <w:rPr>
          <w:b/>
        </w:rPr>
        <w:t>6. Acknowledgements</w:t>
      </w:r>
      <w:r w:rsidR="00B3290E" w:rsidRPr="00D46359">
        <w:rPr>
          <w:b/>
        </w:rPr>
        <w:t xml:space="preserve"> </w:t>
      </w:r>
      <w:r w:rsidR="00B3290E">
        <w:rPr>
          <w:b/>
        </w:rPr>
        <w:br/>
      </w:r>
    </w:p>
    <w:p w14:paraId="3550689D" w14:textId="5A911D4C" w:rsidR="00B638E0" w:rsidRPr="00B638E0" w:rsidRDefault="00B638E0" w:rsidP="00B638E0">
      <w:pPr>
        <w:ind w:firstLine="284"/>
        <w:jc w:val="both"/>
        <w:rPr>
          <w:sz w:val="20"/>
          <w:szCs w:val="20"/>
        </w:rPr>
      </w:pPr>
      <w:r w:rsidRPr="00B638E0">
        <w:rPr>
          <w:sz w:val="20"/>
          <w:szCs w:val="20"/>
        </w:rPr>
        <w:t>The authors are thankful for the support from the Atkinson Center for a Sustainable Future at Cornell University in the form of Academic Venture Fund grant. We would also like to express our gratitude to a number of individuals who provided advice on this work: David Zurmuhl and Luke Sendelbach (Cornell University), Charles Kellum and David Hampton (Verizon Communications), Arian Aghajanzadeh, Dale Sartor, and Steve Greenberg (LBNL)</w:t>
      </w:r>
      <w:ins w:id="105" w:author="ML" w:date="2018-09-20T21:43:00Z">
        <w:r w:rsidR="00E94BF3">
          <w:rPr>
            <w:sz w:val="20"/>
            <w:szCs w:val="20"/>
          </w:rPr>
          <w:t>.</w:t>
        </w:r>
      </w:ins>
      <w:del w:id="106" w:author="ML" w:date="2018-09-20T21:43:00Z">
        <w:r w:rsidRPr="00B638E0" w:rsidDel="00E94BF3">
          <w:rPr>
            <w:sz w:val="20"/>
            <w:szCs w:val="20"/>
          </w:rPr>
          <w:delText xml:space="preserve">, and Pawel Krol (AGH University of Science and Technology). </w:delText>
        </w:r>
      </w:del>
    </w:p>
    <w:p w14:paraId="5E2BF760" w14:textId="77777777" w:rsidR="00B3290E" w:rsidRDefault="00B3290E" w:rsidP="00B3290E">
      <w:pPr>
        <w:jc w:val="both"/>
      </w:pPr>
    </w:p>
    <w:p w14:paraId="27FB96A9" w14:textId="043D2AC5" w:rsidR="00B7412C" w:rsidRDefault="00B638E0" w:rsidP="00B638E0">
      <w:pPr>
        <w:rPr>
          <w:b/>
        </w:rPr>
      </w:pPr>
      <w:r>
        <w:rPr>
          <w:b/>
        </w:rPr>
        <w:t>7. References</w:t>
      </w:r>
    </w:p>
    <w:p w14:paraId="5942FA4C" w14:textId="77777777" w:rsidR="00B638E0" w:rsidRDefault="00B638E0" w:rsidP="00B638E0">
      <w:pPr>
        <w:rPr>
          <w:b/>
        </w:rPr>
      </w:pPr>
    </w:p>
    <w:p w14:paraId="71CFD528" w14:textId="34354F86" w:rsidR="001B65ED" w:rsidRPr="001B65ED" w:rsidRDefault="00B638E0" w:rsidP="001B65ED">
      <w:pPr>
        <w:widowControl w:val="0"/>
        <w:autoSpaceDE w:val="0"/>
        <w:autoSpaceDN w:val="0"/>
        <w:adjustRightInd w:val="0"/>
        <w:ind w:left="640" w:hanging="640"/>
        <w:rPr>
          <w:rFonts w:cs="Times New Roman"/>
          <w:noProof/>
          <w:sz w:val="18"/>
        </w:rPr>
      </w:pPr>
      <w:r w:rsidRPr="00B638E0">
        <w:rPr>
          <w:sz w:val="18"/>
        </w:rPr>
        <w:fldChar w:fldCharType="begin" w:fldLock="1"/>
      </w:r>
      <w:r w:rsidRPr="00B638E0">
        <w:rPr>
          <w:sz w:val="18"/>
        </w:rPr>
        <w:instrText xml:space="preserve">ADDIN Mendeley Bibliography CSL_BIBLIOGRAPHY </w:instrText>
      </w:r>
      <w:r w:rsidRPr="00B638E0">
        <w:rPr>
          <w:sz w:val="18"/>
        </w:rPr>
        <w:fldChar w:fldCharType="separate"/>
      </w:r>
      <w:r w:rsidR="001B65ED" w:rsidRPr="001B65ED">
        <w:rPr>
          <w:rFonts w:cs="Times New Roman"/>
          <w:noProof/>
          <w:sz w:val="18"/>
        </w:rPr>
        <w:t>[1]</w:t>
      </w:r>
      <w:r w:rsidR="001B65ED" w:rsidRPr="001B65ED">
        <w:rPr>
          <w:rFonts w:cs="Times New Roman"/>
          <w:noProof/>
          <w:sz w:val="18"/>
        </w:rPr>
        <w:tab/>
        <w:t>U.S. EPA. Emissions &amp; Generation Resource Integrated Database (eGRID) 2018. https://www.epa.gov/energy/emissions-generation-resource-integrated-database-egrid (accessed March 3, 2018).</w:t>
      </w:r>
    </w:p>
    <w:p w14:paraId="4D315D43"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w:t>
      </w:r>
      <w:r w:rsidRPr="001B65ED">
        <w:rPr>
          <w:rFonts w:cs="Times New Roman"/>
          <w:noProof/>
          <w:sz w:val="18"/>
        </w:rPr>
        <w:tab/>
        <w:t xml:space="preserve">Liu Z, Wierman A, Chen Y, Razon B, Chen N. Data center demand response: Avoiding the coincident peak via workload shifting and local generation. Perform Eval 2013;70:770–91. </w:t>
      </w:r>
      <w:r w:rsidRPr="001B65ED">
        <w:rPr>
          <w:rFonts w:cs="Times New Roman"/>
          <w:noProof/>
          <w:sz w:val="18"/>
        </w:rPr>
        <w:t>doi:10.1016/j.peva.2013.08.014.</w:t>
      </w:r>
    </w:p>
    <w:p w14:paraId="79D3A562"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[3]</w:t>
      </w:r>
      <w:r w:rsidRPr="001B65ED">
        <w:rPr>
          <w:rFonts w:cs="Times New Roman"/>
          <w:noProof/>
          <w:sz w:val="18"/>
        </w:rPr>
        <w:tab/>
        <w:t>Zarnikau J, Thal D. The response of large industrial energy consumers to four coincident peak (4CP) transmission charges in the Texas (ERCOT) market. Util Policy 2013;26:1–6. doi:10.1016/j.jup.2013.04.004.</w:t>
      </w:r>
    </w:p>
    <w:p w14:paraId="477C9CD5"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[4]</w:t>
      </w:r>
      <w:r w:rsidRPr="001B65ED">
        <w:rPr>
          <w:rFonts w:cs="Times New Roman"/>
          <w:noProof/>
          <w:sz w:val="18"/>
        </w:rPr>
        <w:tab/>
        <w:t>Liu Z, Liu I, Low S, Wierman A. Pricing Data Center Demand Response. Acm Sigmetrics 2014:111–23. doi:10.1145/2591971.2592004.</w:t>
      </w:r>
    </w:p>
    <w:p w14:paraId="12997784"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[5]</w:t>
      </w:r>
      <w:r w:rsidRPr="001B65ED">
        <w:rPr>
          <w:rFonts w:cs="Times New Roman"/>
          <w:noProof/>
          <w:sz w:val="18"/>
        </w:rPr>
        <w:tab/>
        <w:t>Genscape. Managing Capacity Charges with Genscape PowerBuyer 2015. https://www.genscape.com/blog/managing-capacity-charges-genscape-powerbuyer</w:t>
      </w:r>
      <w:r w:rsidRPr="001B65ED">
        <w:rPr>
          <w:rFonts w:cs="Times New Roman"/>
          <w:noProof/>
          <w:sz w:val="18"/>
          <w:vertAlign w:val="superscript"/>
        </w:rPr>
        <w:t>TM</w:t>
      </w:r>
      <w:r w:rsidRPr="001B65ED">
        <w:rPr>
          <w:rFonts w:cs="Times New Roman"/>
          <w:noProof/>
          <w:sz w:val="18"/>
        </w:rPr>
        <w:t xml:space="preserve"> (accessed February 23, 2018).</w:t>
      </w:r>
    </w:p>
    <w:p w14:paraId="248AB827"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[6]</w:t>
      </w:r>
      <w:r w:rsidRPr="001B65ED">
        <w:rPr>
          <w:rFonts w:cs="Times New Roman"/>
          <w:noProof/>
          <w:sz w:val="18"/>
        </w:rPr>
        <w:tab/>
        <w:t>PJM. PJM Manual 19: Load Forecasting and Analysis. 2017.</w:t>
      </w:r>
    </w:p>
    <w:p w14:paraId="78C788A8"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[7]</w:t>
      </w:r>
      <w:r w:rsidRPr="001B65ED">
        <w:rPr>
          <w:rFonts w:cs="Times New Roman"/>
          <w:noProof/>
          <w:sz w:val="18"/>
        </w:rPr>
        <w:tab/>
        <w:t>Shehabi A, Smith S, Sartor D, Brown R, Herrlin M, Koomey J, et al. United States Data Center Energy Usage Report. Berkeley, CA, USA. LBNL-1005775: 2016.</w:t>
      </w:r>
    </w:p>
    <w:p w14:paraId="19D282BB"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[8]</w:t>
      </w:r>
      <w:r w:rsidRPr="001B65ED">
        <w:rPr>
          <w:rFonts w:cs="Times New Roman"/>
          <w:noProof/>
          <w:sz w:val="18"/>
        </w:rPr>
        <w:tab/>
        <w:t>Koch S, Mathieu JL, Callaway DS. Modeling and Control of Aggregated Heterogeneous Thermostatically Controlled Loads for Ancillary Services. Proc 17th Power Syst Comput Conf 2011:1–8. doi:10.1109/DICTA.2007.79.</w:t>
      </w:r>
    </w:p>
    <w:p w14:paraId="3BEDF06A"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[9]</w:t>
      </w:r>
      <w:r w:rsidRPr="001B65ED">
        <w:rPr>
          <w:rFonts w:cs="Times New Roman"/>
          <w:noProof/>
          <w:sz w:val="18"/>
        </w:rPr>
        <w:tab/>
        <w:t>Mathieu JL, Dyson M, Callaway DS. Using Residential Electric Loads for Fast Demand Response : The Potential Resource and Revenues, the Costs, and Policy Recommendations. Proc ACEEE Summer Study Build 2012:189–203.</w:t>
      </w:r>
    </w:p>
    <w:p w14:paraId="322CD9FE"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[10]</w:t>
      </w:r>
      <w:r w:rsidRPr="001B65ED">
        <w:rPr>
          <w:rFonts w:cs="Times New Roman"/>
          <w:noProof/>
          <w:sz w:val="18"/>
        </w:rPr>
        <w:tab/>
        <w:t>Cheung I, Greenberg S, Mahdavi R, Brown R, Tschudi W. Energy Efficiency in Small Server Rooms : Field Surveys and Findings. 2014.</w:t>
      </w:r>
    </w:p>
    <w:p w14:paraId="7DB3A3AF"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[11]</w:t>
      </w:r>
      <w:r w:rsidRPr="001B65ED">
        <w:rPr>
          <w:rFonts w:cs="Times New Roman"/>
          <w:noProof/>
          <w:sz w:val="18"/>
        </w:rPr>
        <w:tab/>
        <w:t>Uptime Institute. Uptime Institute Annual Report : Data Center Density. 2011.</w:t>
      </w:r>
    </w:p>
    <w:p w14:paraId="6F9B7C8A"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[12]</w:t>
      </w:r>
      <w:r w:rsidRPr="001B65ED">
        <w:rPr>
          <w:rFonts w:cs="Times New Roman"/>
          <w:noProof/>
          <w:sz w:val="18"/>
        </w:rPr>
        <w:tab/>
        <w:t>Callaway DS. Tapping the energy storage potential in electric loads to deliver load following and regulation, with application to wind energy. Energy Convers Manag 2009;50:1389–400. doi:10.1016/j.enconman.2008.12.012.</w:t>
      </w:r>
    </w:p>
    <w:p w14:paraId="3B059FA9"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[13]</w:t>
      </w:r>
      <w:r w:rsidRPr="001B65ED">
        <w:rPr>
          <w:rFonts w:cs="Times New Roman"/>
          <w:noProof/>
          <w:sz w:val="18"/>
        </w:rPr>
        <w:tab/>
        <w:t>Mortensen RE. A stochastic computer model for heating and cooling loads. IEEE Trans Power Syst 1988;3:1213–9.</w:t>
      </w:r>
    </w:p>
    <w:p w14:paraId="61CAF507"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[14]</w:t>
      </w:r>
      <w:r w:rsidRPr="001B65ED">
        <w:rPr>
          <w:rFonts w:cs="Times New Roman"/>
          <w:noProof/>
          <w:sz w:val="18"/>
        </w:rPr>
        <w:tab/>
        <w:t>ClimateMaster. Tranquility Compact Belt Drive (TC) Series Submittal Data. 2017.</w:t>
      </w:r>
    </w:p>
    <w:p w14:paraId="4226F731"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[15]</w:t>
      </w:r>
      <w:r w:rsidRPr="001B65ED">
        <w:rPr>
          <w:rFonts w:cs="Times New Roman"/>
          <w:noProof/>
          <w:sz w:val="18"/>
        </w:rPr>
        <w:tab/>
        <w:t>Zurmuhl DP, Lukawski MZ, Aguirre GA, Schnaars GP, Beckers KF, Anderson CL, et al. Hybrid Geothermal Heat Pumps for Cooling Telecommunications Data Centers. Proc. 43rd Work. Geotherm. Reserv. Eng. Stanford Univ., Stanford, CA, USA: 2018, p. 1–11.</w:t>
      </w:r>
    </w:p>
    <w:p w14:paraId="6BE5F0FC"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[16]</w:t>
      </w:r>
      <w:r w:rsidRPr="001B65ED">
        <w:rPr>
          <w:rFonts w:cs="Times New Roman"/>
          <w:noProof/>
          <w:sz w:val="18"/>
        </w:rPr>
        <w:tab/>
        <w:t>ASHRAE. Data Center Power Equipment Thermal Guidelines and Best Practices. 2016.</w:t>
      </w:r>
    </w:p>
    <w:p w14:paraId="6F5AD9BF"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[17]</w:t>
      </w:r>
      <w:r w:rsidRPr="001B65ED">
        <w:rPr>
          <w:rFonts w:cs="Times New Roman"/>
          <w:noProof/>
          <w:sz w:val="18"/>
        </w:rPr>
        <w:tab/>
        <w:t>ASHRAE. ANSI/ASHRAE Standard 90.4-2016: Energy Standard for Data Centers. 2016.</w:t>
      </w:r>
    </w:p>
    <w:p w14:paraId="0B606B4D"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[18]</w:t>
      </w:r>
      <w:r w:rsidRPr="001B65ED">
        <w:rPr>
          <w:rFonts w:cs="Times New Roman"/>
          <w:noProof/>
          <w:sz w:val="18"/>
        </w:rPr>
        <w:tab/>
        <w:t>Oracle. Chapter 2: Environmental Requirements. Site Plan. Guid. Sun Servers, 2006.</w:t>
      </w:r>
    </w:p>
    <w:p w14:paraId="0D0126A4"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[19]</w:t>
      </w:r>
      <w:r w:rsidRPr="001B65ED">
        <w:rPr>
          <w:rFonts w:cs="Times New Roman"/>
          <w:noProof/>
          <w:sz w:val="18"/>
        </w:rPr>
        <w:tab/>
        <w:t xml:space="preserve">ERCOT. ERCOT Four Coincident Peak Calculations 2018. http://www.ercot.com/mktinfo/data_agg/4cp </w:t>
      </w:r>
      <w:r w:rsidRPr="001B65ED">
        <w:rPr>
          <w:rFonts w:cs="Times New Roman"/>
          <w:noProof/>
          <w:sz w:val="18"/>
        </w:rPr>
        <w:lastRenderedPageBreak/>
        <w:t>(accessed February 22, 2018).</w:t>
      </w:r>
    </w:p>
    <w:p w14:paraId="003427DD"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[20]</w:t>
      </w:r>
      <w:r w:rsidRPr="001B65ED">
        <w:rPr>
          <w:rFonts w:cs="Times New Roman"/>
          <w:noProof/>
          <w:sz w:val="18"/>
        </w:rPr>
        <w:tab/>
        <w:t>Northern Electric Cooperative. Understanding Demand &amp; the Monthly Coincident Billing Peak 2018. https://www.northernelectric.coop/demand (accessed March 8, 2018).</w:t>
      </w:r>
    </w:p>
    <w:p w14:paraId="6BEA0B4B"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[21]</w:t>
      </w:r>
      <w:r w:rsidRPr="001B65ED">
        <w:rPr>
          <w:rFonts w:cs="Times New Roman"/>
          <w:noProof/>
          <w:sz w:val="18"/>
        </w:rPr>
        <w:tab/>
        <w:t>Raish C. Analysis of Load Reductions Associated with 4-CP Transmission Charges in ERCOT. Demand Side Work Gr Present 2016. http://www.ercot.com/content/wcm/key_documents_lists/87090/DSWG_4CP_Analysis_Raish.pptx (accessed February 23, 2017).</w:t>
      </w:r>
    </w:p>
    <w:p w14:paraId="0CC03D6D"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[22]</w:t>
      </w:r>
      <w:r w:rsidRPr="001B65ED">
        <w:rPr>
          <w:rFonts w:cs="Times New Roman"/>
          <w:noProof/>
          <w:sz w:val="18"/>
        </w:rPr>
        <w:tab/>
        <w:t>Public Utility Commission of Texas. Comparison of Utilities’ Generic Generic Transmission and Distribution Rates. Updated: September 1, 2017 2017. http://www.puc.texas.gov/industry/electric/rates/Trans/TDGeneric%0ARateSummary.pdf, (accessed February 15, 2018).</w:t>
      </w:r>
    </w:p>
    <w:p w14:paraId="46014627"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[23]</w:t>
      </w:r>
      <w:r w:rsidRPr="001B65ED">
        <w:rPr>
          <w:rFonts w:cs="Times New Roman"/>
          <w:noProof/>
          <w:sz w:val="18"/>
        </w:rPr>
        <w:tab/>
        <w:t>Raish C, Turns L. ERCOT Impact Analysis of IDR Threshold Requirements. 2004.</w:t>
      </w:r>
    </w:p>
    <w:p w14:paraId="39ED31EA"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[24]</w:t>
      </w:r>
      <w:r w:rsidRPr="001B65ED">
        <w:rPr>
          <w:rFonts w:cs="Times New Roman"/>
          <w:noProof/>
          <w:sz w:val="18"/>
        </w:rPr>
        <w:tab/>
        <w:t>ERCOT. Historical real time marginal load zone and hub prices 2018. http://www.ercot.com/mktinfo/prices (accessed March 1, 2018).</w:t>
      </w:r>
    </w:p>
    <w:p w14:paraId="5BA0BF7D"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[25]</w:t>
      </w:r>
      <w:r w:rsidRPr="001B65ED">
        <w:rPr>
          <w:rFonts w:cs="Times New Roman"/>
          <w:noProof/>
          <w:sz w:val="18"/>
        </w:rPr>
        <w:tab/>
        <w:t>NOAA. Local Climatological Data, National Oceanic and Atmospheric Administration 2017. https://www.ncdc.noaa.gov/cdo-web/datatools/lcd (accessed February 15, 2018).</w:t>
      </w:r>
    </w:p>
    <w:p w14:paraId="40DF0450"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[26]</w:t>
      </w:r>
      <w:r w:rsidRPr="001B65ED">
        <w:rPr>
          <w:rFonts w:cs="Times New Roman"/>
          <w:noProof/>
          <w:sz w:val="18"/>
        </w:rPr>
        <w:tab/>
        <w:t>Rasmussen N. The Different Types of Air Distribution for IT Environments. 2017.</w:t>
      </w:r>
    </w:p>
    <w:p w14:paraId="46B54C1A"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[27]</w:t>
      </w:r>
      <w:r w:rsidRPr="001B65ED">
        <w:rPr>
          <w:rFonts w:cs="Times New Roman"/>
          <w:noProof/>
          <w:sz w:val="18"/>
        </w:rPr>
        <w:tab/>
        <w:t>Lin P, Zhang S, VanGilder J. Data Center Temperature Rise During a Cooling System Outage. 2014.</w:t>
      </w:r>
    </w:p>
    <w:p w14:paraId="6BE8350E" w14:textId="784CFB8A" w:rsidR="00B7412C" w:rsidRPr="00C72D19" w:rsidRDefault="00B638E0" w:rsidP="004F51E1">
      <w:pPr>
        <w:widowControl w:val="0"/>
        <w:autoSpaceDE w:val="0"/>
        <w:autoSpaceDN w:val="0"/>
        <w:adjustRightInd w:val="0"/>
      </w:pPr>
      <w:r w:rsidRPr="00B638E0">
        <w:rPr>
          <w:sz w:val="18"/>
        </w:rPr>
        <w:fldChar w:fldCharType="end"/>
      </w:r>
    </w:p>
    <w:sectPr w:rsidR="00B7412C" w:rsidRPr="00C72D19" w:rsidSect="00B7412C">
      <w:type w:val="continuous"/>
      <w:pgSz w:w="12240" w:h="15840" w:code="1"/>
      <w:pgMar w:top="1440" w:right="1440" w:bottom="1622" w:left="1440" w:header="720" w:footer="720" w:gutter="0"/>
      <w:cols w:num="2" w:space="720" w:equalWidth="0">
        <w:col w:w="4320" w:space="720"/>
        <w:col w:w="4320"/>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C. Anderson" w:date="2018-09-19T06:14:00Z" w:initials="CA">
    <w:p w14:paraId="32C560A6" w14:textId="484AE9BF" w:rsidR="006250F1" w:rsidRDefault="006250F1">
      <w:pPr>
        <w:pStyle w:val="CommentText"/>
      </w:pPr>
      <w:r>
        <w:rPr>
          <w:rStyle w:val="CommentReference"/>
        </w:rPr>
        <w:annotationRef/>
      </w:r>
      <w:r>
        <w:t xml:space="preserve">Can we add something here to summarize what has been done in the literature? Just to address the comment that there is a large body of literature addressing this issue – highlight what is new here? </w:t>
      </w:r>
    </w:p>
  </w:comment>
  <w:comment w:id="20" w:author="ML" w:date="2018-09-20T21:53:00Z" w:initials="ML">
    <w:p w14:paraId="3FAE575D" w14:textId="6F44F3DC" w:rsidR="006250F1" w:rsidRDefault="006250F1">
      <w:pPr>
        <w:pStyle w:val="CommentText"/>
      </w:pPr>
      <w:r>
        <w:rPr>
          <w:rStyle w:val="CommentReference"/>
        </w:rPr>
        <w:annotationRef/>
      </w:r>
      <w:r>
        <w:t>A summary of some of the DR programs data centers may participate in is provided in “Opportunities and Challenges for Data Center Demand Response” by Wierman et al (page 5)</w:t>
      </w:r>
    </w:p>
    <w:p w14:paraId="29364765" w14:textId="77777777" w:rsidR="006250F1" w:rsidRDefault="006250F1">
      <w:pPr>
        <w:pStyle w:val="CommentText"/>
      </w:pPr>
    </w:p>
    <w:p w14:paraId="01580E1E" w14:textId="52AE1FDE" w:rsidR="006250F1" w:rsidRDefault="006250F1">
      <w:pPr>
        <w:pStyle w:val="CommentText"/>
      </w:pPr>
      <w:r>
        <w:t>The most comprehensive paper on DR in data centers is “Pricing Data Center Demand Response” by Liu et al.</w:t>
      </w:r>
    </w:p>
    <w:p w14:paraId="225DBE3E" w14:textId="77777777" w:rsidR="006250F1" w:rsidRDefault="006250F1">
      <w:pPr>
        <w:pStyle w:val="CommentText"/>
      </w:pPr>
    </w:p>
  </w:comment>
  <w:comment w:id="84" w:author="ML" w:date="2018-09-20T22:04:00Z" w:initials="ML">
    <w:p w14:paraId="09291D7A" w14:textId="0C0875E0" w:rsidR="006250F1" w:rsidRDefault="006250F1">
      <w:pPr>
        <w:pStyle w:val="CommentText"/>
      </w:pPr>
      <w:r>
        <w:rPr>
          <w:rStyle w:val="CommentReference"/>
        </w:rPr>
        <w:annotationRef/>
      </w:r>
      <w:r>
        <w:t>It also does not take full advantage of the flexibility offered by data centers (Ref - Liu et al, ‘Pricing Data Center Demand Response’)</w:t>
      </w:r>
    </w:p>
  </w:comment>
  <w:comment w:id="96" w:author="ML" w:date="2018-09-20T21:49:00Z" w:initials="ML">
    <w:p w14:paraId="439EAAA5" w14:textId="77777777" w:rsidR="006250F1" w:rsidRDefault="006250F1">
      <w:pPr>
        <w:pStyle w:val="CommentText"/>
      </w:pPr>
      <w:r>
        <w:rPr>
          <w:rStyle w:val="CommentReference"/>
        </w:rPr>
        <w:annotationRef/>
      </w:r>
      <w:r>
        <w:t>Possible citation:</w:t>
      </w:r>
    </w:p>
    <w:p w14:paraId="728D6780" w14:textId="77777777" w:rsidR="006250F1" w:rsidRDefault="006250F1" w:rsidP="00506F53">
      <w:pPr>
        <w:pStyle w:val="CommentText"/>
      </w:pPr>
      <w:r>
        <w:t>The response of large industrial energy consumers to four coincident peak (4CP) transmission charges in the Texas (ERCOT) market</w:t>
      </w:r>
    </w:p>
    <w:p w14:paraId="0E090223" w14:textId="159564F8" w:rsidR="006250F1" w:rsidRDefault="006250F1" w:rsidP="00506F53">
      <w:pPr>
        <w:pStyle w:val="CommentText"/>
      </w:pPr>
      <w:r>
        <w:t>Jay Zarnikau, Dan Thal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560A6" w15:done="0"/>
  <w15:commentEx w15:paraId="225DBE3E" w15:paraIdParent="32C560A6" w15:done="0"/>
  <w15:commentEx w15:paraId="09291D7A" w15:done="0"/>
  <w15:commentEx w15:paraId="0E0902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560A6" w16cid:durableId="1F4C67D1"/>
  <w16cid:commentId w16cid:paraId="225DBE3E" w16cid:durableId="1F506AB0"/>
  <w16cid:commentId w16cid:paraId="09291D7A" w16cid:durableId="1F506AB1"/>
  <w16cid:commentId w16cid:paraId="0E090223" w16cid:durableId="1F506A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93C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067479"/>
    <w:multiLevelType w:val="hybridMultilevel"/>
    <w:tmpl w:val="2FA4F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13538"/>
    <w:multiLevelType w:val="hybridMultilevel"/>
    <w:tmpl w:val="C6EC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 Anderson">
    <w15:presenceInfo w15:providerId="Windows Live" w15:userId="718dd176-f375-4c1d-83ed-714f207f2f66"/>
  </w15:person>
  <w15:person w15:author="ML">
    <w15:presenceInfo w15:providerId="None" w15:userId="M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2"/>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70"/>
    <w:rsid w:val="0001776E"/>
    <w:rsid w:val="00033811"/>
    <w:rsid w:val="000B5DAF"/>
    <w:rsid w:val="000B6B22"/>
    <w:rsid w:val="000F3743"/>
    <w:rsid w:val="00173067"/>
    <w:rsid w:val="001B1D04"/>
    <w:rsid w:val="001B65ED"/>
    <w:rsid w:val="001C4394"/>
    <w:rsid w:val="001C6519"/>
    <w:rsid w:val="001F4B7D"/>
    <w:rsid w:val="0023211D"/>
    <w:rsid w:val="0026238A"/>
    <w:rsid w:val="002714AC"/>
    <w:rsid w:val="002741BE"/>
    <w:rsid w:val="00292D65"/>
    <w:rsid w:val="002B36EF"/>
    <w:rsid w:val="002B385A"/>
    <w:rsid w:val="0037786C"/>
    <w:rsid w:val="003F226E"/>
    <w:rsid w:val="00402AB1"/>
    <w:rsid w:val="004220DA"/>
    <w:rsid w:val="00446994"/>
    <w:rsid w:val="00492822"/>
    <w:rsid w:val="004B42DC"/>
    <w:rsid w:val="004C0420"/>
    <w:rsid w:val="004F51E1"/>
    <w:rsid w:val="00506F53"/>
    <w:rsid w:val="005228F8"/>
    <w:rsid w:val="005506DD"/>
    <w:rsid w:val="005631C2"/>
    <w:rsid w:val="005A5833"/>
    <w:rsid w:val="005A601F"/>
    <w:rsid w:val="005E7CB5"/>
    <w:rsid w:val="005F0109"/>
    <w:rsid w:val="005F1D3D"/>
    <w:rsid w:val="00613019"/>
    <w:rsid w:val="0061372F"/>
    <w:rsid w:val="006250F1"/>
    <w:rsid w:val="006D7D20"/>
    <w:rsid w:val="006E2962"/>
    <w:rsid w:val="00707ED7"/>
    <w:rsid w:val="00725334"/>
    <w:rsid w:val="007326B3"/>
    <w:rsid w:val="00750E5B"/>
    <w:rsid w:val="00766130"/>
    <w:rsid w:val="00773451"/>
    <w:rsid w:val="007A790E"/>
    <w:rsid w:val="007B6651"/>
    <w:rsid w:val="007C7D6A"/>
    <w:rsid w:val="007E3F11"/>
    <w:rsid w:val="00810B2C"/>
    <w:rsid w:val="008408F3"/>
    <w:rsid w:val="00844E16"/>
    <w:rsid w:val="00872541"/>
    <w:rsid w:val="00884ABD"/>
    <w:rsid w:val="008B5CF0"/>
    <w:rsid w:val="008D2608"/>
    <w:rsid w:val="0091217F"/>
    <w:rsid w:val="009128DF"/>
    <w:rsid w:val="00963739"/>
    <w:rsid w:val="00975689"/>
    <w:rsid w:val="00983D47"/>
    <w:rsid w:val="009935D0"/>
    <w:rsid w:val="009A7F8A"/>
    <w:rsid w:val="009D1F10"/>
    <w:rsid w:val="009D5A6B"/>
    <w:rsid w:val="00A030CC"/>
    <w:rsid w:val="00A15496"/>
    <w:rsid w:val="00A16409"/>
    <w:rsid w:val="00A51987"/>
    <w:rsid w:val="00A65280"/>
    <w:rsid w:val="00A714F9"/>
    <w:rsid w:val="00A74570"/>
    <w:rsid w:val="00AB1B6C"/>
    <w:rsid w:val="00B13C66"/>
    <w:rsid w:val="00B24B23"/>
    <w:rsid w:val="00B3290E"/>
    <w:rsid w:val="00B44B2A"/>
    <w:rsid w:val="00B4652E"/>
    <w:rsid w:val="00B638E0"/>
    <w:rsid w:val="00B70835"/>
    <w:rsid w:val="00B7412C"/>
    <w:rsid w:val="00BE2931"/>
    <w:rsid w:val="00BF5574"/>
    <w:rsid w:val="00C27B36"/>
    <w:rsid w:val="00C4788C"/>
    <w:rsid w:val="00CC16A7"/>
    <w:rsid w:val="00D011D8"/>
    <w:rsid w:val="00D25E6F"/>
    <w:rsid w:val="00D9504E"/>
    <w:rsid w:val="00DE6F71"/>
    <w:rsid w:val="00DF3089"/>
    <w:rsid w:val="00DF4762"/>
    <w:rsid w:val="00E0547F"/>
    <w:rsid w:val="00E1268F"/>
    <w:rsid w:val="00E915D5"/>
    <w:rsid w:val="00E94BF3"/>
    <w:rsid w:val="00F04167"/>
    <w:rsid w:val="00F05879"/>
    <w:rsid w:val="00F1773A"/>
    <w:rsid w:val="00F8763D"/>
    <w:rsid w:val="00F95455"/>
    <w:rsid w:val="00FA3D06"/>
    <w:rsid w:val="00FA5ADB"/>
    <w:rsid w:val="00FC1564"/>
    <w:rsid w:val="00FD7236"/>
    <w:rsid w:val="00FE60AD"/>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0375A"/>
  <w14:defaultImageDpi w14:val="300"/>
  <w15:chartTrackingRefBased/>
  <w15:docId w15:val="{05FEC1E2-BF21-43CB-98A8-146FF6BF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38A"/>
    <w:rPr>
      <w:b/>
      <w:bCs/>
      <w:sz w:val="20"/>
      <w:szCs w:val="20"/>
    </w:rPr>
  </w:style>
  <w:style w:type="table" w:styleId="TableGrid">
    <w:name w:val="Table Grid"/>
    <w:basedOn w:val="TableNormal"/>
    <w:uiPriority w:val="59"/>
    <w:rsid w:val="00B4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0835"/>
    <w:rPr>
      <w:sz w:val="16"/>
      <w:szCs w:val="16"/>
    </w:rPr>
  </w:style>
  <w:style w:type="paragraph" w:styleId="CommentText">
    <w:name w:val="annotation text"/>
    <w:basedOn w:val="Normal"/>
    <w:link w:val="CommentTextChar"/>
    <w:uiPriority w:val="99"/>
    <w:unhideWhenUsed/>
    <w:rsid w:val="00B70835"/>
    <w:rPr>
      <w:sz w:val="20"/>
      <w:szCs w:val="20"/>
    </w:rPr>
  </w:style>
  <w:style w:type="character" w:customStyle="1" w:styleId="CommentTextChar">
    <w:name w:val="Comment Text Char"/>
    <w:basedOn w:val="DefaultParagraphFont"/>
    <w:link w:val="CommentText"/>
    <w:uiPriority w:val="99"/>
    <w:rsid w:val="00B70835"/>
  </w:style>
  <w:style w:type="paragraph" w:styleId="CommentSubject">
    <w:name w:val="annotation subject"/>
    <w:basedOn w:val="CommentText"/>
    <w:next w:val="CommentText"/>
    <w:link w:val="CommentSubjectChar"/>
    <w:uiPriority w:val="99"/>
    <w:semiHidden/>
    <w:unhideWhenUsed/>
    <w:rsid w:val="00B70835"/>
    <w:rPr>
      <w:b/>
      <w:bCs/>
    </w:rPr>
  </w:style>
  <w:style w:type="character" w:customStyle="1" w:styleId="CommentSubjectChar">
    <w:name w:val="Comment Subject Char"/>
    <w:basedOn w:val="CommentTextChar"/>
    <w:link w:val="CommentSubject"/>
    <w:uiPriority w:val="99"/>
    <w:semiHidden/>
    <w:rsid w:val="00B70835"/>
    <w:rPr>
      <w:b/>
      <w:bCs/>
    </w:rPr>
  </w:style>
  <w:style w:type="paragraph" w:styleId="BalloonText">
    <w:name w:val="Balloon Text"/>
    <w:basedOn w:val="Normal"/>
    <w:link w:val="BalloonTextChar"/>
    <w:uiPriority w:val="99"/>
    <w:semiHidden/>
    <w:unhideWhenUsed/>
    <w:rsid w:val="00B70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69897-B6DD-49BB-97AB-4F8176A6255C}" type="doc">
      <dgm:prSet loTypeId="urn:microsoft.com/office/officeart/2005/8/layout/process2" loCatId="process" qsTypeId="urn:microsoft.com/office/officeart/2005/8/quickstyle/simple1" qsCatId="simple" csTypeId="urn:microsoft.com/office/officeart/2005/8/colors/accent0_1" csCatId="mainScheme" phldr="1"/>
      <dgm:spPr/>
    </dgm:pt>
    <dgm:pt modelId="{790FB179-FF95-4FFD-A612-73A9A04D48E2}">
      <dgm:prSet phldrT="[Text]" custT="1"/>
      <dgm:spPr/>
      <dgm:t>
        <a:bodyPr/>
        <a:lstStyle/>
        <a:p>
          <a:pPr algn="ctr"/>
          <a:r>
            <a:rPr lang="en-US" sz="1000">
              <a:latin typeface="Arial" panose="020B0604020202020204" pitchFamily="34" charset="0"/>
              <a:cs typeface="Arial" panose="020B0604020202020204" pitchFamily="34" charset="0"/>
            </a:rPr>
            <a:t>Predict the</a:t>
          </a:r>
          <a:r>
            <a:rPr lang="pl-PL" sz="1000">
              <a:latin typeface="Arial" panose="020B0604020202020204" pitchFamily="34" charset="0"/>
              <a:cs typeface="Arial" panose="020B0604020202020204" pitchFamily="34" charset="0"/>
            </a:rPr>
            <a:t> start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and duration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of </a:t>
          </a:r>
          <a:r>
            <a:rPr lang="en-US" sz="1000">
              <a:latin typeface="Arial" panose="020B0604020202020204" pitchFamily="34" charset="0"/>
              <a:cs typeface="Arial" panose="020B0604020202020204" pitchFamily="34" charset="0"/>
            </a:rPr>
            <a:t>the </a:t>
          </a:r>
          <a:r>
            <a:rPr lang="pl-PL" sz="1000">
              <a:latin typeface="Arial" panose="020B0604020202020204" pitchFamily="34" charset="0"/>
              <a:cs typeface="Arial" panose="020B0604020202020204" pitchFamily="34" charset="0"/>
            </a:rPr>
            <a:t>demand response event</a:t>
          </a:r>
          <a:endParaRPr lang="en-US" sz="1000">
            <a:latin typeface="Arial" panose="020B0604020202020204" pitchFamily="34" charset="0"/>
            <a:cs typeface="Arial" panose="020B0604020202020204" pitchFamily="34" charset="0"/>
          </a:endParaRPr>
        </a:p>
      </dgm:t>
    </dgm:pt>
    <dgm:pt modelId="{E53C74E9-B56D-4156-A608-51CA82DE1BBD}" type="parTrans" cxnId="{1D611718-E86A-4086-A03C-F6AA0C6EE3C0}">
      <dgm:prSet/>
      <dgm:spPr/>
      <dgm:t>
        <a:bodyPr/>
        <a:lstStyle/>
        <a:p>
          <a:pPr algn="ctr"/>
          <a:endParaRPr lang="en-US" sz="1400">
            <a:latin typeface="Arial" panose="020B0604020202020204" pitchFamily="34" charset="0"/>
            <a:cs typeface="Arial" panose="020B0604020202020204" pitchFamily="34" charset="0"/>
          </a:endParaRPr>
        </a:p>
      </dgm:t>
    </dgm:pt>
    <dgm:pt modelId="{D66ECEF9-2C8E-47D2-B140-248E24817E81}" type="sibTrans" cxnId="{1D611718-E86A-4086-A03C-F6AA0C6EE3C0}">
      <dgm:prSet custT="1"/>
      <dgm:spPr/>
      <dgm:t>
        <a:bodyPr/>
        <a:lstStyle/>
        <a:p>
          <a:pPr algn="ctr"/>
          <a:endParaRPr lang="en-US" sz="700">
            <a:latin typeface="Arial" panose="020B0604020202020204" pitchFamily="34" charset="0"/>
            <a:cs typeface="Arial" panose="020B0604020202020204" pitchFamily="34" charset="0"/>
          </a:endParaRPr>
        </a:p>
      </dgm:t>
    </dgm:pt>
    <dgm:pt modelId="{4100C01E-53E6-42AD-8C7F-D519A700E127}">
      <dgm:prSet phldrT="[Text]" custT="1"/>
      <dgm:spPr/>
      <dgm:t>
        <a:bodyPr/>
        <a:lstStyle/>
        <a:p>
          <a:pPr algn="ctr"/>
          <a:r>
            <a:rPr lang="pl-PL" sz="1000">
              <a:latin typeface="Arial" panose="020B0604020202020204" pitchFamily="34" charset="0"/>
              <a:cs typeface="Arial" panose="020B0604020202020204" pitchFamily="34" charset="0"/>
            </a:rPr>
            <a:t>Calculate precooling temperature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min</a:t>
          </a:r>
          <a:r>
            <a:rPr lang="pl-PL" sz="1000" i="1" baseline="-25000">
              <a:latin typeface="Arial" panose="020B0604020202020204" pitchFamily="34" charset="0"/>
              <a:cs typeface="Arial" panose="020B0604020202020204" pitchFamily="34" charset="0"/>
            </a:rPr>
            <a:t>,pc </a:t>
          </a:r>
          <a:r>
            <a:rPr lang="pl-PL" sz="1000" i="0" baseline="0">
              <a:latin typeface="Arial" panose="020B0604020202020204" pitchFamily="34" charset="0"/>
              <a:cs typeface="Arial" panose="020B0604020202020204" pitchFamily="34" charset="0"/>
            </a:rPr>
            <a:t>(Eq. </a:t>
          </a:r>
          <a:r>
            <a:rPr lang="en-US" sz="1000" i="0" baseline="0">
              <a:latin typeface="Arial" panose="020B0604020202020204" pitchFamily="34" charset="0"/>
              <a:cs typeface="Arial" panose="020B0604020202020204" pitchFamily="34" charset="0"/>
            </a:rPr>
            <a:t>7</a:t>
          </a:r>
          <a:r>
            <a:rPr lang="pl-PL" sz="1000" i="0" baseline="0">
              <a:latin typeface="Arial" panose="020B0604020202020204" pitchFamily="34" charset="0"/>
              <a:cs typeface="Arial" panose="020B0604020202020204" pitchFamily="34" charset="0"/>
            </a:rPr>
            <a:t>)</a:t>
          </a:r>
          <a:r>
            <a:rPr lang="pl-PL" sz="1000" i="0">
              <a:latin typeface="Arial" panose="020B0604020202020204" pitchFamily="34" charset="0"/>
              <a:cs typeface="Arial" panose="020B0604020202020204" pitchFamily="34" charset="0"/>
            </a:rPr>
            <a:t>  </a:t>
          </a:r>
          <a:endParaRPr lang="en-US" sz="1000" i="0">
            <a:latin typeface="Arial" panose="020B0604020202020204" pitchFamily="34" charset="0"/>
            <a:cs typeface="Arial" panose="020B0604020202020204" pitchFamily="34" charset="0"/>
          </a:endParaRPr>
        </a:p>
      </dgm:t>
    </dgm:pt>
    <dgm:pt modelId="{18CDC141-8F3C-449F-8137-7C2F1C852D9B}" type="parTrans" cxnId="{924371F8-9ECC-4F40-8B50-E391069871CE}">
      <dgm:prSet/>
      <dgm:spPr/>
      <dgm:t>
        <a:bodyPr/>
        <a:lstStyle/>
        <a:p>
          <a:pPr algn="ctr"/>
          <a:endParaRPr lang="en-US" sz="1400">
            <a:latin typeface="Arial" panose="020B0604020202020204" pitchFamily="34" charset="0"/>
            <a:cs typeface="Arial" panose="020B0604020202020204" pitchFamily="34" charset="0"/>
          </a:endParaRPr>
        </a:p>
      </dgm:t>
    </dgm:pt>
    <dgm:pt modelId="{1DB1F19A-118E-4E1C-BC31-22CCC03DC506}" type="sibTrans" cxnId="{924371F8-9ECC-4F40-8B50-E391069871CE}">
      <dgm:prSet custT="1"/>
      <dgm:spPr/>
      <dgm:t>
        <a:bodyPr/>
        <a:lstStyle/>
        <a:p>
          <a:pPr algn="ctr"/>
          <a:endParaRPr lang="en-US" sz="700">
            <a:latin typeface="Arial" panose="020B0604020202020204" pitchFamily="34" charset="0"/>
            <a:cs typeface="Arial" panose="020B0604020202020204" pitchFamily="34" charset="0"/>
          </a:endParaRPr>
        </a:p>
      </dgm:t>
    </dgm:pt>
    <dgm:pt modelId="{7902E79B-7A3A-455B-9703-5767D7BDEA28}">
      <dgm:prSet phldrT="[Text]" custT="1"/>
      <dgm:spPr/>
      <dgm:t>
        <a:bodyPr/>
        <a:lstStyle/>
        <a:p>
          <a:pPr algn="ctr"/>
          <a:r>
            <a:rPr lang="pl-PL" sz="1000">
              <a:latin typeface="Arial" panose="020B0604020202020204" pitchFamily="34" charset="0"/>
              <a:cs typeface="Arial" panose="020B0604020202020204" pitchFamily="34" charset="0"/>
            </a:rPr>
            <a:t>Calculate duration of precooling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(Eq. </a:t>
          </a:r>
          <a:r>
            <a:rPr lang="en-US" sz="1000">
              <a:latin typeface="Arial" panose="020B0604020202020204" pitchFamily="34" charset="0"/>
              <a:cs typeface="Arial" panose="020B0604020202020204" pitchFamily="34" charset="0"/>
            </a:rPr>
            <a:t>8</a:t>
          </a:r>
          <a:r>
            <a:rPr lang="pl-PL" sz="1000">
              <a:latin typeface="Arial" panose="020B0604020202020204" pitchFamily="34" charset="0"/>
              <a:cs typeface="Arial" panose="020B0604020202020204" pitchFamily="34" charset="0"/>
            </a:rPr>
            <a:t>)</a:t>
          </a:r>
          <a:endParaRPr lang="en-US" sz="1000">
            <a:latin typeface="Arial" panose="020B0604020202020204" pitchFamily="34" charset="0"/>
            <a:cs typeface="Arial" panose="020B0604020202020204" pitchFamily="34" charset="0"/>
          </a:endParaRPr>
        </a:p>
      </dgm:t>
    </dgm:pt>
    <dgm:pt modelId="{2C06D80D-62F9-4EB7-9C7E-F601064CF346}" type="parTrans" cxnId="{A223476D-C0CD-48CD-8750-79F5FB9B7ACC}">
      <dgm:prSet/>
      <dgm:spPr/>
      <dgm:t>
        <a:bodyPr/>
        <a:lstStyle/>
        <a:p>
          <a:pPr algn="ctr"/>
          <a:endParaRPr lang="en-US" sz="1400">
            <a:latin typeface="Arial" panose="020B0604020202020204" pitchFamily="34" charset="0"/>
            <a:cs typeface="Arial" panose="020B0604020202020204" pitchFamily="34" charset="0"/>
          </a:endParaRPr>
        </a:p>
      </dgm:t>
    </dgm:pt>
    <dgm:pt modelId="{3188473B-1E03-4995-8433-024CB97D2390}" type="sibTrans" cxnId="{A223476D-C0CD-48CD-8750-79F5FB9B7ACC}">
      <dgm:prSet custT="1"/>
      <dgm:spPr/>
      <dgm:t>
        <a:bodyPr/>
        <a:lstStyle/>
        <a:p>
          <a:pPr algn="ctr"/>
          <a:endParaRPr lang="en-US" sz="700">
            <a:latin typeface="Arial" panose="020B0604020202020204" pitchFamily="34" charset="0"/>
            <a:cs typeface="Arial" panose="020B0604020202020204" pitchFamily="34" charset="0"/>
          </a:endParaRPr>
        </a:p>
      </dgm:t>
    </dgm:pt>
    <dgm:pt modelId="{62FF7668-7920-4BCC-997C-7D6044A33C68}">
      <dgm:prSet custT="1"/>
      <dgm:spPr/>
      <dgm:t>
        <a:bodyPr/>
        <a:lstStyle/>
        <a:p>
          <a:pPr algn="ctr"/>
          <a:r>
            <a:rPr lang="pl-PL" sz="1000">
              <a:latin typeface="Arial" panose="020B0604020202020204" pitchFamily="34" charset="0"/>
              <a:cs typeface="Arial" panose="020B0604020202020204" pitchFamily="34" charset="0"/>
            </a:rPr>
            <a:t>Begin precooling at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baseline="-25000">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baseline="-25000">
              <a:latin typeface="Arial" panose="020B0604020202020204" pitchFamily="34" charset="0"/>
              <a:cs typeface="Arial" panose="020B0604020202020204" pitchFamily="34" charset="0"/>
            </a:rPr>
            <a:t> </a:t>
          </a:r>
          <a:r>
            <a:rPr lang="pl-PL" sz="1000" baseline="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a:latin typeface="Arial" panose="020B0604020202020204" pitchFamily="34" charset="0"/>
              <a:cs typeface="Arial" panose="020B0604020202020204" pitchFamily="34" charset="0"/>
            </a:rPr>
            <a:t> </a:t>
          </a:r>
          <a:endParaRPr lang="en-US" sz="1000" baseline="0">
            <a:latin typeface="Arial" panose="020B0604020202020204" pitchFamily="34" charset="0"/>
            <a:cs typeface="Arial" panose="020B0604020202020204" pitchFamily="34" charset="0"/>
          </a:endParaRPr>
        </a:p>
      </dgm:t>
    </dgm:pt>
    <dgm:pt modelId="{94537E21-A678-4D1C-B836-8059584BB0B9}" type="parTrans" cxnId="{2DC69914-9EE4-46E4-B7D1-F8E3146D6EBF}">
      <dgm:prSet/>
      <dgm:spPr/>
      <dgm:t>
        <a:bodyPr/>
        <a:lstStyle/>
        <a:p>
          <a:pPr algn="ctr"/>
          <a:endParaRPr lang="en-US" sz="1400">
            <a:latin typeface="Arial" panose="020B0604020202020204" pitchFamily="34" charset="0"/>
            <a:cs typeface="Arial" panose="020B0604020202020204" pitchFamily="34" charset="0"/>
          </a:endParaRPr>
        </a:p>
      </dgm:t>
    </dgm:pt>
    <dgm:pt modelId="{22A26498-0819-40A5-B8EE-7F3DCE12CDED}" type="sibTrans" cxnId="{2DC69914-9EE4-46E4-B7D1-F8E3146D6EBF}">
      <dgm:prSet custT="1"/>
      <dgm:spPr/>
      <dgm:t>
        <a:bodyPr/>
        <a:lstStyle/>
        <a:p>
          <a:pPr algn="ctr"/>
          <a:endParaRPr lang="en-US" sz="700">
            <a:latin typeface="Arial" panose="020B0604020202020204" pitchFamily="34" charset="0"/>
            <a:cs typeface="Arial" panose="020B0604020202020204" pitchFamily="34" charset="0"/>
          </a:endParaRPr>
        </a:p>
      </dgm:t>
    </dgm:pt>
    <dgm:pt modelId="{C2F2B08E-EB5C-4655-B327-A933BE36FB63}">
      <dgm:prSet custT="1"/>
      <dgm:spPr/>
      <dgm:t>
        <a:bodyPr/>
        <a:lstStyle/>
        <a:p>
          <a:pPr algn="ctr"/>
          <a:r>
            <a:rPr lang="pl-PL" sz="1000" baseline="0">
              <a:latin typeface="Arial" panose="020B0604020202020204" pitchFamily="34" charset="0"/>
              <a:cs typeface="Arial" panose="020B0604020202020204" pitchFamily="34" charset="0"/>
            </a:rPr>
            <a:t>Switch off cooling system a</a:t>
          </a:r>
          <a:r>
            <a:rPr lang="pl-PL" sz="1000">
              <a:latin typeface="Arial" panose="020B0604020202020204" pitchFamily="34" charset="0"/>
              <a:cs typeface="Arial" panose="020B0604020202020204" pitchFamily="34" charset="0"/>
            </a:rPr>
            <a:t>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endParaRPr lang="en-US" sz="1000" i="1">
            <a:latin typeface="Arial" panose="020B0604020202020204" pitchFamily="34" charset="0"/>
            <a:cs typeface="Arial" panose="020B0604020202020204" pitchFamily="34" charset="0"/>
          </a:endParaRPr>
        </a:p>
      </dgm:t>
    </dgm:pt>
    <dgm:pt modelId="{795A2121-017E-459C-8DFE-9A751D61DB2E}" type="parTrans" cxnId="{9E7EBCD1-5314-466D-91D4-E247454ECB02}">
      <dgm:prSet/>
      <dgm:spPr/>
      <dgm:t>
        <a:bodyPr/>
        <a:lstStyle/>
        <a:p>
          <a:pPr algn="ctr"/>
          <a:endParaRPr lang="en-US" sz="1400">
            <a:latin typeface="Arial" panose="020B0604020202020204" pitchFamily="34" charset="0"/>
            <a:cs typeface="Arial" panose="020B0604020202020204" pitchFamily="34" charset="0"/>
          </a:endParaRPr>
        </a:p>
      </dgm:t>
    </dgm:pt>
    <dgm:pt modelId="{546F0B3C-1054-4AD3-BC06-9B55E8D56E6E}" type="sibTrans" cxnId="{9E7EBCD1-5314-466D-91D4-E247454ECB02}">
      <dgm:prSet custT="1"/>
      <dgm:spPr/>
      <dgm:t>
        <a:bodyPr/>
        <a:lstStyle/>
        <a:p>
          <a:pPr algn="ctr"/>
          <a:endParaRPr lang="en-US" sz="700">
            <a:latin typeface="Arial" panose="020B0604020202020204" pitchFamily="34" charset="0"/>
            <a:cs typeface="Arial" panose="020B0604020202020204" pitchFamily="34" charset="0"/>
          </a:endParaRPr>
        </a:p>
      </dgm:t>
    </dgm:pt>
    <dgm:pt modelId="{14D31487-6496-441B-AF04-29966D47363F}">
      <dgm:prSet custT="1"/>
      <dgm:spPr/>
      <dgm:t>
        <a:bodyPr/>
        <a:lstStyle/>
        <a:p>
          <a:pPr algn="ctr"/>
          <a:r>
            <a:rPr lang="pl-PL" sz="1000">
              <a:latin typeface="Arial" panose="020B0604020202020204" pitchFamily="34" charset="0"/>
              <a:cs typeface="Arial" panose="020B0604020202020204" pitchFamily="34" charset="0"/>
            </a:rPr>
            <a:t>Switch on cooling system at time </a:t>
          </a:r>
          <a:endParaRPr lang="en-US" sz="1000">
            <a:latin typeface="Arial" panose="020B0604020202020204" pitchFamily="34" charset="0"/>
            <a:cs typeface="Arial" panose="020B0604020202020204" pitchFamily="34" charset="0"/>
          </a:endParaRPr>
        </a:p>
        <a:p>
          <a:pPr algn="ctr"/>
          <a:r>
            <a:rPr lang="pl-PL" sz="1000">
              <a:latin typeface="Arial" panose="020B0604020202020204" pitchFamily="34" charset="0"/>
              <a:cs typeface="Arial" panose="020B0604020202020204" pitchFamily="34" charset="0"/>
            </a:rPr>
            <a:t>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 ∆t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t>
          </a:r>
          <a:r>
            <a:rPr lang="en-US" sz="1000">
              <a:latin typeface="Arial" panose="020B0604020202020204" pitchFamily="34" charset="0"/>
              <a:cs typeface="Arial" panose="020B0604020202020204" pitchFamily="34" charset="0"/>
            </a:rPr>
            <a:t>or when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t</a:t>
          </a:r>
          <a:r>
            <a:rPr lang="en-US" sz="1000" i="1">
              <a:latin typeface="Arial" panose="020B0604020202020204" pitchFamily="34" charset="0"/>
              <a:cs typeface="Arial" panose="020B0604020202020204" pitchFamily="34" charset="0"/>
            </a:rPr>
            <a:t> </a:t>
          </a:r>
          <a:r>
            <a:rPr lang="en-US" sz="1000" i="1">
              <a:latin typeface="Times New Roman" panose="02020603050405020304" pitchFamily="18" charset="0"/>
              <a:cs typeface="Times New Roman" panose="02020603050405020304" pitchFamily="18" charset="0"/>
            </a:rPr>
            <a:t>≥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max,1</a:t>
          </a:r>
          <a:endParaRPr lang="en-US" sz="1000">
            <a:latin typeface="Arial" panose="020B0604020202020204" pitchFamily="34" charset="0"/>
            <a:cs typeface="Arial" panose="020B0604020202020204" pitchFamily="34" charset="0"/>
          </a:endParaRPr>
        </a:p>
      </dgm:t>
    </dgm:pt>
    <dgm:pt modelId="{4AFC6732-233F-4D5B-9749-A78509C0C3E6}" type="par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D95A5C68-3183-41BB-A3BD-927137617C26}" type="sib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74D4FD08-2E45-42BE-9514-CA09BB66A0EE}" type="pres">
      <dgm:prSet presAssocID="{B8269897-B6DD-49BB-97AB-4F8176A6255C}" presName="linearFlow" presStyleCnt="0">
        <dgm:presLayoutVars>
          <dgm:resizeHandles val="exact"/>
        </dgm:presLayoutVars>
      </dgm:prSet>
      <dgm:spPr/>
    </dgm:pt>
    <dgm:pt modelId="{24CB1D0F-7AB1-4EC8-9AD1-531B46B2E25F}" type="pres">
      <dgm:prSet presAssocID="{790FB179-FF95-4FFD-A612-73A9A04D48E2}" presName="node" presStyleLbl="node1" presStyleIdx="0" presStyleCnt="6" custScaleX="110447">
        <dgm:presLayoutVars>
          <dgm:bulletEnabled val="1"/>
        </dgm:presLayoutVars>
      </dgm:prSet>
      <dgm:spPr/>
    </dgm:pt>
    <dgm:pt modelId="{F392D8CD-0A52-488E-85BB-DE148B83A17F}" type="pres">
      <dgm:prSet presAssocID="{D66ECEF9-2C8E-47D2-B140-248E24817E81}" presName="sibTrans" presStyleLbl="sibTrans2D1" presStyleIdx="0" presStyleCnt="5" custScaleX="110447"/>
      <dgm:spPr/>
    </dgm:pt>
    <dgm:pt modelId="{DF3E6AAB-BFF7-4C61-B9E0-F9CD60388893}" type="pres">
      <dgm:prSet presAssocID="{D66ECEF9-2C8E-47D2-B140-248E24817E81}" presName="connectorText" presStyleLbl="sibTrans2D1" presStyleIdx="0" presStyleCnt="5"/>
      <dgm:spPr/>
    </dgm:pt>
    <dgm:pt modelId="{512708C9-1107-4132-98A7-4EBB3C4A8E24}" type="pres">
      <dgm:prSet presAssocID="{4100C01E-53E6-42AD-8C7F-D519A700E127}" presName="node" presStyleLbl="node1" presStyleIdx="1" presStyleCnt="6" custScaleX="110447">
        <dgm:presLayoutVars>
          <dgm:bulletEnabled val="1"/>
        </dgm:presLayoutVars>
      </dgm:prSet>
      <dgm:spPr/>
    </dgm:pt>
    <dgm:pt modelId="{B0610C4B-3036-42A6-9EC3-03CE7A4BD422}" type="pres">
      <dgm:prSet presAssocID="{1DB1F19A-118E-4E1C-BC31-22CCC03DC506}" presName="sibTrans" presStyleLbl="sibTrans2D1" presStyleIdx="1" presStyleCnt="5" custScaleX="110447"/>
      <dgm:spPr/>
    </dgm:pt>
    <dgm:pt modelId="{288FB219-151E-4191-8F0B-97D4B1923ED4}" type="pres">
      <dgm:prSet presAssocID="{1DB1F19A-118E-4E1C-BC31-22CCC03DC506}" presName="connectorText" presStyleLbl="sibTrans2D1" presStyleIdx="1" presStyleCnt="5"/>
      <dgm:spPr/>
    </dgm:pt>
    <dgm:pt modelId="{877B7CB4-246D-4DD4-9AAA-D4C2C8DEC9C3}" type="pres">
      <dgm:prSet presAssocID="{7902E79B-7A3A-455B-9703-5767D7BDEA28}" presName="node" presStyleLbl="node1" presStyleIdx="2" presStyleCnt="6" custScaleX="110447">
        <dgm:presLayoutVars>
          <dgm:bulletEnabled val="1"/>
        </dgm:presLayoutVars>
      </dgm:prSet>
      <dgm:spPr/>
    </dgm:pt>
    <dgm:pt modelId="{A0B110F9-C025-4D5D-B2EA-893E46309400}" type="pres">
      <dgm:prSet presAssocID="{3188473B-1E03-4995-8433-024CB97D2390}" presName="sibTrans" presStyleLbl="sibTrans2D1" presStyleIdx="2" presStyleCnt="5" custScaleX="110447"/>
      <dgm:spPr/>
    </dgm:pt>
    <dgm:pt modelId="{D30CF5CC-5F9E-4FDB-B317-26177ACB03C1}" type="pres">
      <dgm:prSet presAssocID="{3188473B-1E03-4995-8433-024CB97D2390}" presName="connectorText" presStyleLbl="sibTrans2D1" presStyleIdx="2" presStyleCnt="5"/>
      <dgm:spPr/>
    </dgm:pt>
    <dgm:pt modelId="{B50FBCCE-A64C-4543-A079-58F5A18BFC4B}" type="pres">
      <dgm:prSet presAssocID="{62FF7668-7920-4BCC-997C-7D6044A33C68}" presName="node" presStyleLbl="node1" presStyleIdx="3" presStyleCnt="6" custScaleX="110447">
        <dgm:presLayoutVars>
          <dgm:bulletEnabled val="1"/>
        </dgm:presLayoutVars>
      </dgm:prSet>
      <dgm:spPr/>
    </dgm:pt>
    <dgm:pt modelId="{352924A8-9CF2-413C-BFF0-A1E7A96FCB1B}" type="pres">
      <dgm:prSet presAssocID="{22A26498-0819-40A5-B8EE-7F3DCE12CDED}" presName="sibTrans" presStyleLbl="sibTrans2D1" presStyleIdx="3" presStyleCnt="5" custScaleX="110447"/>
      <dgm:spPr/>
    </dgm:pt>
    <dgm:pt modelId="{D95FD9A1-3EE8-4127-A9D9-D12B77435646}" type="pres">
      <dgm:prSet presAssocID="{22A26498-0819-40A5-B8EE-7F3DCE12CDED}" presName="connectorText" presStyleLbl="sibTrans2D1" presStyleIdx="3" presStyleCnt="5"/>
      <dgm:spPr/>
    </dgm:pt>
    <dgm:pt modelId="{573591A0-018C-44CC-937D-273DC7EACCB9}" type="pres">
      <dgm:prSet presAssocID="{C2F2B08E-EB5C-4655-B327-A933BE36FB63}" presName="node" presStyleLbl="node1" presStyleIdx="4" presStyleCnt="6" custScaleX="110447">
        <dgm:presLayoutVars>
          <dgm:bulletEnabled val="1"/>
        </dgm:presLayoutVars>
      </dgm:prSet>
      <dgm:spPr/>
    </dgm:pt>
    <dgm:pt modelId="{5C1D3419-A143-4B84-82A1-FAFB4A339D18}" type="pres">
      <dgm:prSet presAssocID="{546F0B3C-1054-4AD3-BC06-9B55E8D56E6E}" presName="sibTrans" presStyleLbl="sibTrans2D1" presStyleIdx="4" presStyleCnt="5" custScaleX="110447"/>
      <dgm:spPr/>
    </dgm:pt>
    <dgm:pt modelId="{CEEFF0C7-81F6-4CB0-8591-3D3D1F1B2E6B}" type="pres">
      <dgm:prSet presAssocID="{546F0B3C-1054-4AD3-BC06-9B55E8D56E6E}" presName="connectorText" presStyleLbl="sibTrans2D1" presStyleIdx="4" presStyleCnt="5"/>
      <dgm:spPr/>
    </dgm:pt>
    <dgm:pt modelId="{4E00ADCD-7DF7-4759-A64F-1964CA8E6820}" type="pres">
      <dgm:prSet presAssocID="{14D31487-6496-441B-AF04-29966D47363F}" presName="node" presStyleLbl="node1" presStyleIdx="5" presStyleCnt="6" custScaleX="110447">
        <dgm:presLayoutVars>
          <dgm:bulletEnabled val="1"/>
        </dgm:presLayoutVars>
      </dgm:prSet>
      <dgm:spPr/>
    </dgm:pt>
  </dgm:ptLst>
  <dgm:cxnLst>
    <dgm:cxn modelId="{56627204-6619-4C65-8C0C-CCC26DB14132}" type="presOf" srcId="{4100C01E-53E6-42AD-8C7F-D519A700E127}" destId="{512708C9-1107-4132-98A7-4EBB3C4A8E24}" srcOrd="0" destOrd="0" presId="urn:microsoft.com/office/officeart/2005/8/layout/process2"/>
    <dgm:cxn modelId="{B967100B-A6DA-49B4-B31F-DA05C36DB753}" type="presOf" srcId="{B8269897-B6DD-49BB-97AB-4F8176A6255C}" destId="{74D4FD08-2E45-42BE-9514-CA09BB66A0EE}" srcOrd="0" destOrd="0" presId="urn:microsoft.com/office/officeart/2005/8/layout/process2"/>
    <dgm:cxn modelId="{2DC69914-9EE4-46E4-B7D1-F8E3146D6EBF}" srcId="{B8269897-B6DD-49BB-97AB-4F8176A6255C}" destId="{62FF7668-7920-4BCC-997C-7D6044A33C68}" srcOrd="3" destOrd="0" parTransId="{94537E21-A678-4D1C-B836-8059584BB0B9}" sibTransId="{22A26498-0819-40A5-B8EE-7F3DCE12CDED}"/>
    <dgm:cxn modelId="{1D611718-E86A-4086-A03C-F6AA0C6EE3C0}" srcId="{B8269897-B6DD-49BB-97AB-4F8176A6255C}" destId="{790FB179-FF95-4FFD-A612-73A9A04D48E2}" srcOrd="0" destOrd="0" parTransId="{E53C74E9-B56D-4156-A608-51CA82DE1BBD}" sibTransId="{D66ECEF9-2C8E-47D2-B140-248E24817E81}"/>
    <dgm:cxn modelId="{88448B1B-65B9-450A-A6B0-A466A2062ABC}" type="presOf" srcId="{790FB179-FF95-4FFD-A612-73A9A04D48E2}" destId="{24CB1D0F-7AB1-4EC8-9AD1-531B46B2E25F}" srcOrd="0" destOrd="0" presId="urn:microsoft.com/office/officeart/2005/8/layout/process2"/>
    <dgm:cxn modelId="{66620824-0979-4751-BC44-4D154D754023}" type="presOf" srcId="{62FF7668-7920-4BCC-997C-7D6044A33C68}" destId="{B50FBCCE-A64C-4543-A079-58F5A18BFC4B}" srcOrd="0" destOrd="0" presId="urn:microsoft.com/office/officeart/2005/8/layout/process2"/>
    <dgm:cxn modelId="{C2C31635-27A5-467D-B2E5-B4CA97D72EE2}" type="presOf" srcId="{22A26498-0819-40A5-B8EE-7F3DCE12CDED}" destId="{D95FD9A1-3EE8-4127-A9D9-D12B77435646}" srcOrd="1" destOrd="0" presId="urn:microsoft.com/office/officeart/2005/8/layout/process2"/>
    <dgm:cxn modelId="{39947F43-6E93-479B-9B6D-F6ECE29396E6}" type="presOf" srcId="{3188473B-1E03-4995-8433-024CB97D2390}" destId="{D30CF5CC-5F9E-4FDB-B317-26177ACB03C1}" srcOrd="1" destOrd="0" presId="urn:microsoft.com/office/officeart/2005/8/layout/process2"/>
    <dgm:cxn modelId="{3EBC0E53-0A9E-4E7B-985E-4C0F6F787401}" type="presOf" srcId="{D66ECEF9-2C8E-47D2-B140-248E24817E81}" destId="{DF3E6AAB-BFF7-4C61-B9E0-F9CD60388893}" srcOrd="1" destOrd="0" presId="urn:microsoft.com/office/officeart/2005/8/layout/process2"/>
    <dgm:cxn modelId="{CB20F453-1505-48B6-9F05-28D812B56EAB}" type="presOf" srcId="{3188473B-1E03-4995-8433-024CB97D2390}" destId="{A0B110F9-C025-4D5D-B2EA-893E46309400}" srcOrd="0" destOrd="0" presId="urn:microsoft.com/office/officeart/2005/8/layout/process2"/>
    <dgm:cxn modelId="{6346185B-E4A2-4BCE-A5E9-9D94074F34EF}" type="presOf" srcId="{14D31487-6496-441B-AF04-29966D47363F}" destId="{4E00ADCD-7DF7-4759-A64F-1964CA8E6820}" srcOrd="0" destOrd="0" presId="urn:microsoft.com/office/officeart/2005/8/layout/process2"/>
    <dgm:cxn modelId="{A97A9F5E-3793-41E0-BD25-CF415ED70B0D}" type="presOf" srcId="{1DB1F19A-118E-4E1C-BC31-22CCC03DC506}" destId="{B0610C4B-3036-42A6-9EC3-03CE7A4BD422}" srcOrd="0" destOrd="0" presId="urn:microsoft.com/office/officeart/2005/8/layout/process2"/>
    <dgm:cxn modelId="{2C008D63-CC18-43A0-96AD-63540615CBF7}" type="presOf" srcId="{C2F2B08E-EB5C-4655-B327-A933BE36FB63}" destId="{573591A0-018C-44CC-937D-273DC7EACCB9}" srcOrd="0" destOrd="0" presId="urn:microsoft.com/office/officeart/2005/8/layout/process2"/>
    <dgm:cxn modelId="{A223476D-C0CD-48CD-8750-79F5FB9B7ACC}" srcId="{B8269897-B6DD-49BB-97AB-4F8176A6255C}" destId="{7902E79B-7A3A-455B-9703-5767D7BDEA28}" srcOrd="2" destOrd="0" parTransId="{2C06D80D-62F9-4EB7-9C7E-F601064CF346}" sibTransId="{3188473B-1E03-4995-8433-024CB97D2390}"/>
    <dgm:cxn modelId="{AF117C6E-4CB6-4530-9139-3C87B85EC30A}" type="presOf" srcId="{22A26498-0819-40A5-B8EE-7F3DCE12CDED}" destId="{352924A8-9CF2-413C-BFF0-A1E7A96FCB1B}" srcOrd="0" destOrd="0" presId="urn:microsoft.com/office/officeart/2005/8/layout/process2"/>
    <dgm:cxn modelId="{8D20F477-AB46-4930-B0F4-6B24F4D84158}" type="presOf" srcId="{D66ECEF9-2C8E-47D2-B140-248E24817E81}" destId="{F392D8CD-0A52-488E-85BB-DE148B83A17F}" srcOrd="0" destOrd="0" presId="urn:microsoft.com/office/officeart/2005/8/layout/process2"/>
    <dgm:cxn modelId="{F9433F8B-5B13-4D03-ADDA-7BD9B57539E4}" type="presOf" srcId="{546F0B3C-1054-4AD3-BC06-9B55E8D56E6E}" destId="{CEEFF0C7-81F6-4CB0-8591-3D3D1F1B2E6B}" srcOrd="1" destOrd="0" presId="urn:microsoft.com/office/officeart/2005/8/layout/process2"/>
    <dgm:cxn modelId="{C1314CA0-0BA3-40F1-AE02-26BA84C290BC}" type="presOf" srcId="{7902E79B-7A3A-455B-9703-5767D7BDEA28}" destId="{877B7CB4-246D-4DD4-9AAA-D4C2C8DEC9C3}" srcOrd="0" destOrd="0" presId="urn:microsoft.com/office/officeart/2005/8/layout/process2"/>
    <dgm:cxn modelId="{28A50FAB-41AF-43A3-A9A0-0C2B6EAF86E3}" type="presOf" srcId="{1DB1F19A-118E-4E1C-BC31-22CCC03DC506}" destId="{288FB219-151E-4191-8F0B-97D4B1923ED4}" srcOrd="1" destOrd="0" presId="urn:microsoft.com/office/officeart/2005/8/layout/process2"/>
    <dgm:cxn modelId="{9E7EBCD1-5314-466D-91D4-E247454ECB02}" srcId="{B8269897-B6DD-49BB-97AB-4F8176A6255C}" destId="{C2F2B08E-EB5C-4655-B327-A933BE36FB63}" srcOrd="4" destOrd="0" parTransId="{795A2121-017E-459C-8DFE-9A751D61DB2E}" sibTransId="{546F0B3C-1054-4AD3-BC06-9B55E8D56E6E}"/>
    <dgm:cxn modelId="{1925E6EE-2FB8-43CD-9C6B-D1A1CF538203}" srcId="{B8269897-B6DD-49BB-97AB-4F8176A6255C}" destId="{14D31487-6496-441B-AF04-29966D47363F}" srcOrd="5" destOrd="0" parTransId="{4AFC6732-233F-4D5B-9749-A78509C0C3E6}" sibTransId="{D95A5C68-3183-41BB-A3BD-927137617C26}"/>
    <dgm:cxn modelId="{924371F8-9ECC-4F40-8B50-E391069871CE}" srcId="{B8269897-B6DD-49BB-97AB-4F8176A6255C}" destId="{4100C01E-53E6-42AD-8C7F-D519A700E127}" srcOrd="1" destOrd="0" parTransId="{18CDC141-8F3C-449F-8137-7C2F1C852D9B}" sibTransId="{1DB1F19A-118E-4E1C-BC31-22CCC03DC506}"/>
    <dgm:cxn modelId="{F18BC2FB-D984-4C32-9805-F261FE94A3E9}" type="presOf" srcId="{546F0B3C-1054-4AD3-BC06-9B55E8D56E6E}" destId="{5C1D3419-A143-4B84-82A1-FAFB4A339D18}" srcOrd="0" destOrd="0" presId="urn:microsoft.com/office/officeart/2005/8/layout/process2"/>
    <dgm:cxn modelId="{077132A4-6530-4005-9829-006A6156D7D5}" type="presParOf" srcId="{74D4FD08-2E45-42BE-9514-CA09BB66A0EE}" destId="{24CB1D0F-7AB1-4EC8-9AD1-531B46B2E25F}" srcOrd="0" destOrd="0" presId="urn:microsoft.com/office/officeart/2005/8/layout/process2"/>
    <dgm:cxn modelId="{09DD4484-0957-418C-B8DC-C2B1199A73DC}" type="presParOf" srcId="{74D4FD08-2E45-42BE-9514-CA09BB66A0EE}" destId="{F392D8CD-0A52-488E-85BB-DE148B83A17F}" srcOrd="1" destOrd="0" presId="urn:microsoft.com/office/officeart/2005/8/layout/process2"/>
    <dgm:cxn modelId="{72DC5A16-079C-4371-8417-EAB6993D22DA}" type="presParOf" srcId="{F392D8CD-0A52-488E-85BB-DE148B83A17F}" destId="{DF3E6AAB-BFF7-4C61-B9E0-F9CD60388893}" srcOrd="0" destOrd="0" presId="urn:microsoft.com/office/officeart/2005/8/layout/process2"/>
    <dgm:cxn modelId="{F6203E60-4E2B-4E73-9C1D-C5C30D068EA6}" type="presParOf" srcId="{74D4FD08-2E45-42BE-9514-CA09BB66A0EE}" destId="{512708C9-1107-4132-98A7-4EBB3C4A8E24}" srcOrd="2" destOrd="0" presId="urn:microsoft.com/office/officeart/2005/8/layout/process2"/>
    <dgm:cxn modelId="{334AB531-E574-423A-8C84-485C1305A10B}" type="presParOf" srcId="{74D4FD08-2E45-42BE-9514-CA09BB66A0EE}" destId="{B0610C4B-3036-42A6-9EC3-03CE7A4BD422}" srcOrd="3" destOrd="0" presId="urn:microsoft.com/office/officeart/2005/8/layout/process2"/>
    <dgm:cxn modelId="{C5051071-7A2B-4CCF-9080-43E87046C1A4}" type="presParOf" srcId="{B0610C4B-3036-42A6-9EC3-03CE7A4BD422}" destId="{288FB219-151E-4191-8F0B-97D4B1923ED4}" srcOrd="0" destOrd="0" presId="urn:microsoft.com/office/officeart/2005/8/layout/process2"/>
    <dgm:cxn modelId="{0D2FF8BB-F56F-4796-B7BB-0453A5031FA1}" type="presParOf" srcId="{74D4FD08-2E45-42BE-9514-CA09BB66A0EE}" destId="{877B7CB4-246D-4DD4-9AAA-D4C2C8DEC9C3}" srcOrd="4" destOrd="0" presId="urn:microsoft.com/office/officeart/2005/8/layout/process2"/>
    <dgm:cxn modelId="{39AB2A88-967A-4670-9A8E-E23172F71A2D}" type="presParOf" srcId="{74D4FD08-2E45-42BE-9514-CA09BB66A0EE}" destId="{A0B110F9-C025-4D5D-B2EA-893E46309400}" srcOrd="5" destOrd="0" presId="urn:microsoft.com/office/officeart/2005/8/layout/process2"/>
    <dgm:cxn modelId="{DE2FB208-20F0-42A2-9594-D830E5F26AC5}" type="presParOf" srcId="{A0B110F9-C025-4D5D-B2EA-893E46309400}" destId="{D30CF5CC-5F9E-4FDB-B317-26177ACB03C1}" srcOrd="0" destOrd="0" presId="urn:microsoft.com/office/officeart/2005/8/layout/process2"/>
    <dgm:cxn modelId="{E5236691-2A59-4CF5-AFB1-7CDBFECEFE64}" type="presParOf" srcId="{74D4FD08-2E45-42BE-9514-CA09BB66A0EE}" destId="{B50FBCCE-A64C-4543-A079-58F5A18BFC4B}" srcOrd="6" destOrd="0" presId="urn:microsoft.com/office/officeart/2005/8/layout/process2"/>
    <dgm:cxn modelId="{58498EF4-B471-4B5E-B665-67EA32127FAC}" type="presParOf" srcId="{74D4FD08-2E45-42BE-9514-CA09BB66A0EE}" destId="{352924A8-9CF2-413C-BFF0-A1E7A96FCB1B}" srcOrd="7" destOrd="0" presId="urn:microsoft.com/office/officeart/2005/8/layout/process2"/>
    <dgm:cxn modelId="{6495F45C-C72B-41A0-9894-F467E1B58581}" type="presParOf" srcId="{352924A8-9CF2-413C-BFF0-A1E7A96FCB1B}" destId="{D95FD9A1-3EE8-4127-A9D9-D12B77435646}" srcOrd="0" destOrd="0" presId="urn:microsoft.com/office/officeart/2005/8/layout/process2"/>
    <dgm:cxn modelId="{808686CB-260D-451B-B461-EBF88A5EC114}" type="presParOf" srcId="{74D4FD08-2E45-42BE-9514-CA09BB66A0EE}" destId="{573591A0-018C-44CC-937D-273DC7EACCB9}" srcOrd="8" destOrd="0" presId="urn:microsoft.com/office/officeart/2005/8/layout/process2"/>
    <dgm:cxn modelId="{8CA06319-32B1-4DD9-BFE2-6E2859907594}" type="presParOf" srcId="{74D4FD08-2E45-42BE-9514-CA09BB66A0EE}" destId="{5C1D3419-A143-4B84-82A1-FAFB4A339D18}" srcOrd="9" destOrd="0" presId="urn:microsoft.com/office/officeart/2005/8/layout/process2"/>
    <dgm:cxn modelId="{F264C3A8-2846-4DD0-A3E1-8BAD6DD14AB3}" type="presParOf" srcId="{5C1D3419-A143-4B84-82A1-FAFB4A339D18}" destId="{CEEFF0C7-81F6-4CB0-8591-3D3D1F1B2E6B}" srcOrd="0" destOrd="0" presId="urn:microsoft.com/office/officeart/2005/8/layout/process2"/>
    <dgm:cxn modelId="{CA42D288-79F4-437D-8431-B453E8AB8291}" type="presParOf" srcId="{74D4FD08-2E45-42BE-9514-CA09BB66A0EE}" destId="{4E00ADCD-7DF7-4759-A64F-1964CA8E6820}" srcOrd="10"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B1D0F-7AB1-4EC8-9AD1-531B46B2E25F}">
      <dsp:nvSpPr>
        <dsp:cNvPr id="0" name=""/>
        <dsp:cNvSpPr/>
      </dsp:nvSpPr>
      <dsp:spPr>
        <a:xfrm>
          <a:off x="229710" y="3699"/>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Predict the</a:t>
          </a:r>
          <a:r>
            <a:rPr lang="pl-PL" sz="1000" kern="1200">
              <a:latin typeface="Arial" panose="020B0604020202020204" pitchFamily="34" charset="0"/>
              <a:cs typeface="Arial" panose="020B0604020202020204" pitchFamily="34" charset="0"/>
            </a:rPr>
            <a:t> start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and duration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of </a:t>
          </a:r>
          <a:r>
            <a:rPr lang="en-US" sz="1000" kern="1200">
              <a:latin typeface="Arial" panose="020B0604020202020204" pitchFamily="34" charset="0"/>
              <a:cs typeface="Arial" panose="020B0604020202020204" pitchFamily="34" charset="0"/>
            </a:rPr>
            <a:t>the </a:t>
          </a:r>
          <a:r>
            <a:rPr lang="pl-PL" sz="1000" kern="1200">
              <a:latin typeface="Arial" panose="020B0604020202020204" pitchFamily="34" charset="0"/>
              <a:cs typeface="Arial" panose="020B0604020202020204" pitchFamily="34" charset="0"/>
            </a:rPr>
            <a:t>demand response event</a:t>
          </a:r>
          <a:endParaRPr lang="en-US" sz="1000" kern="1200">
            <a:latin typeface="Arial" panose="020B0604020202020204" pitchFamily="34" charset="0"/>
            <a:cs typeface="Arial" panose="020B0604020202020204" pitchFamily="34" charset="0"/>
          </a:endParaRPr>
        </a:p>
      </dsp:txBody>
      <dsp:txXfrm>
        <a:off x="244093" y="18082"/>
        <a:ext cx="2140712" cy="462301"/>
      </dsp:txXfrm>
    </dsp:sp>
    <dsp:sp modelId="{F392D8CD-0A52-488E-85BB-DE148B83A17F}">
      <dsp:nvSpPr>
        <dsp:cNvPr id="0" name=""/>
        <dsp:cNvSpPr/>
      </dsp:nvSpPr>
      <dsp:spPr>
        <a:xfrm rot="5400000">
          <a:off x="1212755" y="507043"/>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515839"/>
        <a:ext cx="132588" cy="142372"/>
      </dsp:txXfrm>
    </dsp:sp>
    <dsp:sp modelId="{512708C9-1107-4132-98A7-4EBB3C4A8E24}">
      <dsp:nvSpPr>
        <dsp:cNvPr id="0" name=""/>
        <dsp:cNvSpPr/>
      </dsp:nvSpPr>
      <dsp:spPr>
        <a:xfrm>
          <a:off x="229710" y="740300"/>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precooling temperature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min</a:t>
          </a:r>
          <a:r>
            <a:rPr lang="pl-PL" sz="1000" i="1" kern="1200" baseline="-25000">
              <a:latin typeface="Arial" panose="020B0604020202020204" pitchFamily="34" charset="0"/>
              <a:cs typeface="Arial" panose="020B0604020202020204" pitchFamily="34" charset="0"/>
            </a:rPr>
            <a:t>,pc </a:t>
          </a:r>
          <a:r>
            <a:rPr lang="pl-PL" sz="1000" i="0" kern="1200" baseline="0">
              <a:latin typeface="Arial" panose="020B0604020202020204" pitchFamily="34" charset="0"/>
              <a:cs typeface="Arial" panose="020B0604020202020204" pitchFamily="34" charset="0"/>
            </a:rPr>
            <a:t>(Eq. </a:t>
          </a:r>
          <a:r>
            <a:rPr lang="en-US" sz="1000" i="0" kern="1200" baseline="0">
              <a:latin typeface="Arial" panose="020B0604020202020204" pitchFamily="34" charset="0"/>
              <a:cs typeface="Arial" panose="020B0604020202020204" pitchFamily="34" charset="0"/>
            </a:rPr>
            <a:t>7</a:t>
          </a:r>
          <a:r>
            <a:rPr lang="pl-PL" sz="1000" i="0" kern="1200" baseline="0">
              <a:latin typeface="Arial" panose="020B0604020202020204" pitchFamily="34" charset="0"/>
              <a:cs typeface="Arial" panose="020B0604020202020204" pitchFamily="34" charset="0"/>
            </a:rPr>
            <a:t>)</a:t>
          </a:r>
          <a:r>
            <a:rPr lang="pl-PL" sz="1000" i="0" kern="1200">
              <a:latin typeface="Arial" panose="020B0604020202020204" pitchFamily="34" charset="0"/>
              <a:cs typeface="Arial" panose="020B0604020202020204" pitchFamily="34" charset="0"/>
            </a:rPr>
            <a:t>  </a:t>
          </a:r>
          <a:endParaRPr lang="en-US" sz="1000" i="0" kern="1200">
            <a:latin typeface="Arial" panose="020B0604020202020204" pitchFamily="34" charset="0"/>
            <a:cs typeface="Arial" panose="020B0604020202020204" pitchFamily="34" charset="0"/>
          </a:endParaRPr>
        </a:p>
      </dsp:txBody>
      <dsp:txXfrm>
        <a:off x="244093" y="754683"/>
        <a:ext cx="2140712" cy="462301"/>
      </dsp:txXfrm>
    </dsp:sp>
    <dsp:sp modelId="{B0610C4B-3036-42A6-9EC3-03CE7A4BD422}">
      <dsp:nvSpPr>
        <dsp:cNvPr id="0" name=""/>
        <dsp:cNvSpPr/>
      </dsp:nvSpPr>
      <dsp:spPr>
        <a:xfrm rot="5400000">
          <a:off x="1212755" y="1243645"/>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252441"/>
        <a:ext cx="132588" cy="142372"/>
      </dsp:txXfrm>
    </dsp:sp>
    <dsp:sp modelId="{877B7CB4-246D-4DD4-9AAA-D4C2C8DEC9C3}">
      <dsp:nvSpPr>
        <dsp:cNvPr id="0" name=""/>
        <dsp:cNvSpPr/>
      </dsp:nvSpPr>
      <dsp:spPr>
        <a:xfrm>
          <a:off x="229710" y="1476902"/>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duration of precooling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(Eq. </a:t>
          </a:r>
          <a:r>
            <a:rPr lang="en-US" sz="1000" kern="1200">
              <a:latin typeface="Arial" panose="020B0604020202020204" pitchFamily="34" charset="0"/>
              <a:cs typeface="Arial" panose="020B0604020202020204" pitchFamily="34" charset="0"/>
            </a:rPr>
            <a:t>8</a:t>
          </a:r>
          <a:r>
            <a:rPr lang="pl-PL" sz="1000" kern="1200">
              <a:latin typeface="Arial" panose="020B0604020202020204" pitchFamily="34" charset="0"/>
              <a:cs typeface="Arial" panose="020B0604020202020204" pitchFamily="34" charset="0"/>
            </a:rPr>
            <a:t>)</a:t>
          </a:r>
          <a:endParaRPr lang="en-US" sz="1000" kern="1200">
            <a:latin typeface="Arial" panose="020B0604020202020204" pitchFamily="34" charset="0"/>
            <a:cs typeface="Arial" panose="020B0604020202020204" pitchFamily="34" charset="0"/>
          </a:endParaRPr>
        </a:p>
      </dsp:txBody>
      <dsp:txXfrm>
        <a:off x="244093" y="1491285"/>
        <a:ext cx="2140712" cy="462301"/>
      </dsp:txXfrm>
    </dsp:sp>
    <dsp:sp modelId="{A0B110F9-C025-4D5D-B2EA-893E46309400}">
      <dsp:nvSpPr>
        <dsp:cNvPr id="0" name=""/>
        <dsp:cNvSpPr/>
      </dsp:nvSpPr>
      <dsp:spPr>
        <a:xfrm rot="5400000">
          <a:off x="1212755" y="1980247"/>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989043"/>
        <a:ext cx="132588" cy="142372"/>
      </dsp:txXfrm>
    </dsp:sp>
    <dsp:sp modelId="{B50FBCCE-A64C-4543-A079-58F5A18BFC4B}">
      <dsp:nvSpPr>
        <dsp:cNvPr id="0" name=""/>
        <dsp:cNvSpPr/>
      </dsp:nvSpPr>
      <dsp:spPr>
        <a:xfrm>
          <a:off x="229710" y="2213504"/>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Begin precooling at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baseline="-250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baseline="-25000">
              <a:latin typeface="Arial" panose="020B0604020202020204" pitchFamily="34" charset="0"/>
              <a:cs typeface="Arial" panose="020B0604020202020204" pitchFamily="34" charset="0"/>
            </a:rPr>
            <a:t> </a:t>
          </a:r>
          <a:r>
            <a:rPr lang="pl-PL" sz="1000" kern="1200" baseline="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a:latin typeface="Arial" panose="020B0604020202020204" pitchFamily="34" charset="0"/>
              <a:cs typeface="Arial" panose="020B0604020202020204" pitchFamily="34" charset="0"/>
            </a:rPr>
            <a:t> </a:t>
          </a:r>
          <a:endParaRPr lang="en-US" sz="1000" kern="1200" baseline="0">
            <a:latin typeface="Arial" panose="020B0604020202020204" pitchFamily="34" charset="0"/>
            <a:cs typeface="Arial" panose="020B0604020202020204" pitchFamily="34" charset="0"/>
          </a:endParaRPr>
        </a:p>
      </dsp:txBody>
      <dsp:txXfrm>
        <a:off x="244093" y="2227887"/>
        <a:ext cx="2140712" cy="462301"/>
      </dsp:txXfrm>
    </dsp:sp>
    <dsp:sp modelId="{352924A8-9CF2-413C-BFF0-A1E7A96FCB1B}">
      <dsp:nvSpPr>
        <dsp:cNvPr id="0" name=""/>
        <dsp:cNvSpPr/>
      </dsp:nvSpPr>
      <dsp:spPr>
        <a:xfrm rot="5400000">
          <a:off x="1212755" y="2716849"/>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2725645"/>
        <a:ext cx="132588" cy="142372"/>
      </dsp:txXfrm>
    </dsp:sp>
    <dsp:sp modelId="{573591A0-018C-44CC-937D-273DC7EACCB9}">
      <dsp:nvSpPr>
        <dsp:cNvPr id="0" name=""/>
        <dsp:cNvSpPr/>
      </dsp:nvSpPr>
      <dsp:spPr>
        <a:xfrm>
          <a:off x="229710" y="2950106"/>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baseline="0">
              <a:latin typeface="Arial" panose="020B0604020202020204" pitchFamily="34" charset="0"/>
              <a:cs typeface="Arial" panose="020B0604020202020204" pitchFamily="34" charset="0"/>
            </a:rPr>
            <a:t>Switch off cooling system a</a:t>
          </a:r>
          <a:r>
            <a:rPr lang="pl-PL" sz="1000" kern="1200">
              <a:latin typeface="Arial" panose="020B0604020202020204" pitchFamily="34" charset="0"/>
              <a:cs typeface="Arial" panose="020B0604020202020204" pitchFamily="34" charset="0"/>
            </a:rPr>
            <a:t>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endParaRPr lang="en-US" sz="1000" i="1" kern="1200">
            <a:latin typeface="Arial" panose="020B0604020202020204" pitchFamily="34" charset="0"/>
            <a:cs typeface="Arial" panose="020B0604020202020204" pitchFamily="34" charset="0"/>
          </a:endParaRPr>
        </a:p>
      </dsp:txBody>
      <dsp:txXfrm>
        <a:off x="244093" y="2964489"/>
        <a:ext cx="2140712" cy="462301"/>
      </dsp:txXfrm>
    </dsp:sp>
    <dsp:sp modelId="{5C1D3419-A143-4B84-82A1-FAFB4A339D18}">
      <dsp:nvSpPr>
        <dsp:cNvPr id="0" name=""/>
        <dsp:cNvSpPr/>
      </dsp:nvSpPr>
      <dsp:spPr>
        <a:xfrm rot="5400000">
          <a:off x="1212755" y="3453450"/>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3462246"/>
        <a:ext cx="132588" cy="142372"/>
      </dsp:txXfrm>
    </dsp:sp>
    <dsp:sp modelId="{4E00ADCD-7DF7-4759-A64F-1964CA8E6820}">
      <dsp:nvSpPr>
        <dsp:cNvPr id="0" name=""/>
        <dsp:cNvSpPr/>
      </dsp:nvSpPr>
      <dsp:spPr>
        <a:xfrm>
          <a:off x="229710" y="3686708"/>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Switch on cooling system at time </a:t>
          </a:r>
          <a:endParaRPr lang="en-US" sz="10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 ∆t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t>
          </a:r>
          <a:r>
            <a:rPr lang="en-US" sz="1000" kern="1200">
              <a:latin typeface="Arial" panose="020B0604020202020204" pitchFamily="34" charset="0"/>
              <a:cs typeface="Arial" panose="020B0604020202020204" pitchFamily="34" charset="0"/>
            </a:rPr>
            <a:t>or when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t</a:t>
          </a:r>
          <a:r>
            <a:rPr lang="en-US" sz="1000" i="1" kern="1200">
              <a:latin typeface="Arial" panose="020B0604020202020204" pitchFamily="34" charset="0"/>
              <a:cs typeface="Arial" panose="020B0604020202020204" pitchFamily="34" charset="0"/>
            </a:rPr>
            <a:t> </a:t>
          </a:r>
          <a:r>
            <a:rPr lang="en-US" sz="1000" i="1" kern="1200">
              <a:latin typeface="Times New Roman" panose="02020603050405020304" pitchFamily="18" charset="0"/>
              <a:cs typeface="Times New Roman" panose="02020603050405020304" pitchFamily="18" charset="0"/>
            </a:rPr>
            <a:t>≥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max,1</a:t>
          </a:r>
          <a:endParaRPr lang="en-US" sz="1000" kern="1200">
            <a:latin typeface="Arial" panose="020B0604020202020204" pitchFamily="34" charset="0"/>
            <a:cs typeface="Arial" panose="020B0604020202020204" pitchFamily="34" charset="0"/>
          </a:endParaRPr>
        </a:p>
      </dsp:txBody>
      <dsp:txXfrm>
        <a:off x="244093" y="3701091"/>
        <a:ext cx="2140712" cy="462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DB0C129-EF7A-AD4A-A17B-0D656725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18347</Words>
  <Characters>104578</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122680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C. Anderson</cp:lastModifiedBy>
  <cp:revision>2</cp:revision>
  <dcterms:created xsi:type="dcterms:W3CDTF">2018-09-22T11:16:00Z</dcterms:created>
  <dcterms:modified xsi:type="dcterms:W3CDTF">2018-09-22T11:16:00Z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http://www.zotero.org/styles/american-chemical-society-with-titles-doi-no-et-al</vt:lpwstr>
  </property>
  <property fmtid="{D5CDD505-2E9C-101B-9397-08002B2CF9AE}" pid="5" name="Mendeley Recent Style Name 1_1">
    <vt:lpwstr>American Chemical Society (with titles and DOI, no "et al.")</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http://www.zotero.org/styles/cambridge-university-press-author-date</vt:lpwstr>
  </property>
  <property fmtid="{D5CDD505-2E9C-101B-9397-08002B2CF9AE}" pid="11" name="Mendeley Recent Style Name 4_1">
    <vt:lpwstr>Cambridge University Press (author-date)</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http://www.zotero.org/styles/energy</vt:lpwstr>
  </property>
  <property fmtid="{D5CDD505-2E9C-101B-9397-08002B2CF9AE}" pid="15" name="Mendeley Recent Style Name 6_1">
    <vt:lpwstr>Energy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http://www.zotero.org/styles/springer-basic-brackets</vt:lpwstr>
  </property>
  <property fmtid="{D5CDD505-2E9C-101B-9397-08002B2CF9AE}" pid="21" name="Mendeley Recent Style Name 9_1">
    <vt:lpwstr>Springer Basic (numeric, brackets)</vt:lpwstr>
  </property>
  <property fmtid="{D5CDD505-2E9C-101B-9397-08002B2CF9AE}" pid="22" name="Mendeley Document_1">
    <vt:lpwstr>True</vt:lpwstr>
  </property>
  <property fmtid="{D5CDD505-2E9C-101B-9397-08002B2CF9AE}" pid="23" name="Mendeley Unique User Id_1">
    <vt:lpwstr>5290939a-fa2c-3351-a2a4-0fb3706d1e9b</vt:lpwstr>
  </property>
  <property fmtid="{D5CDD505-2E9C-101B-9397-08002B2CF9AE}" pid="24" name="Mendeley Citation Style_1">
    <vt:lpwstr>http://www.zotero.org/styles/energy</vt:lpwstr>
  </property>
</Properties>
</file>