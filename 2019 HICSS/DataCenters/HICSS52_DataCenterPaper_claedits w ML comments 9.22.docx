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B3F0" w14:textId="77777777" w:rsidR="00B7412C" w:rsidRPr="0002018A" w:rsidRDefault="00BE2931" w:rsidP="00B7412C">
      <w:pPr>
        <w:jc w:val="center"/>
        <w:rPr>
          <w:rFonts w:cs="Times New Roman"/>
          <w:b/>
          <w:bCs/>
          <w:sz w:val="28"/>
          <w:szCs w:val="28"/>
        </w:rPr>
      </w:pPr>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0" w:author="C. Anderson" w:date="2018-09-22T07:43:00Z">
          <w:tblPr>
            <w:tblStyle w:val="TableGrid"/>
            <w:tblW w:w="0" w:type="auto"/>
            <w:tblLook w:val="04A0" w:firstRow="1" w:lastRow="0" w:firstColumn="1" w:lastColumn="0" w:noHBand="0" w:noVBand="1"/>
          </w:tblPr>
        </w:tblPrChange>
      </w:tblPr>
      <w:tblGrid>
        <w:gridCol w:w="1852"/>
        <w:gridCol w:w="1858"/>
        <w:gridCol w:w="1995"/>
        <w:gridCol w:w="1799"/>
        <w:gridCol w:w="1856"/>
        <w:tblGridChange w:id="1">
          <w:tblGrid>
            <w:gridCol w:w="1851"/>
            <w:gridCol w:w="1857"/>
            <w:gridCol w:w="1995"/>
            <w:gridCol w:w="1793"/>
            <w:gridCol w:w="1854"/>
          </w:tblGrid>
        </w:tblGridChange>
      </w:tblGrid>
      <w:tr w:rsidR="00163593" w14:paraId="33B1606E" w14:textId="77777777" w:rsidTr="00163593">
        <w:trPr>
          <w:ins w:id="2" w:author="C. Anderson" w:date="2018-09-22T07:31:00Z"/>
        </w:trPr>
        <w:tc>
          <w:tcPr>
            <w:tcW w:w="1852" w:type="dxa"/>
            <w:tcPrChange w:id="3" w:author="C. Anderson" w:date="2018-09-22T07:43:00Z">
              <w:tcPr>
                <w:tcW w:w="1870" w:type="dxa"/>
              </w:tcPr>
            </w:tcPrChange>
          </w:tcPr>
          <w:p w14:paraId="1ED03BC2" w14:textId="77777777" w:rsidR="00ED1F6D" w:rsidRDefault="00163593" w:rsidP="00163593">
            <w:pPr>
              <w:jc w:val="center"/>
              <w:rPr>
                <w:ins w:id="4" w:author="C. Anderson" w:date="2018-09-22T07:35:00Z"/>
                <w:sz w:val="20"/>
                <w:szCs w:val="20"/>
              </w:rPr>
              <w:pPrChange w:id="5" w:author="C. Anderson" w:date="2018-09-22T07:38:00Z">
                <w:pPr/>
              </w:pPrChange>
            </w:pPr>
            <w:proofErr w:type="spellStart"/>
            <w:ins w:id="6" w:author="C. Anderson" w:date="2018-09-22T07:34:00Z">
              <w:r w:rsidRPr="00163593">
                <w:rPr>
                  <w:sz w:val="20"/>
                  <w:szCs w:val="20"/>
                </w:rPr>
                <w:t>Maciej</w:t>
              </w:r>
              <w:proofErr w:type="spellEnd"/>
              <w:r w:rsidRPr="00163593">
                <w:rPr>
                  <w:sz w:val="20"/>
                  <w:szCs w:val="20"/>
                </w:rPr>
                <w:t xml:space="preserve"> Z. </w:t>
              </w:r>
              <w:proofErr w:type="spellStart"/>
              <w:r w:rsidRPr="00163593">
                <w:rPr>
                  <w:sz w:val="20"/>
                  <w:szCs w:val="20"/>
                </w:rPr>
                <w:t>Lukawski</w:t>
              </w:r>
            </w:ins>
            <w:proofErr w:type="spellEnd"/>
          </w:p>
          <w:p w14:paraId="3591467D" w14:textId="45145E8E" w:rsidR="00163593" w:rsidRDefault="00163593" w:rsidP="00163593">
            <w:pPr>
              <w:jc w:val="center"/>
              <w:rPr>
                <w:ins w:id="7" w:author="C. Anderson" w:date="2018-09-22T07:38:00Z"/>
                <w:sz w:val="20"/>
                <w:szCs w:val="20"/>
              </w:rPr>
              <w:pPrChange w:id="8" w:author="C. Anderson" w:date="2018-09-22T07:38:00Z">
                <w:pPr/>
              </w:pPrChange>
            </w:pPr>
            <w:ins w:id="9" w:author="C. Anderson" w:date="2018-09-22T07:35:00Z">
              <w:r>
                <w:rPr>
                  <w:sz w:val="20"/>
                  <w:szCs w:val="20"/>
                </w:rPr>
                <w:t>Cornell University</w:t>
              </w:r>
            </w:ins>
          </w:p>
          <w:p w14:paraId="190DC213" w14:textId="06849139" w:rsidR="00163593" w:rsidRPr="00163593" w:rsidRDefault="00163593" w:rsidP="00163593">
            <w:pPr>
              <w:jc w:val="center"/>
              <w:rPr>
                <w:ins w:id="10" w:author="C. Anderson" w:date="2018-09-22T07:35:00Z"/>
                <w:sz w:val="20"/>
                <w:szCs w:val="20"/>
                <w:u w:val="single"/>
                <w:rPrChange w:id="11" w:author="C. Anderson" w:date="2018-09-22T07:41:00Z">
                  <w:rPr>
                    <w:ins w:id="12" w:author="C. Anderson" w:date="2018-09-22T07:35:00Z"/>
                    <w:sz w:val="20"/>
                    <w:szCs w:val="20"/>
                  </w:rPr>
                </w:rPrChange>
              </w:rPr>
              <w:pPrChange w:id="13" w:author="C. Anderson" w:date="2018-09-22T07:38:00Z">
                <w:pPr/>
              </w:pPrChange>
            </w:pPr>
            <w:ins w:id="14" w:author="C. Anderson" w:date="2018-09-22T07:41:00Z">
              <w:r w:rsidRPr="00163593">
                <w:rPr>
                  <w:sz w:val="20"/>
                  <w:szCs w:val="20"/>
                  <w:u w:val="single"/>
                  <w:rPrChange w:id="15" w:author="C. Anderson" w:date="2018-09-22T07:41:00Z">
                    <w:rPr>
                      <w:sz w:val="20"/>
                      <w:szCs w:val="20"/>
                    </w:rPr>
                  </w:rPrChange>
                </w:rPr>
                <w:t>m</w:t>
              </w:r>
            </w:ins>
            <w:ins w:id="16" w:author="C. Anderson" w:date="2018-09-22T07:40:00Z">
              <w:r w:rsidRPr="00163593">
                <w:rPr>
                  <w:sz w:val="20"/>
                  <w:szCs w:val="20"/>
                  <w:u w:val="single"/>
                  <w:rPrChange w:id="17" w:author="C. Anderson" w:date="2018-09-22T07:41:00Z">
                    <w:rPr>
                      <w:sz w:val="20"/>
                      <w:szCs w:val="20"/>
                    </w:rPr>
                  </w:rPrChange>
                </w:rPr>
                <w:t>zl</w:t>
              </w:r>
            </w:ins>
            <w:ins w:id="18" w:author="C. Anderson" w:date="2018-09-22T07:41:00Z">
              <w:r w:rsidRPr="00163593">
                <w:rPr>
                  <w:sz w:val="20"/>
                  <w:szCs w:val="20"/>
                  <w:u w:val="single"/>
                  <w:rPrChange w:id="19" w:author="C. Anderson" w:date="2018-09-22T07:41:00Z">
                    <w:rPr>
                      <w:sz w:val="20"/>
                      <w:szCs w:val="20"/>
                    </w:rPr>
                  </w:rPrChange>
                </w:rPr>
                <w:t>8@cornell.edu</w:t>
              </w:r>
            </w:ins>
          </w:p>
          <w:p w14:paraId="4AD4CB76" w14:textId="2149E80D" w:rsidR="00163593" w:rsidRPr="00163593" w:rsidRDefault="00163593" w:rsidP="00163593">
            <w:pPr>
              <w:jc w:val="center"/>
              <w:rPr>
                <w:ins w:id="20" w:author="C. Anderson" w:date="2018-09-22T07:31:00Z"/>
                <w:sz w:val="20"/>
                <w:szCs w:val="20"/>
                <w:rPrChange w:id="21" w:author="C. Anderson" w:date="2018-09-22T07:32:00Z">
                  <w:rPr>
                    <w:ins w:id="22" w:author="C. Anderson" w:date="2018-09-22T07:31:00Z"/>
                    <w:b/>
                  </w:rPr>
                </w:rPrChange>
              </w:rPr>
              <w:pPrChange w:id="23" w:author="C. Anderson" w:date="2018-09-22T07:38:00Z">
                <w:pPr/>
              </w:pPrChange>
            </w:pPr>
          </w:p>
        </w:tc>
        <w:tc>
          <w:tcPr>
            <w:tcW w:w="1858" w:type="dxa"/>
            <w:tcPrChange w:id="24" w:author="C. Anderson" w:date="2018-09-22T07:43:00Z">
              <w:tcPr>
                <w:tcW w:w="1870" w:type="dxa"/>
              </w:tcPr>
            </w:tcPrChange>
          </w:tcPr>
          <w:p w14:paraId="4FB3923F" w14:textId="77777777" w:rsidR="00ED1F6D" w:rsidRDefault="00163593" w:rsidP="00163593">
            <w:pPr>
              <w:jc w:val="center"/>
              <w:rPr>
                <w:ins w:id="25" w:author="C. Anderson" w:date="2018-09-22T07:36:00Z"/>
                <w:sz w:val="20"/>
                <w:szCs w:val="20"/>
              </w:rPr>
              <w:pPrChange w:id="26" w:author="C. Anderson" w:date="2018-09-22T07:38:00Z">
                <w:pPr/>
              </w:pPrChange>
            </w:pPr>
            <w:ins w:id="27" w:author="C. Anderson" w:date="2018-09-22T07:34:00Z">
              <w:r w:rsidRPr="00163593">
                <w:rPr>
                  <w:sz w:val="20"/>
                  <w:szCs w:val="20"/>
                </w:rPr>
                <w:t>Jefferson W. Tester</w:t>
              </w:r>
            </w:ins>
          </w:p>
          <w:p w14:paraId="36FE5314" w14:textId="397C373E" w:rsidR="00163593" w:rsidRDefault="00163593" w:rsidP="00163593">
            <w:pPr>
              <w:jc w:val="center"/>
              <w:rPr>
                <w:ins w:id="28" w:author="C. Anderson" w:date="2018-09-22T07:36:00Z"/>
                <w:sz w:val="20"/>
                <w:szCs w:val="20"/>
              </w:rPr>
              <w:pPrChange w:id="29" w:author="C. Anderson" w:date="2018-09-22T07:38:00Z">
                <w:pPr/>
              </w:pPrChange>
            </w:pPr>
            <w:ins w:id="30" w:author="C. Anderson" w:date="2018-09-22T07:36:00Z">
              <w:r>
                <w:rPr>
                  <w:sz w:val="20"/>
                  <w:szCs w:val="20"/>
                </w:rPr>
                <w:t>Cornell University</w:t>
              </w:r>
            </w:ins>
          </w:p>
          <w:p w14:paraId="608E5E08" w14:textId="25BD651D" w:rsidR="00163593" w:rsidRPr="00163593" w:rsidRDefault="00163593" w:rsidP="00163593">
            <w:pPr>
              <w:jc w:val="center"/>
              <w:rPr>
                <w:ins w:id="31" w:author="C. Anderson" w:date="2018-09-22T07:31:00Z"/>
                <w:sz w:val="20"/>
                <w:szCs w:val="20"/>
                <w:u w:val="single"/>
                <w:rPrChange w:id="32" w:author="C. Anderson" w:date="2018-09-22T07:41:00Z">
                  <w:rPr>
                    <w:ins w:id="33" w:author="C. Anderson" w:date="2018-09-22T07:31:00Z"/>
                    <w:b/>
                  </w:rPr>
                </w:rPrChange>
              </w:rPr>
              <w:pPrChange w:id="34" w:author="C. Anderson" w:date="2018-09-22T07:38:00Z">
                <w:pPr/>
              </w:pPrChange>
            </w:pPr>
            <w:ins w:id="35" w:author="C. Anderson" w:date="2018-09-22T07:40:00Z">
              <w:r w:rsidRPr="00163593">
                <w:rPr>
                  <w:sz w:val="20"/>
                  <w:szCs w:val="20"/>
                  <w:u w:val="single"/>
                  <w:rPrChange w:id="36" w:author="C. Anderson" w:date="2018-09-22T07:41:00Z">
                    <w:rPr>
                      <w:sz w:val="20"/>
                      <w:szCs w:val="20"/>
                    </w:rPr>
                  </w:rPrChange>
                </w:rPr>
                <w:t>jwt54@cornell.edu</w:t>
              </w:r>
            </w:ins>
          </w:p>
        </w:tc>
        <w:tc>
          <w:tcPr>
            <w:tcW w:w="1995" w:type="dxa"/>
            <w:tcPrChange w:id="37" w:author="C. Anderson" w:date="2018-09-22T07:43:00Z">
              <w:tcPr>
                <w:tcW w:w="1870" w:type="dxa"/>
              </w:tcPr>
            </w:tcPrChange>
          </w:tcPr>
          <w:p w14:paraId="55C5F816" w14:textId="77777777" w:rsidR="00ED1F6D" w:rsidRDefault="00163593" w:rsidP="00163593">
            <w:pPr>
              <w:jc w:val="center"/>
              <w:rPr>
                <w:ins w:id="38" w:author="C. Anderson" w:date="2018-09-22T07:36:00Z"/>
                <w:sz w:val="20"/>
                <w:szCs w:val="20"/>
              </w:rPr>
              <w:pPrChange w:id="39" w:author="C. Anderson" w:date="2018-09-22T07:38:00Z">
                <w:pPr/>
              </w:pPrChange>
            </w:pPr>
            <w:ins w:id="40" w:author="C. Anderson" w:date="2018-09-22T07:34:00Z">
              <w:r>
                <w:rPr>
                  <w:sz w:val="20"/>
                  <w:szCs w:val="20"/>
                </w:rPr>
                <w:t>Michal C. Moore</w:t>
              </w:r>
            </w:ins>
          </w:p>
          <w:p w14:paraId="26CB4B52" w14:textId="0C99AA5C" w:rsidR="00163593" w:rsidRDefault="00163593" w:rsidP="00163593">
            <w:pPr>
              <w:jc w:val="center"/>
              <w:rPr>
                <w:ins w:id="41" w:author="C. Anderson" w:date="2018-09-22T07:36:00Z"/>
                <w:sz w:val="20"/>
                <w:szCs w:val="20"/>
              </w:rPr>
              <w:pPrChange w:id="42" w:author="C. Anderson" w:date="2018-09-22T07:38:00Z">
                <w:pPr/>
              </w:pPrChange>
            </w:pPr>
            <w:ins w:id="43" w:author="C. Anderson" w:date="2018-09-22T07:36:00Z">
              <w:r>
                <w:rPr>
                  <w:sz w:val="20"/>
                  <w:szCs w:val="20"/>
                </w:rPr>
                <w:t>Cornell University</w:t>
              </w:r>
            </w:ins>
          </w:p>
          <w:p w14:paraId="50BA55E3" w14:textId="726F1412" w:rsidR="00163593" w:rsidRPr="00163593" w:rsidRDefault="00163593" w:rsidP="00163593">
            <w:pPr>
              <w:jc w:val="center"/>
              <w:rPr>
                <w:ins w:id="44" w:author="C. Anderson" w:date="2018-09-22T07:31:00Z"/>
                <w:sz w:val="20"/>
                <w:szCs w:val="20"/>
                <w:u w:val="single"/>
                <w:rPrChange w:id="45" w:author="C. Anderson" w:date="2018-09-22T07:41:00Z">
                  <w:rPr>
                    <w:ins w:id="46" w:author="C. Anderson" w:date="2018-09-22T07:31:00Z"/>
                    <w:b/>
                  </w:rPr>
                </w:rPrChange>
              </w:rPr>
              <w:pPrChange w:id="47" w:author="C. Anderson" w:date="2018-09-22T07:38:00Z">
                <w:pPr/>
              </w:pPrChange>
            </w:pPr>
            <w:ins w:id="48" w:author="C. Anderson" w:date="2018-09-22T07:40:00Z">
              <w:r w:rsidRPr="00163593">
                <w:rPr>
                  <w:sz w:val="20"/>
                  <w:szCs w:val="20"/>
                  <w:u w:val="single"/>
                  <w:rPrChange w:id="49" w:author="C. Anderson" w:date="2018-09-22T07:41:00Z">
                    <w:rPr>
                      <w:sz w:val="20"/>
                      <w:szCs w:val="20"/>
                    </w:rPr>
                  </w:rPrChange>
                </w:rPr>
                <w:t>mcm337@cornell.edu</w:t>
              </w:r>
            </w:ins>
          </w:p>
        </w:tc>
        <w:tc>
          <w:tcPr>
            <w:tcW w:w="1799" w:type="dxa"/>
            <w:tcPrChange w:id="50" w:author="C. Anderson" w:date="2018-09-22T07:43:00Z">
              <w:tcPr>
                <w:tcW w:w="1870" w:type="dxa"/>
                <w:tcBorders>
                  <w:right w:val="nil"/>
                </w:tcBorders>
              </w:tcPr>
            </w:tcPrChange>
          </w:tcPr>
          <w:p w14:paraId="0A26453E" w14:textId="77777777" w:rsidR="00ED1F6D" w:rsidRDefault="00163593" w:rsidP="00163593">
            <w:pPr>
              <w:jc w:val="center"/>
              <w:rPr>
                <w:ins w:id="51" w:author="C. Anderson" w:date="2018-09-22T07:38:00Z"/>
                <w:sz w:val="20"/>
                <w:szCs w:val="20"/>
              </w:rPr>
              <w:pPrChange w:id="52" w:author="C. Anderson" w:date="2018-09-22T07:38:00Z">
                <w:pPr/>
              </w:pPrChange>
            </w:pPr>
            <w:ins w:id="53" w:author="C. Anderson" w:date="2018-09-22T07:38:00Z">
              <w:r>
                <w:rPr>
                  <w:sz w:val="20"/>
                  <w:szCs w:val="20"/>
                </w:rPr>
                <w:t xml:space="preserve">Pawel </w:t>
              </w:r>
              <w:proofErr w:type="spellStart"/>
              <w:r>
                <w:rPr>
                  <w:sz w:val="20"/>
                  <w:szCs w:val="20"/>
                </w:rPr>
                <w:t>Krol</w:t>
              </w:r>
              <w:proofErr w:type="spellEnd"/>
            </w:ins>
          </w:p>
          <w:p w14:paraId="07F96EBE" w14:textId="77777777" w:rsidR="00163593" w:rsidRDefault="00163593" w:rsidP="00163593">
            <w:pPr>
              <w:jc w:val="center"/>
              <w:rPr>
                <w:ins w:id="54" w:author="C. Anderson" w:date="2018-09-22T07:38:00Z"/>
                <w:sz w:val="20"/>
                <w:szCs w:val="20"/>
              </w:rPr>
              <w:pPrChange w:id="55" w:author="C. Anderson" w:date="2018-09-22T07:38:00Z">
                <w:pPr/>
              </w:pPrChange>
            </w:pPr>
            <w:ins w:id="56" w:author="C. Anderson" w:date="2018-09-22T07:38:00Z">
              <w:r>
                <w:rPr>
                  <w:sz w:val="20"/>
                  <w:szCs w:val="20"/>
                </w:rPr>
                <w:t>AGH University of Science and Technology</w:t>
              </w:r>
            </w:ins>
          </w:p>
          <w:p w14:paraId="177DBE68" w14:textId="071A1BD6" w:rsidR="00163593" w:rsidRPr="00163593" w:rsidRDefault="00163593" w:rsidP="00163593">
            <w:pPr>
              <w:jc w:val="center"/>
              <w:rPr>
                <w:ins w:id="57" w:author="C. Anderson" w:date="2018-09-22T07:31:00Z"/>
                <w:sz w:val="20"/>
                <w:szCs w:val="20"/>
                <w:rPrChange w:id="58" w:author="C. Anderson" w:date="2018-09-22T07:32:00Z">
                  <w:rPr>
                    <w:ins w:id="59" w:author="C. Anderson" w:date="2018-09-22T07:31:00Z"/>
                    <w:b/>
                  </w:rPr>
                </w:rPrChange>
              </w:rPr>
              <w:pPrChange w:id="60" w:author="C. Anderson" w:date="2018-09-22T07:38:00Z">
                <w:pPr/>
              </w:pPrChange>
            </w:pPr>
          </w:p>
        </w:tc>
        <w:tc>
          <w:tcPr>
            <w:tcW w:w="1856" w:type="dxa"/>
            <w:tcPrChange w:id="61" w:author="C. Anderson" w:date="2018-09-22T07:43:00Z">
              <w:tcPr>
                <w:tcW w:w="1870" w:type="dxa"/>
                <w:tcBorders>
                  <w:top w:val="nil"/>
                  <w:left w:val="nil"/>
                </w:tcBorders>
              </w:tcPr>
            </w:tcPrChange>
          </w:tcPr>
          <w:p w14:paraId="60154EC5" w14:textId="77777777" w:rsidR="00ED1F6D" w:rsidRDefault="00163593" w:rsidP="00163593">
            <w:pPr>
              <w:jc w:val="center"/>
              <w:rPr>
                <w:ins w:id="62" w:author="C. Anderson" w:date="2018-09-22T07:36:00Z"/>
                <w:sz w:val="20"/>
                <w:szCs w:val="20"/>
              </w:rPr>
              <w:pPrChange w:id="63" w:author="C. Anderson" w:date="2018-09-22T07:38:00Z">
                <w:pPr/>
              </w:pPrChange>
            </w:pPr>
            <w:ins w:id="64" w:author="C. Anderson" w:date="2018-09-22T07:35:00Z">
              <w:r>
                <w:rPr>
                  <w:sz w:val="20"/>
                  <w:szCs w:val="20"/>
                </w:rPr>
                <w:t>C. Lindsay Anderson</w:t>
              </w:r>
            </w:ins>
          </w:p>
          <w:p w14:paraId="0FAA85AF" w14:textId="77777777" w:rsidR="00163593" w:rsidRDefault="00163593" w:rsidP="00163593">
            <w:pPr>
              <w:jc w:val="center"/>
              <w:rPr>
                <w:ins w:id="65" w:author="C. Anderson" w:date="2018-09-22T07:40:00Z"/>
                <w:sz w:val="20"/>
                <w:szCs w:val="20"/>
              </w:rPr>
              <w:pPrChange w:id="66" w:author="C. Anderson" w:date="2018-09-22T07:38:00Z">
                <w:pPr/>
              </w:pPrChange>
            </w:pPr>
            <w:ins w:id="67" w:author="C. Anderson" w:date="2018-09-22T07:36:00Z">
              <w:r>
                <w:rPr>
                  <w:sz w:val="20"/>
                  <w:szCs w:val="20"/>
                </w:rPr>
                <w:t>Cornell University</w:t>
              </w:r>
            </w:ins>
          </w:p>
          <w:p w14:paraId="4DFE668F" w14:textId="1A117CCB" w:rsidR="00163593" w:rsidRPr="00163593" w:rsidRDefault="00163593" w:rsidP="00163593">
            <w:pPr>
              <w:jc w:val="center"/>
              <w:rPr>
                <w:ins w:id="68" w:author="C. Anderson" w:date="2018-09-22T07:31:00Z"/>
                <w:sz w:val="20"/>
                <w:szCs w:val="20"/>
                <w:u w:val="single"/>
                <w:rPrChange w:id="69" w:author="C. Anderson" w:date="2018-09-22T07:41:00Z">
                  <w:rPr>
                    <w:ins w:id="70" w:author="C. Anderson" w:date="2018-09-22T07:31:00Z"/>
                    <w:b/>
                  </w:rPr>
                </w:rPrChange>
              </w:rPr>
              <w:pPrChange w:id="71" w:author="C. Anderson" w:date="2018-09-22T07:38:00Z">
                <w:pPr/>
              </w:pPrChange>
            </w:pPr>
            <w:ins w:id="72" w:author="C. Anderson" w:date="2018-09-22T07:40:00Z">
              <w:r w:rsidRPr="00163593">
                <w:rPr>
                  <w:sz w:val="20"/>
                  <w:szCs w:val="20"/>
                  <w:u w:val="single"/>
                  <w:rPrChange w:id="73" w:author="C. Anderson" w:date="2018-09-22T07:41:00Z">
                    <w:rPr>
                      <w:sz w:val="20"/>
                      <w:szCs w:val="20"/>
                    </w:rPr>
                  </w:rPrChange>
                </w:rPr>
                <w:t>cla28@cornell.edu</w:t>
              </w:r>
            </w:ins>
          </w:p>
        </w:tc>
      </w:tr>
    </w:tbl>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4A43ED10" w:rsidR="00766130" w:rsidRPr="002741BE" w:rsidRDefault="009935D0" w:rsidP="002741BE">
      <w:pPr>
        <w:ind w:firstLine="284"/>
        <w:jc w:val="both"/>
        <w:rPr>
          <w:rFonts w:ascii="Times" w:hAnsi="Times"/>
          <w:sz w:val="20"/>
          <w:szCs w:val="20"/>
        </w:rPr>
      </w:pPr>
      <w:ins w:id="74" w:author="C. Anderson" w:date="2018-09-19T06:05:00Z">
        <w:r>
          <w:rPr>
            <w:rFonts w:ascii="Times" w:hAnsi="Times"/>
            <w:i/>
            <w:sz w:val="20"/>
            <w:szCs w:val="20"/>
          </w:rPr>
          <w:t>Demand response is a key aspect of managing uncertainty</w:t>
        </w:r>
      </w:ins>
      <w:ins w:id="75" w:author="C. Anderson" w:date="2018-09-19T06:06:00Z">
        <w:r>
          <w:rPr>
            <w:rFonts w:ascii="Times" w:hAnsi="Times"/>
            <w:i/>
            <w:sz w:val="20"/>
            <w:szCs w:val="20"/>
          </w:rPr>
          <w:t xml:space="preserve"> and reducing peak loads in </w:t>
        </w:r>
      </w:ins>
      <w:ins w:id="76" w:author="C. Anderson" w:date="2018-09-19T06:05:00Z">
        <w:r>
          <w:rPr>
            <w:rFonts w:ascii="Times" w:hAnsi="Times"/>
            <w:i/>
            <w:sz w:val="20"/>
            <w:szCs w:val="20"/>
          </w:rPr>
          <w:t xml:space="preserve">electric grids. </w:t>
        </w:r>
      </w:ins>
      <w:del w:id="77" w:author="C. Anderson" w:date="2018-09-19T06:06:00Z">
        <w:r w:rsidR="00766130" w:rsidRPr="00766130" w:rsidDel="009935D0">
          <w:rPr>
            <w:rFonts w:ascii="Times" w:hAnsi="Times"/>
            <w:i/>
            <w:sz w:val="20"/>
            <w:szCs w:val="20"/>
          </w:rPr>
          <w:delText>Demand response is a promising solution for reducing coincident peak loads in electric grids.</w:delText>
        </w:r>
      </w:del>
      <w:ins w:id="78" w:author="C. Anderson" w:date="2018-09-19T06:06:00Z">
        <w:r>
          <w:rPr>
            <w:rFonts w:ascii="Times" w:hAnsi="Times"/>
            <w:i/>
            <w:sz w:val="20"/>
            <w:szCs w:val="20"/>
          </w:rPr>
          <w:t xml:space="preserve">This paper considers the capability of a datacenter to provide responsiveness to grid signals through cooling system control. </w:t>
        </w:r>
      </w:ins>
      <w:del w:id="79" w:author="C. Anderson" w:date="2018-09-19T06:07:00Z">
        <w:r w:rsidR="00766130" w:rsidRPr="00766130" w:rsidDel="009935D0">
          <w:rPr>
            <w:rFonts w:ascii="Times" w:hAnsi="Times"/>
            <w:i/>
            <w:sz w:val="20"/>
            <w:szCs w:val="20"/>
          </w:rPr>
          <w:delText xml:space="preserve"> This paper describes a demand response strategy which can be used in data center cooling systems.</w:delText>
        </w:r>
      </w:del>
      <w:ins w:id="80" w:author="C. Anderson" w:date="2018-09-19T06:07:00Z">
        <w:r>
          <w:rPr>
            <w:rFonts w:ascii="Times" w:hAnsi="Times"/>
            <w:i/>
            <w:sz w:val="20"/>
            <w:szCs w:val="20"/>
          </w:rPr>
          <w:t xml:space="preserve"> The strategy is based on pre-cooling the center for provision of load reduction during demand response events</w:t>
        </w:r>
      </w:ins>
      <w:ins w:id="81" w:author="C. Anderson" w:date="2018-09-22T07:43:00Z">
        <w:r w:rsidR="00163593">
          <w:rPr>
            <w:rFonts w:ascii="Times" w:hAnsi="Times"/>
            <w:i/>
            <w:sz w:val="20"/>
            <w:szCs w:val="20"/>
          </w:rPr>
          <w:t>,</w:t>
        </w:r>
      </w:ins>
      <w:ins w:id="82" w:author="C. Anderson" w:date="2018-09-19T06:10:00Z">
        <w:r w:rsidR="009D1F10">
          <w:rPr>
            <w:rFonts w:ascii="Times" w:hAnsi="Times"/>
            <w:i/>
            <w:sz w:val="20"/>
            <w:szCs w:val="20"/>
          </w:rPr>
          <w:t xml:space="preserve"> </w:t>
        </w:r>
        <w:r>
          <w:rPr>
            <w:rFonts w:ascii="Times" w:hAnsi="Times"/>
            <w:i/>
            <w:sz w:val="20"/>
            <w:szCs w:val="20"/>
          </w:rPr>
          <w:t xml:space="preserve">and </w:t>
        </w:r>
      </w:ins>
      <w:del w:id="83" w:author="C. Anderson" w:date="2018-09-19T06:07:00Z">
        <w:r w:rsidR="00766130" w:rsidRPr="00766130" w:rsidDel="009935D0">
          <w:rPr>
            <w:rFonts w:ascii="Times" w:hAnsi="Times"/>
            <w:i/>
            <w:sz w:val="20"/>
            <w:szCs w:val="20"/>
          </w:rPr>
          <w:delText xml:space="preserve"> </w:delText>
        </w:r>
      </w:del>
      <w:del w:id="84" w:author="C. Anderson" w:date="2018-09-19T06:09:00Z">
        <w:r w:rsidR="00766130" w:rsidRPr="00766130" w:rsidDel="009935D0">
          <w:rPr>
            <w:rFonts w:ascii="Times" w:hAnsi="Times"/>
            <w:i/>
            <w:sz w:val="20"/>
            <w:szCs w:val="20"/>
          </w:rPr>
          <w:delText xml:space="preserve">In order to reduce the cooling load during the grid-wide peaks, the data center was be precooled prior to the forecasted coincident peak events. </w:delText>
        </w:r>
      </w:del>
      <w:del w:id="85" w:author="C. Anderson" w:date="2018-09-19T06:12:00Z">
        <w:r w:rsidR="00766130" w:rsidRPr="00766130" w:rsidDel="009D1F10">
          <w:rPr>
            <w:rFonts w:ascii="Times" w:hAnsi="Times"/>
            <w:i/>
            <w:sz w:val="20"/>
            <w:szCs w:val="20"/>
          </w:rPr>
          <w:delText xml:space="preserve">This strategy </w:delText>
        </w:r>
      </w:del>
      <w:ins w:id="86" w:author="C. Anderson" w:date="2018-09-22T07:43:00Z">
        <w:r w:rsidR="00163593">
          <w:rPr>
            <w:rFonts w:ascii="Times" w:hAnsi="Times"/>
            <w:i/>
            <w:sz w:val="20"/>
            <w:szCs w:val="20"/>
          </w:rPr>
          <w:t>is</w:t>
        </w:r>
      </w:ins>
      <w:del w:id="87" w:author="C. Anderson" w:date="2018-09-22T07:43:00Z">
        <w:r w:rsidR="00766130" w:rsidRPr="00766130" w:rsidDel="00163593">
          <w:rPr>
            <w:rFonts w:ascii="Times" w:hAnsi="Times"/>
            <w:i/>
            <w:sz w:val="20"/>
            <w:szCs w:val="20"/>
          </w:rPr>
          <w:delText>was</w:delText>
        </w:r>
      </w:del>
      <w:r w:rsidR="00766130" w:rsidRPr="00766130">
        <w:rPr>
          <w:rFonts w:ascii="Times" w:hAnsi="Times"/>
          <w:i/>
          <w:sz w:val="20"/>
          <w:szCs w:val="20"/>
        </w:rPr>
        <w:t xml:space="preserve"> evaluated using a numerical model of a cooling system</w:t>
      </w:r>
      <w:ins w:id="88" w:author="C. Anderson" w:date="2018-09-22T07:43:00Z">
        <w:r w:rsidR="00163593">
          <w:rPr>
            <w:rFonts w:ascii="Times" w:hAnsi="Times"/>
            <w:i/>
            <w:sz w:val="20"/>
            <w:szCs w:val="20"/>
          </w:rPr>
          <w:t>,</w:t>
        </w:r>
      </w:ins>
      <w:del w:id="89" w:author="C. Anderson" w:date="2018-09-22T07:43:00Z">
        <w:r w:rsidR="00766130" w:rsidRPr="00766130" w:rsidDel="00163593">
          <w:rPr>
            <w:rFonts w:ascii="Times" w:hAnsi="Times"/>
            <w:i/>
            <w:sz w:val="20"/>
            <w:szCs w:val="20"/>
          </w:rPr>
          <w:delText>, which was</w:delText>
        </w:r>
      </w:del>
      <w:r w:rsidR="00766130" w:rsidRPr="00766130">
        <w:rPr>
          <w:rFonts w:ascii="Times" w:hAnsi="Times"/>
          <w:i/>
          <w:sz w:val="20"/>
          <w:szCs w:val="20"/>
        </w:rPr>
        <w:t xml:space="preserve"> validated against experimental data obtained from a small telecommunication data center. </w:t>
      </w:r>
      <w:ins w:id="90" w:author="C. Anderson" w:date="2018-09-19T06:12:00Z">
        <w:r w:rsidR="009D1F10">
          <w:rPr>
            <w:rFonts w:ascii="Times" w:hAnsi="Times"/>
            <w:i/>
            <w:sz w:val="20"/>
            <w:szCs w:val="20"/>
          </w:rPr>
          <w:t>The pre-cooling strategy is applicable to a wide-range of demand response programs, but is illustrated on the example of an established critical peak pricing program</w:t>
        </w:r>
      </w:ins>
      <w:ins w:id="91" w:author="C. Anderson" w:date="2018-09-19T06:13:00Z">
        <w:r w:rsidR="009D1F10">
          <w:rPr>
            <w:rFonts w:ascii="Times" w:hAnsi="Times"/>
            <w:i/>
            <w:sz w:val="20"/>
            <w:szCs w:val="20"/>
          </w:rPr>
          <w:t xml:space="preserve">; specifically </w:t>
        </w:r>
      </w:ins>
      <w:del w:id="92" w:author="C. Anderson" w:date="2018-09-19T06:13:00Z">
        <w:r w:rsidR="00766130" w:rsidRPr="00766130" w:rsidDel="009D1F10">
          <w:rPr>
            <w:rFonts w:ascii="Times" w:hAnsi="Times"/>
            <w:i/>
            <w:sz w:val="20"/>
            <w:szCs w:val="20"/>
          </w:rPr>
          <w:delText xml:space="preserve">The model was used to simulate a data center enrolled in </w:delText>
        </w:r>
      </w:del>
      <w:r w:rsidR="00766130" w:rsidRPr="00766130">
        <w:rPr>
          <w:rFonts w:ascii="Times" w:hAnsi="Times"/>
          <w:i/>
          <w:sz w:val="20"/>
          <w:szCs w:val="20"/>
        </w:rPr>
        <w:t>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00766130" w:rsidRPr="00766130">
        <w:rPr>
          <w:rFonts w:ascii="Times" w:hAnsi="Times"/>
          <w:i/>
          <w:sz w:val="20"/>
          <w:szCs w:val="20"/>
        </w:rPr>
        <w:t>% reduction in the electric bill of the whole data center. The developed demand response strategy is suitable for data centers with power densities below 500 W/m</w:t>
      </w:r>
      <w:r w:rsidR="00766130" w:rsidRPr="00766130">
        <w:rPr>
          <w:rFonts w:ascii="Times" w:hAnsi="Times"/>
          <w:i/>
          <w:sz w:val="20"/>
          <w:szCs w:val="20"/>
          <w:vertAlign w:val="superscript"/>
        </w:rPr>
        <w:t>2</w:t>
      </w:r>
      <w:r w:rsidR="00766130"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Del="009D1F10" w:rsidRDefault="001C6519" w:rsidP="00B7412C">
      <w:pPr>
        <w:jc w:val="both"/>
        <w:rPr>
          <w:del w:id="93" w:author="C. Anderson" w:date="2018-09-19T06:13:00Z"/>
        </w:rPr>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proofErr w:type="spellStart"/>
      <w:r w:rsidRPr="004220DA">
        <w:rPr>
          <w:i/>
          <w:sz w:val="20"/>
          <w:szCs w:val="20"/>
        </w:rPr>
        <w:t>Q</w:t>
      </w:r>
      <w:r w:rsidRPr="004220DA">
        <w:rPr>
          <w:i/>
          <w:sz w:val="20"/>
          <w:szCs w:val="20"/>
          <w:vertAlign w:val="subscript"/>
        </w:rPr>
        <w:t>C,nom</w:t>
      </w:r>
      <w:r w:rsidRPr="004220DA">
        <w:rPr>
          <w:i/>
          <w:sz w:val="20"/>
          <w:szCs w:val="20"/>
        </w:rPr>
        <w:t>·n</w:t>
      </w:r>
      <w:proofErr w:type="spellEnd"/>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a</w:t>
      </w:r>
      <w:proofErr w:type="spellEnd"/>
      <w:r w:rsidRPr="001C6519">
        <w:rPr>
          <w:sz w:val="20"/>
          <w:szCs w:val="20"/>
        </w:rPr>
        <w:t xml:space="preserve"> – ambient temperature [ºC]</w:t>
      </w:r>
    </w:p>
    <w:p w14:paraId="1456E4A4"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min</w:t>
      </w:r>
      <w:proofErr w:type="spellEnd"/>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proofErr w:type="spellStart"/>
      <w:r w:rsidRPr="004220DA">
        <w:rPr>
          <w:i/>
          <w:sz w:val="20"/>
          <w:szCs w:val="20"/>
        </w:rPr>
        <w:t>avg</w:t>
      </w:r>
      <w:proofErr w:type="spellEnd"/>
      <w:r w:rsidRPr="001C6519">
        <w:rPr>
          <w:sz w:val="20"/>
          <w:szCs w:val="20"/>
        </w:rPr>
        <w:t xml:space="preserve"> – average</w:t>
      </w:r>
    </w:p>
    <w:p w14:paraId="69E74A9A" w14:textId="77777777" w:rsidR="001C6519" w:rsidRPr="001C6519" w:rsidRDefault="001C6519" w:rsidP="001C6519">
      <w:pPr>
        <w:rPr>
          <w:sz w:val="20"/>
          <w:szCs w:val="20"/>
        </w:rPr>
      </w:pPr>
      <w:proofErr w:type="spellStart"/>
      <w:r w:rsidRPr="004220DA">
        <w:rPr>
          <w:i/>
          <w:sz w:val="20"/>
          <w:szCs w:val="20"/>
        </w:rPr>
        <w:t>dr</w:t>
      </w:r>
      <w:proofErr w:type="spellEnd"/>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11681B6A"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F51E1">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"[1]"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21A05F56"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w:t>
      </w:r>
      <w:r w:rsidRPr="00766130">
        <w:rPr>
          <w:sz w:val="20"/>
          <w:szCs w:val="20"/>
        </w:rPr>
        <w:lastRenderedPageBreak/>
        <w:t xml:space="preserve">coincident peak periods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customer’s loads during 15-minute system-wide peaks in each of 4 months from June to September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"[3,5]"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contributions to the top 5 peak hours occurring on separate weekdays from June to September </w:t>
      </w:r>
      <w:r w:rsidRPr="00766130">
        <w:rPr>
          <w:sz w:val="20"/>
          <w:szCs w:val="20"/>
        </w:rPr>
        <w:fldChar w:fldCharType="begin" w:fldLock="1"/>
      </w:r>
      <w:r w:rsidR="004F51E1">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"[5,6]"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1D356DE4"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F51E1">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"[7]"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F51E1">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"[8]"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4F62319F" w14:textId="4BCAED0E" w:rsidR="001F4B7D" w:rsidRDefault="00766130" w:rsidP="00A714F9">
      <w:pPr>
        <w:ind w:firstLine="270"/>
        <w:jc w:val="both"/>
        <w:rPr>
          <w:ins w:id="94" w:author="ML" w:date="2018-09-21T19:58:00Z"/>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commentRangeStart w:id="95"/>
      <w:commentRangeStart w:id="96"/>
      <w:r w:rsidRPr="00766130">
        <w:rPr>
          <w:sz w:val="20"/>
          <w:szCs w:val="20"/>
        </w:rPr>
        <w:fldChar w:fldCharType="begin" w:fldLock="1"/>
      </w:r>
      <w:r w:rsidR="004F51E1">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"[9]"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commentRangeEnd w:id="95"/>
      <w:r w:rsidR="009D1F10">
        <w:rPr>
          <w:rStyle w:val="CommentReference"/>
        </w:rPr>
        <w:commentReference w:id="95"/>
      </w:r>
      <w:commentRangeEnd w:id="96"/>
      <w:r w:rsidR="00506F53">
        <w:rPr>
          <w:rStyle w:val="CommentReference"/>
        </w:rPr>
        <w:commentReference w:id="96"/>
      </w:r>
      <w:r w:rsidRPr="00766130">
        <w:rPr>
          <w:sz w:val="20"/>
          <w:szCs w:val="20"/>
        </w:rPr>
        <w:t xml:space="preserve">. </w:t>
      </w:r>
    </w:p>
    <w:p w14:paraId="685B54EE" w14:textId="0D613B7F" w:rsidR="006250F1" w:rsidDel="00402AB1" w:rsidRDefault="006250F1" w:rsidP="00A714F9">
      <w:pPr>
        <w:ind w:firstLine="270"/>
        <w:jc w:val="both"/>
        <w:rPr>
          <w:del w:id="97" w:author="ML" w:date="2018-09-21T20:35:00Z"/>
          <w:sz w:val="20"/>
          <w:szCs w:val="20"/>
        </w:rPr>
      </w:pPr>
      <w:ins w:id="98" w:author="ML" w:date="2018-09-21T19:51:00Z">
        <w:r>
          <w:rPr>
            <w:sz w:val="20"/>
            <w:szCs w:val="20"/>
          </w:rPr>
          <w:t xml:space="preserve">The most common demand response program currently available to data centers in </w:t>
        </w:r>
      </w:ins>
      <w:ins w:id="99" w:author="ML" w:date="2018-09-21T19:52:00Z">
        <w:r>
          <w:rPr>
            <w:sz w:val="20"/>
            <w:szCs w:val="20"/>
          </w:rPr>
          <w:t xml:space="preserve">coincident peak </w:t>
        </w:r>
        <w:r>
          <w:rPr>
            <w:sz w:val="20"/>
            <w:szCs w:val="20"/>
          </w:rPr>
          <w:t>pricing</w:t>
        </w:r>
      </w:ins>
      <w:ins w:id="100" w:author="ML" w:date="2018-09-21T20:07:00Z">
        <w:r w:rsidR="004F51E1">
          <w:rPr>
            <w:sz w:val="20"/>
            <w:szCs w:val="20"/>
          </w:rPr>
          <w:t xml:space="preserve"> </w:t>
        </w:r>
      </w:ins>
      <w:ins w:id="101" w:author="ML" w:date="2018-09-21T20:08:00Z">
        <w:r w:rsidR="004F51E1">
          <w:rPr>
            <w:sz w:val="20"/>
            <w:szCs w:val="20"/>
          </w:rPr>
          <w:fldChar w:fldCharType="begin" w:fldLock="1"/>
        </w:r>
      </w:ins>
      <w:r w:rsidR="004F51E1">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"[4]" }, "properties" : {  }, "schema" : "https://github.com/citation-style-language/schema/raw/master/csl-citation.json" }</w:instrText>
      </w:r>
      <w:r w:rsidR="004F51E1">
        <w:rPr>
          <w:sz w:val="20"/>
          <w:szCs w:val="20"/>
        </w:rPr>
        <w:fldChar w:fldCharType="separate"/>
      </w:r>
      <w:r w:rsidR="004F51E1" w:rsidRPr="004F51E1">
        <w:rPr>
          <w:noProof/>
          <w:sz w:val="20"/>
          <w:szCs w:val="20"/>
        </w:rPr>
        <w:t>[4]</w:t>
      </w:r>
      <w:ins w:id="102" w:author="ML" w:date="2018-09-21T20:08:00Z">
        <w:r w:rsidR="004F51E1">
          <w:rPr>
            <w:sz w:val="20"/>
            <w:szCs w:val="20"/>
          </w:rPr>
          <w:fldChar w:fldCharType="end"/>
        </w:r>
      </w:ins>
      <w:ins w:id="103" w:author="ML" w:date="2018-09-21T19:52:00Z">
        <w:r w:rsidR="004F51E1">
          <w:rPr>
            <w:sz w:val="20"/>
            <w:szCs w:val="20"/>
          </w:rPr>
          <w:t>.</w:t>
        </w:r>
      </w:ins>
      <w:ins w:id="104" w:author="ML" w:date="2018-09-21T19:53:00Z">
        <w:r w:rsidR="00D011D8">
          <w:rPr>
            <w:sz w:val="20"/>
            <w:szCs w:val="20"/>
          </w:rPr>
          <w:t xml:space="preserve"> </w:t>
        </w:r>
      </w:ins>
      <w:ins w:id="105" w:author="ML" w:date="2018-09-21T20:15:00Z">
        <w:r w:rsidR="0037786C">
          <w:rPr>
            <w:sz w:val="20"/>
            <w:szCs w:val="20"/>
          </w:rPr>
          <w:t>D</w:t>
        </w:r>
      </w:ins>
      <w:ins w:id="106" w:author="ML" w:date="2018-09-21T20:32:00Z">
        <w:r w:rsidR="00402AB1">
          <w:rPr>
            <w:sz w:val="20"/>
            <w:szCs w:val="20"/>
          </w:rPr>
          <w:t>ata center d</w:t>
        </w:r>
      </w:ins>
      <w:ins w:id="107" w:author="ML" w:date="2018-09-21T20:15:00Z">
        <w:r w:rsidR="0037786C">
          <w:rPr>
            <w:sz w:val="20"/>
            <w:szCs w:val="20"/>
          </w:rPr>
          <w:t xml:space="preserve">emand response </w:t>
        </w:r>
      </w:ins>
      <w:ins w:id="108" w:author="ML" w:date="2018-09-21T20:16:00Z">
        <w:r w:rsidR="001B65ED">
          <w:rPr>
            <w:sz w:val="20"/>
            <w:szCs w:val="20"/>
          </w:rPr>
          <w:t>in</w:t>
        </w:r>
      </w:ins>
      <w:ins w:id="109" w:author="ML" w:date="2018-09-21T20:15:00Z">
        <w:r w:rsidR="0037786C">
          <w:rPr>
            <w:sz w:val="20"/>
            <w:szCs w:val="20"/>
          </w:rPr>
          <w:t xml:space="preserve"> </w:t>
        </w:r>
      </w:ins>
      <w:ins w:id="110" w:author="ML" w:date="2018-09-21T20:14:00Z">
        <w:r w:rsidR="0037786C">
          <w:rPr>
            <w:sz w:val="20"/>
            <w:szCs w:val="20"/>
          </w:rPr>
          <w:t>c</w:t>
        </w:r>
      </w:ins>
      <w:ins w:id="111" w:author="ML" w:date="2018-09-21T20:01:00Z">
        <w:r w:rsidR="00D011D8">
          <w:rPr>
            <w:sz w:val="20"/>
            <w:szCs w:val="20"/>
          </w:rPr>
          <w:t>oincident</w:t>
        </w:r>
      </w:ins>
      <w:ins w:id="112" w:author="ML" w:date="2018-09-21T19:59:00Z">
        <w:r w:rsidR="00D011D8">
          <w:rPr>
            <w:sz w:val="20"/>
            <w:szCs w:val="20"/>
          </w:rPr>
          <w:t xml:space="preserve"> peak </w:t>
        </w:r>
      </w:ins>
      <w:ins w:id="113" w:author="ML" w:date="2018-09-21T20:17:00Z">
        <w:r w:rsidR="001B65ED">
          <w:rPr>
            <w:sz w:val="20"/>
            <w:szCs w:val="20"/>
          </w:rPr>
          <w:t xml:space="preserve">pricing markets </w:t>
        </w:r>
      </w:ins>
      <w:ins w:id="114" w:author="ML" w:date="2018-09-21T20:26:00Z">
        <w:r w:rsidR="00B13C66">
          <w:rPr>
            <w:sz w:val="20"/>
            <w:szCs w:val="20"/>
          </w:rPr>
          <w:t xml:space="preserve">has been </w:t>
        </w:r>
      </w:ins>
      <w:ins w:id="115" w:author="ML" w:date="2018-09-21T20:31:00Z">
        <w:r w:rsidR="00975689">
          <w:rPr>
            <w:sz w:val="20"/>
            <w:szCs w:val="20"/>
          </w:rPr>
          <w:t>studied</w:t>
        </w:r>
      </w:ins>
      <w:ins w:id="116" w:author="ML" w:date="2018-09-21T20:02:00Z">
        <w:r w:rsidR="0037786C">
          <w:rPr>
            <w:sz w:val="20"/>
            <w:szCs w:val="20"/>
          </w:rPr>
          <w:t xml:space="preserve"> </w:t>
        </w:r>
      </w:ins>
      <w:ins w:id="117" w:author="ML" w:date="2018-09-21T20:31:00Z">
        <w:r w:rsidR="00A15496">
          <w:rPr>
            <w:sz w:val="20"/>
            <w:szCs w:val="20"/>
          </w:rPr>
          <w:t xml:space="preserve">for </w:t>
        </w:r>
      </w:ins>
      <w:ins w:id="118" w:author="ML" w:date="2018-09-21T20:16:00Z">
        <w:r w:rsidR="001B65ED">
          <w:rPr>
            <w:sz w:val="20"/>
            <w:szCs w:val="20"/>
          </w:rPr>
          <w:t>workload shifting and using local power generation</w:t>
        </w:r>
      </w:ins>
      <w:ins w:id="119" w:author="ML" w:date="2018-09-21T20:20:00Z">
        <w:r w:rsidR="001B65ED">
          <w:rPr>
            <w:sz w:val="20"/>
            <w:szCs w:val="20"/>
          </w:rPr>
          <w:t xml:space="preserve"> </w:t>
        </w:r>
        <w:r w:rsidR="001B65ED">
          <w:rPr>
            <w:sz w:val="20"/>
            <w:szCs w:val="20"/>
          </w:rPr>
          <w:fldChar w:fldCharType="begin" w:fldLock="1"/>
        </w:r>
      </w:ins>
      <w:r w:rsidR="001B65ED">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"[2]" }, "properties" : {  }, "schema" : "https://github.com/citation-style-language/schema/raw/master/csl-citation.json" }</w:instrText>
      </w:r>
      <w:r w:rsidR="001B65ED">
        <w:rPr>
          <w:sz w:val="20"/>
          <w:szCs w:val="20"/>
        </w:rPr>
        <w:fldChar w:fldCharType="separate"/>
      </w:r>
      <w:r w:rsidR="001B65ED" w:rsidRPr="001B65ED">
        <w:rPr>
          <w:noProof/>
          <w:sz w:val="20"/>
          <w:szCs w:val="20"/>
        </w:rPr>
        <w:t>[2]</w:t>
      </w:r>
      <w:ins w:id="120" w:author="ML" w:date="2018-09-21T20:20:00Z">
        <w:r w:rsidR="001B65ED">
          <w:rPr>
            <w:sz w:val="20"/>
            <w:szCs w:val="20"/>
          </w:rPr>
          <w:fldChar w:fldCharType="end"/>
        </w:r>
      </w:ins>
      <w:ins w:id="121" w:author="ML" w:date="2018-09-21T20:22:00Z">
        <w:r w:rsidR="00A15496">
          <w:rPr>
            <w:sz w:val="20"/>
            <w:szCs w:val="20"/>
          </w:rPr>
          <w:t xml:space="preserve">, but </w:t>
        </w:r>
      </w:ins>
      <w:ins w:id="122" w:author="ML" w:date="2018-09-21T20:34:00Z">
        <w:r w:rsidR="00402AB1">
          <w:rPr>
            <w:sz w:val="20"/>
            <w:szCs w:val="20"/>
          </w:rPr>
          <w:t xml:space="preserve">not </w:t>
        </w:r>
      </w:ins>
      <w:ins w:id="123" w:author="ML" w:date="2018-09-21T20:36:00Z">
        <w:r w:rsidR="00402AB1">
          <w:rPr>
            <w:sz w:val="20"/>
            <w:szCs w:val="20"/>
          </w:rPr>
          <w:t>for</w:t>
        </w:r>
        <w:r w:rsidR="00975689">
          <w:rPr>
            <w:sz w:val="20"/>
            <w:szCs w:val="20"/>
          </w:rPr>
          <w:t xml:space="preserve"> shifting</w:t>
        </w:r>
      </w:ins>
      <w:ins w:id="124" w:author="ML" w:date="2018-09-21T20:33:00Z">
        <w:r w:rsidR="00402AB1">
          <w:rPr>
            <w:sz w:val="20"/>
            <w:szCs w:val="20"/>
          </w:rPr>
          <w:t xml:space="preserve"> </w:t>
        </w:r>
      </w:ins>
      <w:ins w:id="125" w:author="ML" w:date="2018-09-21T20:41:00Z">
        <w:r w:rsidR="00975689">
          <w:rPr>
            <w:sz w:val="20"/>
            <w:szCs w:val="20"/>
          </w:rPr>
          <w:t xml:space="preserve">data center </w:t>
        </w:r>
      </w:ins>
      <w:ins w:id="126" w:author="ML" w:date="2018-09-21T20:40:00Z">
        <w:r w:rsidR="00975689">
          <w:rPr>
            <w:sz w:val="20"/>
            <w:szCs w:val="20"/>
          </w:rPr>
          <w:t xml:space="preserve">cooling </w:t>
        </w:r>
      </w:ins>
      <w:ins w:id="127" w:author="ML" w:date="2018-09-21T20:33:00Z">
        <w:r w:rsidR="00402AB1">
          <w:rPr>
            <w:sz w:val="20"/>
            <w:szCs w:val="20"/>
          </w:rPr>
          <w:t>loads</w:t>
        </w:r>
      </w:ins>
      <w:ins w:id="128" w:author="ML" w:date="2018-09-21T20:22:00Z">
        <w:r w:rsidR="00A15496">
          <w:rPr>
            <w:sz w:val="20"/>
            <w:szCs w:val="20"/>
          </w:rPr>
          <w:t>.</w:t>
        </w:r>
      </w:ins>
      <w:ins w:id="129" w:author="ML" w:date="2018-09-21T20:29:00Z">
        <w:r w:rsidR="00A15496">
          <w:rPr>
            <w:sz w:val="20"/>
            <w:szCs w:val="20"/>
          </w:rPr>
          <w:t xml:space="preserve"> </w:t>
        </w:r>
      </w:ins>
      <w:ins w:id="130" w:author="ML" w:date="2018-09-21T20:34:00Z">
        <w:r w:rsidR="00402AB1">
          <w:rPr>
            <w:sz w:val="20"/>
            <w:szCs w:val="20"/>
          </w:rPr>
          <w:t>The latter approach is evaluated in this paper.</w:t>
        </w:r>
      </w:ins>
      <w:ins w:id="131" w:author="ML" w:date="2018-09-21T20:22:00Z">
        <w:r w:rsidR="00B13C66">
          <w:rPr>
            <w:sz w:val="20"/>
            <w:szCs w:val="20"/>
          </w:rPr>
          <w:t xml:space="preserve"> </w:t>
        </w:r>
      </w:ins>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77CD32A2"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"[10]"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xml:space="preserve">. The proposed approach relies on precooling the data center prior to </w:t>
      </w:r>
      <w:del w:id="132" w:author="C. Anderson" w:date="2018-09-19T06:15:00Z">
        <w:r w:rsidRPr="00766130" w:rsidDel="009D1F10">
          <w:rPr>
            <w:sz w:val="20"/>
            <w:szCs w:val="20"/>
          </w:rPr>
          <w:delText>coincident peak</w:delText>
        </w:r>
      </w:del>
      <w:ins w:id="133" w:author="C. Anderson" w:date="2018-09-19T06:15:00Z">
        <w:r w:rsidR="009D1F10">
          <w:rPr>
            <w:sz w:val="20"/>
            <w:szCs w:val="20"/>
          </w:rPr>
          <w:t>demand response</w:t>
        </w:r>
      </w:ins>
      <w:r w:rsidRPr="00766130">
        <w:rPr>
          <w:sz w:val="20"/>
          <w:szCs w:val="20"/>
        </w:rPr>
        <w:t xml:space="preserve"> event</w:t>
      </w:r>
      <w:r w:rsidR="009128DF">
        <w:rPr>
          <w:sz w:val="20"/>
          <w:szCs w:val="20"/>
        </w:rPr>
        <w:t>s</w:t>
      </w:r>
      <w:r w:rsidRPr="00766130">
        <w:rPr>
          <w:sz w:val="20"/>
          <w:szCs w:val="20"/>
        </w:rPr>
        <w:t xml:space="preserve"> and reducing the cooling load during the peak. </w:t>
      </w:r>
      <w:ins w:id="134" w:author="C. Anderson" w:date="2018-09-19T06:15:00Z">
        <w:r w:rsidR="009D1F10">
          <w:rPr>
            <w:sz w:val="20"/>
            <w:szCs w:val="20"/>
          </w:rPr>
          <w:t xml:space="preserve">In the case of </w:t>
        </w:r>
      </w:ins>
      <w:del w:id="135" w:author="C. Anderson" w:date="2018-09-19T06:15:00Z">
        <w:r w:rsidRPr="00766130" w:rsidDel="009D1F10">
          <w:rPr>
            <w:sz w:val="20"/>
            <w:szCs w:val="20"/>
          </w:rPr>
          <w:delText xml:space="preserve">Coincident </w:delText>
        </w:r>
      </w:del>
      <w:ins w:id="136" w:author="C. Anderson" w:date="2018-09-19T06:15:00Z">
        <w:r w:rsidR="009D1F10">
          <w:rPr>
            <w:sz w:val="20"/>
            <w:szCs w:val="20"/>
          </w:rPr>
          <w:t>c</w:t>
        </w:r>
        <w:r w:rsidR="009D1F10" w:rsidRPr="00766130">
          <w:rPr>
            <w:sz w:val="20"/>
            <w:szCs w:val="20"/>
          </w:rPr>
          <w:t xml:space="preserve">oincident </w:t>
        </w:r>
      </w:ins>
      <w:r w:rsidRPr="00766130">
        <w:rPr>
          <w:sz w:val="20"/>
          <w:szCs w:val="20"/>
        </w:rPr>
        <w:t xml:space="preserve">peak </w:t>
      </w:r>
      <w:ins w:id="137" w:author="C. Anderson" w:date="2018-09-19T06:15:00Z">
        <w:r w:rsidR="009D1F10">
          <w:rPr>
            <w:sz w:val="20"/>
            <w:szCs w:val="20"/>
          </w:rPr>
          <w:t xml:space="preserve">programs, </w:t>
        </w:r>
      </w:ins>
      <w:r w:rsidRPr="00766130">
        <w:rPr>
          <w:sz w:val="20"/>
          <w:szCs w:val="20"/>
        </w:rPr>
        <w:t>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ahead of the expected peak – a 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2FA0D75"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F51E1">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12B93130"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F51E1">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"[10,11]"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xml:space="preserve">. </w:t>
      </w:r>
      <w:ins w:id="138" w:author="C. Anderson" w:date="2018-09-19T06:16:00Z">
        <w:r w:rsidR="009D1F10">
          <w:rPr>
            <w:sz w:val="20"/>
            <w:szCs w:val="20"/>
          </w:rPr>
          <w:t>Our analysis shows that f</w:t>
        </w:r>
      </w:ins>
      <w:del w:id="139" w:author="C. Anderson" w:date="2018-09-19T06:16:00Z">
        <w:r w:rsidRPr="00766130" w:rsidDel="009D1F10">
          <w:rPr>
            <w:sz w:val="20"/>
            <w:szCs w:val="20"/>
          </w:rPr>
          <w:delText>F</w:delText>
        </w:r>
      </w:del>
      <w:r w:rsidRPr="00766130">
        <w:rPr>
          <w:sz w:val="20"/>
          <w:szCs w:val="20"/>
        </w:rPr>
        <w:t xml:space="preserve">acilities with significantly higher power density </w:t>
      </w:r>
      <w:r w:rsidRPr="00766130">
        <w:rPr>
          <w:sz w:val="20"/>
          <w:szCs w:val="20"/>
        </w:rPr>
        <w:lastRenderedPageBreak/>
        <w:t>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t>2.1. Numerical model of telecommunications data center</w:t>
      </w:r>
      <w:r w:rsidR="00B7412C">
        <w:rPr>
          <w:b/>
        </w:rPr>
        <w:br/>
      </w:r>
    </w:p>
    <w:p w14:paraId="1FDC98E9" w14:textId="12BF89BE"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F51E1">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"[8,12,13]"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proofErr w:type="spellStart"/>
      <w:r w:rsidRPr="005A601F">
        <w:rPr>
          <w:i/>
          <w:sz w:val="20"/>
          <w:szCs w:val="20"/>
        </w:rPr>
        <w:t>θ</w:t>
      </w:r>
      <w:r w:rsidRPr="005A601F">
        <w:rPr>
          <w:i/>
          <w:sz w:val="20"/>
          <w:szCs w:val="20"/>
          <w:vertAlign w:val="subscript"/>
        </w:rPr>
        <w:t>a</w:t>
      </w:r>
      <w:proofErr w:type="spellEnd"/>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5ED30DE"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cooling capacity of the heat pump </w:t>
      </w:r>
      <w:proofErr w:type="spellStart"/>
      <w:r w:rsidRPr="005A601F">
        <w:rPr>
          <w:i/>
          <w:sz w:val="20"/>
          <w:szCs w:val="20"/>
        </w:rPr>
        <w:t>Q</w:t>
      </w:r>
      <w:r w:rsidRPr="005A601F">
        <w:rPr>
          <w:i/>
          <w:sz w:val="20"/>
          <w:szCs w:val="20"/>
          <w:vertAlign w:val="subscript"/>
        </w:rPr>
        <w:t>c,nom</w:t>
      </w:r>
      <w:proofErr w:type="spellEnd"/>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F51E1">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"[14]"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proofErr w:type="spellStart"/>
      <w:r w:rsidRPr="005A601F">
        <w:rPr>
          <w:i/>
          <w:sz w:val="20"/>
          <w:szCs w:val="20"/>
        </w:rPr>
        <w:t>COP</w:t>
      </w:r>
      <w:r w:rsidRPr="005A601F">
        <w:rPr>
          <w:i/>
          <w:sz w:val="20"/>
          <w:szCs w:val="20"/>
          <w:vertAlign w:val="subscript"/>
        </w:rPr>
        <w:t>nom</w:t>
      </w:r>
      <w:proofErr w:type="spellEnd"/>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57CF7A6E"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xml:space="preserve">) telecommunications data center located in Ithaca, NY. The data center had IT power demand of about 14 </w:t>
      </w:r>
      <w:proofErr w:type="spellStart"/>
      <w:r w:rsidR="006D7D20" w:rsidRPr="006D7D20">
        <w:rPr>
          <w:sz w:val="20"/>
          <w:szCs w:val="20"/>
        </w:rPr>
        <w:t>kW</w:t>
      </w:r>
      <w:r w:rsidR="006D7D20" w:rsidRPr="006D7D20">
        <w:rPr>
          <w:sz w:val="20"/>
          <w:szCs w:val="20"/>
          <w:vertAlign w:val="subscript"/>
        </w:rPr>
        <w:t>e</w:t>
      </w:r>
      <w:proofErr w:type="spellEnd"/>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F51E1">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proofErr w:type="spellStart"/>
      <w:r w:rsidR="006D7D20" w:rsidRPr="006D7D20">
        <w:rPr>
          <w:i/>
          <w:sz w:val="20"/>
          <w:szCs w:val="20"/>
        </w:rPr>
        <w:lastRenderedPageBreak/>
        <w:t>θ</w:t>
      </w:r>
      <w:r w:rsidR="006D7D20" w:rsidRPr="006D7D20">
        <w:rPr>
          <w:i/>
          <w:sz w:val="20"/>
          <w:szCs w:val="20"/>
          <w:vertAlign w:val="subscript"/>
        </w:rPr>
        <w:t>min</w:t>
      </w:r>
      <w:proofErr w:type="spellEnd"/>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proofErr w:type="spellStart"/>
      <w:r w:rsidRPr="00B4652E">
        <w:rPr>
          <w:i/>
          <w:sz w:val="20"/>
          <w:szCs w:val="20"/>
        </w:rPr>
        <w:t>Q</w:t>
      </w:r>
      <w:r w:rsidRPr="00B4652E">
        <w:rPr>
          <w:i/>
          <w:sz w:val="20"/>
          <w:szCs w:val="20"/>
          <w:vertAlign w:val="subscript"/>
        </w:rPr>
        <w:t>C,nom</w:t>
      </w:r>
      <w:proofErr w:type="spellEnd"/>
      <w:r w:rsidRPr="00B4652E">
        <w:rPr>
          <w:sz w:val="20"/>
          <w:szCs w:val="20"/>
        </w:rPr>
        <w:t xml:space="preserve"> was calculated as an average over all times when the heat pump was on and the indoor temperature was within 1 ºC from 26.7 ºC. The heat </w:t>
      </w:r>
      <w:r w:rsidRPr="00B4652E">
        <w:rPr>
          <w:sz w:val="20"/>
          <w:szCs w:val="20"/>
        </w:rPr>
        <w:t>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140"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140"/>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proofErr w:type="spellStart"/>
            <w:r w:rsidRPr="00B4652E">
              <w:rPr>
                <w:i/>
                <w:sz w:val="20"/>
                <w:szCs w:val="20"/>
              </w:rPr>
              <w:t>Q</w:t>
            </w:r>
            <w:r w:rsidRPr="00B4652E">
              <w:rPr>
                <w:i/>
                <w:sz w:val="20"/>
                <w:szCs w:val="20"/>
                <w:vertAlign w:val="subscript"/>
              </w:rPr>
              <w:t>C,nom</w:t>
            </w:r>
            <w:proofErr w:type="spellEnd"/>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proofErr w:type="spellStart"/>
            <w:r w:rsidRPr="00B4652E">
              <w:rPr>
                <w:i/>
                <w:sz w:val="20"/>
                <w:szCs w:val="20"/>
              </w:rPr>
              <w:t>θ</w:t>
            </w:r>
            <w:r w:rsidRPr="00B4652E">
              <w:rPr>
                <w:i/>
                <w:sz w:val="20"/>
                <w:szCs w:val="20"/>
                <w:vertAlign w:val="subscript"/>
              </w:rPr>
              <w:t>min</w:t>
            </w:r>
            <w:proofErr w:type="spellEnd"/>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proofErr w:type="spellStart"/>
            <w:r w:rsidRPr="00B4652E">
              <w:rPr>
                <w:i/>
                <w:sz w:val="20"/>
                <w:szCs w:val="20"/>
              </w:rPr>
              <w:t>COP</w:t>
            </w:r>
            <w:r w:rsidRPr="00B4652E">
              <w:rPr>
                <w:i/>
                <w:sz w:val="20"/>
                <w:szCs w:val="20"/>
                <w:vertAlign w:val="subscript"/>
              </w:rPr>
              <w:t>nom</w:t>
            </w:r>
            <w:proofErr w:type="spellEnd"/>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lastRenderedPageBreak/>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141" w:name="_Ref506285733"/>
      <w:bookmarkStart w:id="142"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141"/>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142"/>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3D3876E1" w:rsidR="007C7D6A" w:rsidRPr="007C7D6A" w:rsidRDefault="007C7D6A" w:rsidP="007C7D6A">
      <w:pPr>
        <w:ind w:firstLine="284"/>
        <w:jc w:val="both"/>
        <w:rPr>
          <w:sz w:val="20"/>
          <w:szCs w:val="20"/>
        </w:rPr>
      </w:pPr>
      <w:r w:rsidRPr="007C7D6A">
        <w:rPr>
          <w:sz w:val="20"/>
          <w:szCs w:val="20"/>
        </w:rPr>
        <w:t>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w:t>
      </w:r>
      <w:ins w:id="143" w:author="C. Anderson" w:date="2018-09-19T06:18:00Z">
        <w:r w:rsidR="009D1F10">
          <w:rPr>
            <w:sz w:val="20"/>
            <w:szCs w:val="20"/>
          </w:rPr>
          <w:t>. This program serves as a useful example,</w:t>
        </w:r>
        <w:del w:id="144" w:author="ML" w:date="2018-09-20T21:32:00Z">
          <w:r w:rsidR="009D1F10" w:rsidDel="00F8763D">
            <w:rPr>
              <w:sz w:val="20"/>
              <w:szCs w:val="20"/>
            </w:rPr>
            <w:delText xml:space="preserve"> </w:delText>
          </w:r>
        </w:del>
      </w:ins>
      <w:ins w:id="145" w:author="C. Anderson" w:date="2018-09-19T06:17:00Z">
        <w:r w:rsidR="009D1F10">
          <w:rPr>
            <w:sz w:val="20"/>
            <w:szCs w:val="20"/>
          </w:rPr>
          <w:t xml:space="preserve"> given its relative maturity </w:t>
        </w:r>
      </w:ins>
      <w:ins w:id="146" w:author="C. Anderson" w:date="2018-09-19T06:18:00Z">
        <w:r w:rsidR="009D1F10">
          <w:rPr>
            <w:sz w:val="20"/>
            <w:szCs w:val="20"/>
          </w:rPr>
          <w:t>and accessible data</w:t>
        </w:r>
      </w:ins>
      <w:ins w:id="147" w:author="C. Anderson" w:date="2018-09-19T06:17:00Z">
        <w:r w:rsidR="009D1F10">
          <w:rPr>
            <w:sz w:val="20"/>
            <w:szCs w:val="20"/>
          </w:rPr>
          <w:t xml:space="preserve">. </w:t>
        </w:r>
      </w:ins>
      <w:del w:id="148" w:author="C. Anderson" w:date="2018-09-19T06:17:00Z">
        <w:r w:rsidRPr="007C7D6A" w:rsidDel="009D1F10">
          <w:rPr>
            <w:sz w:val="20"/>
            <w:szCs w:val="20"/>
          </w:rPr>
          <w:delText>.</w:delText>
        </w:r>
      </w:del>
      <w:r w:rsidRPr="007C7D6A">
        <w:rPr>
          <w:sz w:val="20"/>
          <w:szCs w:val="20"/>
        </w:rPr>
        <w:t xml:space="preserve">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11F1D964"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and the duration of the coincident peak warning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are obtained by the data center using a forecasting service </w:t>
      </w:r>
      <w:r w:rsidRPr="007C7D6A">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required indoor temperature to which data center needs to be precooled </w:t>
      </w:r>
      <w:proofErr w:type="spellStart"/>
      <w:r w:rsidRPr="007C7D6A">
        <w:rPr>
          <w:i/>
          <w:sz w:val="20"/>
          <w:szCs w:val="20"/>
        </w:rPr>
        <w:t>θ</w:t>
      </w:r>
      <w:r w:rsidRPr="007C7D6A">
        <w:rPr>
          <w:i/>
          <w:sz w:val="20"/>
          <w:szCs w:val="20"/>
          <w:vertAlign w:val="subscript"/>
        </w:rPr>
        <w:t>min,pc</w:t>
      </w:r>
      <w:proofErr w:type="spellEnd"/>
      <w:r w:rsidRPr="007C7D6A">
        <w:rPr>
          <w:sz w:val="20"/>
          <w:szCs w:val="20"/>
        </w:rPr>
        <w:t xml:space="preserve"> is calculated using Equation 7:</w:t>
      </w:r>
    </w:p>
    <w:p w14:paraId="4A8600CD" w14:textId="77777777" w:rsidR="007C7D6A" w:rsidRPr="007C7D6A" w:rsidRDefault="00ED1F6D"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2D352E0C"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"[16,17]"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"[16]"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below 5.5 ºC/</w:t>
      </w:r>
      <w:proofErr w:type="spellStart"/>
      <w:r w:rsidRPr="007C7D6A">
        <w:rPr>
          <w:sz w:val="20"/>
          <w:szCs w:val="20"/>
        </w:rPr>
        <w:t>hr</w:t>
      </w:r>
      <w:proofErr w:type="spellEnd"/>
      <w:r w:rsidRPr="007C7D6A">
        <w:rPr>
          <w:sz w:val="20"/>
          <w:szCs w:val="20"/>
        </w:rPr>
        <w:t xml:space="preserve"> </w:t>
      </w:r>
      <w:r w:rsidRPr="007C7D6A">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ED1F6D"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proofErr w:type="spellStart"/>
      <w:r w:rsidRPr="00FC1564">
        <w:rPr>
          <w:i/>
          <w:sz w:val="20"/>
          <w:szCs w:val="20"/>
        </w:rPr>
        <w:t>Q</w:t>
      </w:r>
      <w:r w:rsidRPr="00FC1564">
        <w:rPr>
          <w:i/>
          <w:sz w:val="20"/>
          <w:szCs w:val="20"/>
          <w:vertAlign w:val="subscript"/>
        </w:rPr>
        <w:t>C,avg</w:t>
      </w:r>
      <w:proofErr w:type="spellEnd"/>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proofErr w:type="spellStart"/>
      <w:r w:rsidRPr="007C7D6A">
        <w:rPr>
          <w:i/>
          <w:iCs/>
          <w:sz w:val="20"/>
          <w:szCs w:val="20"/>
        </w:rPr>
        <w:t>t</w:t>
      </w:r>
      <w:r w:rsidRPr="007C7D6A">
        <w:rPr>
          <w:i/>
          <w:iCs/>
          <w:sz w:val="20"/>
          <w:szCs w:val="20"/>
          <w:vertAlign w:val="subscript"/>
        </w:rPr>
        <w:t>pc</w:t>
      </w:r>
      <w:proofErr w:type="spellEnd"/>
      <w:r w:rsidRPr="007C7D6A">
        <w:rPr>
          <w:i/>
          <w:sz w:val="20"/>
          <w:szCs w:val="20"/>
        </w:rPr>
        <w:t>,</w:t>
      </w:r>
      <w:r w:rsidRPr="007C7D6A">
        <w:rPr>
          <w:sz w:val="20"/>
          <w:szCs w:val="20"/>
        </w:rPr>
        <w:t xml:space="preserve"> which is </w:t>
      </w:r>
      <w:r w:rsidRPr="007C7D6A">
        <w:rPr>
          <w:i/>
          <w:sz w:val="20"/>
          <w:szCs w:val="20"/>
        </w:rPr>
        <w:t>∆</w:t>
      </w:r>
      <w:proofErr w:type="spellStart"/>
      <w:r w:rsidRPr="007C7D6A">
        <w:rPr>
          <w:i/>
          <w:sz w:val="20"/>
          <w:szCs w:val="20"/>
        </w:rPr>
        <w:t>t</w:t>
      </w:r>
      <w:r w:rsidRPr="007C7D6A">
        <w:rPr>
          <w:i/>
          <w:sz w:val="20"/>
          <w:szCs w:val="20"/>
          <w:vertAlign w:val="subscript"/>
        </w:rPr>
        <w:t>pc</w:t>
      </w:r>
      <w:proofErr w:type="spellEnd"/>
      <w:r w:rsidRPr="007C7D6A">
        <w:rPr>
          <w:i/>
          <w:sz w:val="20"/>
          <w:szCs w:val="20"/>
          <w:vertAlign w:val="subscript"/>
        </w:rPr>
        <w:t xml:space="preserve"> </w:t>
      </w:r>
      <w:r w:rsidRPr="007C7D6A">
        <w:rPr>
          <w:sz w:val="20"/>
          <w:szCs w:val="20"/>
        </w:rPr>
        <w:t xml:space="preserve">before the beginning of the coincident peak alert at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proofErr w:type="spellStart"/>
      <w:r w:rsidRPr="007C7D6A">
        <w:rPr>
          <w:i/>
          <w:sz w:val="20"/>
          <w:szCs w:val="20"/>
        </w:rPr>
        <w:t>t</w:t>
      </w:r>
      <w:r w:rsidRPr="007C7D6A">
        <w:rPr>
          <w:i/>
          <w:sz w:val="20"/>
          <w:szCs w:val="20"/>
          <w:vertAlign w:val="subscript"/>
        </w:rPr>
        <w:t>dr</w:t>
      </w:r>
      <w:proofErr w:type="spellEnd"/>
      <w:r w:rsidRPr="007C7D6A">
        <w:rPr>
          <w:i/>
          <w:sz w:val="20"/>
          <w:szCs w:val="20"/>
          <w:vertAlign w:val="subscript"/>
        </w:rPr>
        <w:t xml:space="preserve">,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w:t>
      </w:r>
      <w:r w:rsidRPr="007C7D6A">
        <w:rPr>
          <w:sz w:val="20"/>
          <w:szCs w:val="20"/>
        </w:rPr>
        <w:lastRenderedPageBreak/>
        <w:t xml:space="preserve">The cooling system is activated again at the end of the coincident peak alert period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 </w:t>
      </w:r>
      <w:r w:rsidRPr="007C7D6A">
        <w:rPr>
          <w:i/>
          <w:sz w:val="20"/>
          <w:szCs w:val="20"/>
        </w:rPr>
        <w:t>∆</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drawing>
          <wp:inline distT="0" distB="0" distL="0" distR="0" wp14:anchorId="6141BD67" wp14:editId="3271EAF4">
            <wp:extent cx="2628900" cy="4181475"/>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149"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149"/>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151AD7E4" w:rsidR="00DF4762" w:rsidRPr="007F01B2" w:rsidRDefault="00DF4762" w:rsidP="00DF4762">
      <w:pPr>
        <w:jc w:val="both"/>
        <w:rPr>
          <w:b/>
          <w:sz w:val="22"/>
          <w:szCs w:val="22"/>
        </w:rPr>
      </w:pPr>
      <w:r>
        <w:rPr>
          <w:b/>
          <w:sz w:val="22"/>
          <w:szCs w:val="22"/>
        </w:rPr>
        <w:t>3.2</w:t>
      </w:r>
      <w:r w:rsidRPr="007F01B2">
        <w:rPr>
          <w:b/>
          <w:sz w:val="22"/>
          <w:szCs w:val="22"/>
        </w:rPr>
        <w:t xml:space="preserve">. </w:t>
      </w:r>
      <w:ins w:id="150" w:author="C. Anderson" w:date="2018-09-19T06:18:00Z">
        <w:r w:rsidR="009D1F10">
          <w:rPr>
            <w:b/>
            <w:sz w:val="22"/>
            <w:szCs w:val="22"/>
          </w:rPr>
          <w:t xml:space="preserve">Case Study of </w:t>
        </w:r>
      </w:ins>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257EFE00"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"[3,19]"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5DB6484" w:rsidR="00DF4762" w:rsidRDefault="00DF4762" w:rsidP="00DF4762">
      <w:pPr>
        <w:ind w:firstLine="284"/>
        <w:jc w:val="both"/>
        <w:rPr>
          <w:ins w:id="151" w:author="C. Anderson" w:date="2018-09-19T06:26:00Z"/>
          <w:sz w:val="20"/>
          <w:szCs w:val="20"/>
        </w:rPr>
      </w:pPr>
      <w:r w:rsidRPr="00DF4762">
        <w:rPr>
          <w:sz w:val="20"/>
          <w:szCs w:val="20"/>
        </w:rPr>
        <w:t xml:space="preserve">The 4CP program was selected as a case study for this analysis because it is particularly suitable for the proposed demand response scheme. </w:t>
      </w:r>
      <w:del w:id="152" w:author="C. Anderson" w:date="2018-09-19T06:26:00Z">
        <w:r w:rsidRPr="00DF4762" w:rsidDel="009A7F8A">
          <w:rPr>
            <w:sz w:val="20"/>
            <w:szCs w:val="20"/>
          </w:rPr>
          <w:delText xml:space="preserve">Compared to other coincident peak programs, the </w:delText>
        </w:r>
      </w:del>
      <w:ins w:id="153" w:author="C. Anderson" w:date="2018-09-19T06:26:00Z">
        <w:r w:rsidR="009A7F8A">
          <w:rPr>
            <w:sz w:val="20"/>
            <w:szCs w:val="20"/>
          </w:rPr>
          <w:t xml:space="preserve">The </w:t>
        </w:r>
      </w:ins>
      <w:r w:rsidRPr="00DF4762">
        <w:rPr>
          <w:sz w:val="20"/>
          <w:szCs w:val="20"/>
        </w:rPr>
        <w:t>4CP alerts are infrequent, last a short time and can be accurately predicted due to the strong correlation between the ambient temperature and load. During the recent 6 years (2012 to 2017) all 4CP events in ERCOT occurred on weekdays between 4 PM and 5 PM, indicating that the required demand response time ∆</w:t>
      </w:r>
      <w:proofErr w:type="spellStart"/>
      <w:r w:rsidRPr="00DF4762">
        <w:rPr>
          <w:i/>
          <w:sz w:val="20"/>
          <w:szCs w:val="20"/>
        </w:rPr>
        <w:t>t</w:t>
      </w:r>
      <w:r w:rsidRPr="00DF4762">
        <w:rPr>
          <w:i/>
          <w:sz w:val="20"/>
          <w:szCs w:val="20"/>
          <w:vertAlign w:val="subscript"/>
        </w:rPr>
        <w:t>dr</w:t>
      </w:r>
      <w:proofErr w:type="spellEnd"/>
      <w:r w:rsidRPr="00DF4762">
        <w:rPr>
          <w:sz w:val="20"/>
          <w:szCs w:val="20"/>
        </w:rPr>
        <w:t xml:space="preserve"> should not exceed 1 hour </w:t>
      </w:r>
      <w:r w:rsidRPr="00DF4762">
        <w:rPr>
          <w:sz w:val="20"/>
          <w:szCs w:val="20"/>
        </w:rPr>
        <w:fldChar w:fldCharType="begin" w:fldLock="1"/>
      </w:r>
      <w:r w:rsidR="004F51E1">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"[19]"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F51E1">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"[2,20]"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F51E1">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"[21]"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F51E1">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"[3,23]"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5E9088A1" w14:textId="2169A3D2" w:rsidR="009A7F8A" w:rsidRPr="007F01B2" w:rsidRDefault="009A7F8A" w:rsidP="00DF4762">
      <w:pPr>
        <w:ind w:firstLine="284"/>
        <w:jc w:val="both"/>
        <w:rPr>
          <w:sz w:val="20"/>
          <w:szCs w:val="20"/>
        </w:rPr>
      </w:pPr>
      <w:ins w:id="154" w:author="C. Anderson" w:date="2018-09-19T06:26:00Z">
        <w:r>
          <w:rPr>
            <w:sz w:val="20"/>
            <w:szCs w:val="20"/>
          </w:rPr>
          <w:t xml:space="preserve">The challenge with CPP pricing programs, from the perspective of providing grid services, is in the limited number of events that can be called annually, </w:t>
        </w:r>
      </w:ins>
      <w:ins w:id="155" w:author="C. Anderson" w:date="2018-09-19T06:27:00Z">
        <w:r>
          <w:rPr>
            <w:sz w:val="20"/>
            <w:szCs w:val="20"/>
          </w:rPr>
          <w:t>which</w:t>
        </w:r>
      </w:ins>
      <w:ins w:id="156" w:author="C. Anderson" w:date="2018-09-19T06:26:00Z">
        <w:r>
          <w:rPr>
            <w:sz w:val="20"/>
            <w:szCs w:val="20"/>
          </w:rPr>
          <w:t xml:space="preserve"> may become insufficient in particularly hot years, or </w:t>
        </w:r>
      </w:ins>
      <w:ins w:id="157" w:author="C. Anderson" w:date="2018-09-19T06:27:00Z">
        <w:r>
          <w:rPr>
            <w:sz w:val="20"/>
            <w:szCs w:val="20"/>
          </w:rPr>
          <w:t>unnecessary</w:t>
        </w:r>
      </w:ins>
      <w:ins w:id="158" w:author="C. Anderson" w:date="2018-09-19T06:26:00Z">
        <w:r>
          <w:rPr>
            <w:sz w:val="20"/>
            <w:szCs w:val="20"/>
          </w:rPr>
          <w:t xml:space="preserve"> </w:t>
        </w:r>
      </w:ins>
      <w:ins w:id="159" w:author="C. Anderson" w:date="2018-09-19T06:27:00Z">
        <w:r>
          <w:rPr>
            <w:sz w:val="20"/>
            <w:szCs w:val="20"/>
          </w:rPr>
          <w:t>in cooler summer seasons</w:t>
        </w:r>
      </w:ins>
      <w:ins w:id="160" w:author="C. Anderson" w:date="2018-09-22T07:46:00Z">
        <w:r w:rsidR="00163593">
          <w:rPr>
            <w:sz w:val="20"/>
            <w:szCs w:val="20"/>
          </w:rPr>
          <w:t xml:space="preserve">, and does not take full advantage of the flexibility offered </w:t>
        </w:r>
        <w:proofErr w:type="spellStart"/>
        <w:r w:rsidR="00163593">
          <w:rPr>
            <w:sz w:val="20"/>
            <w:szCs w:val="20"/>
          </w:rPr>
          <w:t>byt</w:t>
        </w:r>
        <w:proofErr w:type="spellEnd"/>
        <w:r w:rsidR="00163593">
          <w:rPr>
            <w:sz w:val="20"/>
            <w:szCs w:val="20"/>
          </w:rPr>
          <w:t xml:space="preserve"> data centers </w:t>
        </w:r>
      </w:ins>
      <w:commentRangeStart w:id="161"/>
      <w:commentRangeStart w:id="162"/>
      <w:ins w:id="163" w:author="C. Anderson" w:date="2018-09-19T06:30:00Z">
        <w:r w:rsidRPr="009A7F8A">
          <w:rPr>
            <w:sz w:val="20"/>
            <w:szCs w:val="20"/>
            <w:highlight w:val="yellow"/>
            <w:rPrChange w:id="164" w:author="C. Anderson" w:date="2018-09-19T06:30:00Z">
              <w:rPr>
                <w:sz w:val="20"/>
                <w:szCs w:val="20"/>
              </w:rPr>
            </w:rPrChange>
          </w:rPr>
          <w:t>[cite]</w:t>
        </w:r>
      </w:ins>
      <w:ins w:id="165" w:author="C. Anderson" w:date="2018-09-19T06:27:00Z">
        <w:r w:rsidRPr="009A7F8A">
          <w:rPr>
            <w:sz w:val="20"/>
            <w:szCs w:val="20"/>
            <w:highlight w:val="yellow"/>
            <w:rPrChange w:id="166" w:author="C. Anderson" w:date="2018-09-19T06:30:00Z">
              <w:rPr>
                <w:sz w:val="20"/>
                <w:szCs w:val="20"/>
              </w:rPr>
            </w:rPrChange>
          </w:rPr>
          <w:t>.</w:t>
        </w:r>
        <w:r>
          <w:rPr>
            <w:sz w:val="20"/>
            <w:szCs w:val="20"/>
          </w:rPr>
          <w:t xml:space="preserve"> </w:t>
        </w:r>
      </w:ins>
      <w:commentRangeEnd w:id="161"/>
      <w:r w:rsidR="005F1D3D">
        <w:rPr>
          <w:rStyle w:val="CommentReference"/>
        </w:rPr>
        <w:commentReference w:id="161"/>
      </w:r>
      <w:commentRangeEnd w:id="162"/>
      <w:r w:rsidR="00163593">
        <w:rPr>
          <w:rStyle w:val="CommentReference"/>
        </w:rPr>
        <w:commentReference w:id="162"/>
      </w:r>
      <w:ins w:id="167" w:author="C. Anderson" w:date="2018-09-19T06:27:00Z">
        <w:r>
          <w:rPr>
            <w:sz w:val="20"/>
            <w:szCs w:val="20"/>
          </w:rPr>
          <w:t xml:space="preserve">In addition, there is evidence that suggests CPP programs can lead to peak-shifting under large scale </w:t>
        </w:r>
      </w:ins>
      <w:ins w:id="168" w:author="C. Anderson" w:date="2018-09-19T06:28:00Z">
        <w:r>
          <w:rPr>
            <w:sz w:val="20"/>
            <w:szCs w:val="20"/>
          </w:rPr>
          <w:t>deployment</w:t>
        </w:r>
      </w:ins>
      <w:ins w:id="169" w:author="C. Anderson" w:date="2018-09-19T06:30:00Z">
        <w:r w:rsidRPr="009A7F8A">
          <w:rPr>
            <w:sz w:val="20"/>
            <w:szCs w:val="20"/>
            <w:highlight w:val="yellow"/>
            <w:rPrChange w:id="170" w:author="C. Anderson" w:date="2018-09-19T06:30:00Z">
              <w:rPr>
                <w:sz w:val="20"/>
                <w:szCs w:val="20"/>
              </w:rPr>
            </w:rPrChange>
          </w:rPr>
          <w:t>[cite]</w:t>
        </w:r>
      </w:ins>
      <w:ins w:id="171" w:author="C. Anderson" w:date="2018-09-19T06:27:00Z">
        <w:r>
          <w:rPr>
            <w:sz w:val="20"/>
            <w:szCs w:val="20"/>
          </w:rPr>
          <w:t>.</w:t>
        </w:r>
      </w:ins>
      <w:ins w:id="172" w:author="C. Anderson" w:date="2018-09-19T06:28:00Z">
        <w:r>
          <w:rPr>
            <w:sz w:val="20"/>
            <w:szCs w:val="20"/>
          </w:rPr>
          <w:t xml:space="preserve"> However, for the case of large consumers, the 4CP program has been relatively effective for peak reduction, and provides a useful illustrative example for this </w:t>
        </w:r>
      </w:ins>
      <w:ins w:id="173" w:author="C. Anderson" w:date="2018-09-19T06:30:00Z">
        <w:r>
          <w:rPr>
            <w:sz w:val="20"/>
            <w:szCs w:val="20"/>
          </w:rPr>
          <w:t>strategy</w:t>
        </w:r>
        <w:commentRangeStart w:id="174"/>
        <w:commentRangeStart w:id="175"/>
        <w:r>
          <w:rPr>
            <w:sz w:val="20"/>
            <w:szCs w:val="20"/>
          </w:rPr>
          <w:t>.</w:t>
        </w:r>
      </w:ins>
      <w:commentRangeEnd w:id="174"/>
      <w:r w:rsidR="00506F53">
        <w:rPr>
          <w:rStyle w:val="CommentReference"/>
        </w:rPr>
        <w:commentReference w:id="174"/>
      </w:r>
      <w:commentRangeEnd w:id="175"/>
      <w:r w:rsidR="00163593">
        <w:rPr>
          <w:rStyle w:val="CommentReference"/>
        </w:rPr>
        <w:commentReference w:id="175"/>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proofErr w:type="spellStart"/>
      <w:r w:rsidRPr="00872541">
        <w:rPr>
          <w:i/>
          <w:sz w:val="20"/>
          <w:szCs w:val="20"/>
        </w:rPr>
        <w:t>COP</w:t>
      </w:r>
      <w:r w:rsidRPr="00872541">
        <w:rPr>
          <w:i/>
          <w:sz w:val="20"/>
          <w:szCs w:val="20"/>
          <w:vertAlign w:val="subscript"/>
        </w:rPr>
        <w:t>nom</w:t>
      </w:r>
      <w:proofErr w:type="spellEnd"/>
      <w:r w:rsidRPr="00872541">
        <w:rPr>
          <w:sz w:val="20"/>
          <w:szCs w:val="20"/>
        </w:rPr>
        <w:t xml:space="preserve"> was set at 2.7 and the nominal cooling capacity per heat pump per stage </w:t>
      </w:r>
      <w:proofErr w:type="spellStart"/>
      <w:r w:rsidRPr="00872541">
        <w:rPr>
          <w:i/>
          <w:sz w:val="20"/>
          <w:szCs w:val="20"/>
        </w:rPr>
        <w:t>Q</w:t>
      </w:r>
      <w:r w:rsidRPr="00872541">
        <w:rPr>
          <w:i/>
          <w:sz w:val="20"/>
          <w:szCs w:val="20"/>
          <w:vertAlign w:val="subscript"/>
        </w:rPr>
        <w:t>C,nom</w:t>
      </w:r>
      <w:proofErr w:type="spellEnd"/>
      <w:r w:rsidRPr="00872541">
        <w:rPr>
          <w:sz w:val="20"/>
          <w:szCs w:val="20"/>
        </w:rPr>
        <w:t xml:space="preserve"> was set at 15 kW to reflect the higher heat sink </w:t>
      </w:r>
      <w:r w:rsidRPr="00872541">
        <w:rPr>
          <w:sz w:val="20"/>
          <w:szCs w:val="20"/>
        </w:rPr>
        <w:lastRenderedPageBreak/>
        <w:t xml:space="preserve">temperature in Houston, TX compared to Ithaca, NY. Due to the higher ambient temperature, the heat pump operates more often on its full capacity rather than on 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 xml:space="preserve">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base case facility with a maximum combined load of approximately 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and a constant IT load of 14 </w:t>
      </w:r>
      <w:proofErr w:type="spellStart"/>
      <w:r w:rsidRPr="00872541">
        <w:rPr>
          <w:sz w:val="20"/>
          <w:szCs w:val="20"/>
        </w:rPr>
        <w:t>kW</w:t>
      </w:r>
      <w:r w:rsidRPr="00872541">
        <w:rPr>
          <w:sz w:val="20"/>
          <w:szCs w:val="20"/>
        </w:rPr>
        <w:softHyphen/>
      </w:r>
      <w:r w:rsidRPr="00872541">
        <w:rPr>
          <w:sz w:val="20"/>
          <w:szCs w:val="20"/>
          <w:vertAlign w:val="subscript"/>
        </w:rPr>
        <w:t>e</w:t>
      </w:r>
      <w:proofErr w:type="spellEnd"/>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 xml:space="preserve">250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t>Under the current ERCOT regulations only the latter system would have a sufficient peak load (&gt;100 kW) to qualify for the 4CP program, but this work assumed that both systems would be eligible for participation in 4CP.</w:t>
      </w:r>
    </w:p>
    <w:p w14:paraId="2037AAEF" w14:textId="18ACC603"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F51E1">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73DCF9C7"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F51E1">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F51E1">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"[25]"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497BAFB0" w:rsidR="00872541" w:rsidRPr="00DE6F71" w:rsidRDefault="00872541" w:rsidP="00872541">
      <w:pPr>
        <w:ind w:firstLine="284"/>
        <w:jc w:val="center"/>
        <w:rPr>
          <w:rFonts w:asciiTheme="minorHAnsi" w:hAnsiTheme="minorHAnsi"/>
          <w:b/>
          <w:iCs/>
          <w:sz w:val="20"/>
          <w:szCs w:val="20"/>
        </w:rPr>
      </w:pPr>
      <w:bookmarkStart w:id="176"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176"/>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"[22]"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F51E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5A2F3F29"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proofErr w:type="spellStart"/>
      <w:r w:rsidRPr="00B3290E">
        <w:rPr>
          <w:i/>
          <w:sz w:val="20"/>
          <w:szCs w:val="20"/>
        </w:rPr>
        <w:t>t</w:t>
      </w:r>
      <w:r w:rsidRPr="00B3290E">
        <w:rPr>
          <w:i/>
          <w:sz w:val="20"/>
          <w:szCs w:val="20"/>
          <w:vertAlign w:val="subscript"/>
        </w:rPr>
        <w:t>pc</w:t>
      </w:r>
      <w:proofErr w:type="spellEnd"/>
      <w:r w:rsidRPr="00B3290E">
        <w:rPr>
          <w:sz w:val="20"/>
          <w:szCs w:val="20"/>
        </w:rPr>
        <w:t xml:space="preserve"> of </w:t>
      </w:r>
      <w:r w:rsidR="007326B3">
        <w:rPr>
          <w:sz w:val="20"/>
          <w:szCs w:val="20"/>
        </w:rPr>
        <w:t>14</w:t>
      </w:r>
      <w:r w:rsidRPr="00B3290E">
        <w:rPr>
          <w:sz w:val="20"/>
          <w:szCs w:val="20"/>
        </w:rPr>
        <w:t>:26, about 1.5 hour ahead of the 4CP warning period. During precooling, the indoor temperature was lowered to 22.5 ºC (72.5 ºF) at a rate of 2.8 ºC/</w:t>
      </w:r>
      <w:proofErr w:type="spellStart"/>
      <w:r w:rsidRPr="00B3290E">
        <w:rPr>
          <w:sz w:val="20"/>
          <w:szCs w:val="20"/>
        </w:rPr>
        <w:t>hr</w:t>
      </w:r>
      <w:proofErr w:type="spellEnd"/>
      <w:r w:rsidRPr="00B3290E">
        <w:rPr>
          <w:sz w:val="20"/>
          <w:szCs w:val="20"/>
        </w:rPr>
        <w:t>, after which it increased at a rate of 3.9 ºC/</w:t>
      </w:r>
      <w:proofErr w:type="spellStart"/>
      <w:r w:rsidRPr="00B3290E">
        <w:rPr>
          <w:sz w:val="20"/>
          <w:szCs w:val="20"/>
        </w:rPr>
        <w:t>hr</w:t>
      </w:r>
      <w:proofErr w:type="spellEnd"/>
      <w:r w:rsidRPr="00B3290E">
        <w:rPr>
          <w:sz w:val="20"/>
          <w:szCs w:val="20"/>
        </w:rPr>
        <w:t xml:space="preserve"> during the 4CP warning period. Both  the indoor temperature and its rate of change were well within industry safety standards </w:t>
      </w:r>
      <w:r w:rsidRPr="00B3290E">
        <w:rPr>
          <w:sz w:val="20"/>
          <w:szCs w:val="20"/>
        </w:rPr>
        <w:fldChar w:fldCharType="begin" w:fldLock="1"/>
      </w:r>
      <w:r w:rsidR="004F51E1">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"[16\u201318]"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lastRenderedPageBreak/>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6">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177" w:name="_Ref507751360"/>
      <w:bookmarkStart w:id="178"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177"/>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178"/>
      <w:r w:rsidRPr="00B3290E">
        <w:rPr>
          <w:rFonts w:asciiTheme="minorHAnsi" w:hAnsiTheme="minorHAnsi"/>
          <w:b/>
          <w:iCs/>
          <w:sz w:val="20"/>
          <w:szCs w:val="20"/>
        </w:rPr>
        <w:t xml:space="preserve">Figures (from the top): (1) ambient temperature </w:t>
      </w:r>
      <w:proofErr w:type="spellStart"/>
      <w:r w:rsidRPr="00A030CC">
        <w:rPr>
          <w:rFonts w:asciiTheme="minorHAnsi" w:hAnsiTheme="minorHAnsi"/>
          <w:b/>
          <w:iCs/>
          <w:sz w:val="20"/>
          <w:szCs w:val="20"/>
        </w:rPr>
        <w:t>θ</w:t>
      </w:r>
      <w:r w:rsidRPr="00A030CC">
        <w:rPr>
          <w:rFonts w:asciiTheme="minorHAnsi" w:hAnsiTheme="minorHAnsi"/>
          <w:b/>
          <w:iCs/>
          <w:sz w:val="20"/>
          <w:szCs w:val="20"/>
          <w:vertAlign w:val="subscript"/>
        </w:rPr>
        <w:t>a,t</w:t>
      </w:r>
      <w:proofErr w:type="spellEnd"/>
      <w:r w:rsidRPr="00B3290E">
        <w:rPr>
          <w:rFonts w:asciiTheme="minorHAnsi" w:hAnsiTheme="minorHAnsi"/>
          <w:b/>
          <w:iCs/>
          <w:sz w:val="20"/>
          <w:szCs w:val="20"/>
        </w:rPr>
        <w:t xml:space="preserve">; (2) indoor temperature </w:t>
      </w:r>
      <w:proofErr w:type="spellStart"/>
      <w:r w:rsidRPr="00B3290E">
        <w:rPr>
          <w:rFonts w:asciiTheme="minorHAnsi" w:hAnsiTheme="minorHAnsi"/>
          <w:b/>
          <w:iCs/>
          <w:sz w:val="20"/>
          <w:szCs w:val="20"/>
        </w:rPr>
        <w:t>θ</w:t>
      </w:r>
      <w:r w:rsidRPr="00B3290E">
        <w:rPr>
          <w:rFonts w:asciiTheme="minorHAnsi" w:hAnsiTheme="minorHAnsi"/>
          <w:b/>
          <w:iCs/>
          <w:sz w:val="20"/>
          <w:szCs w:val="20"/>
          <w:vertAlign w:val="subscript"/>
        </w:rPr>
        <w:t>t</w:t>
      </w:r>
      <w:proofErr w:type="spellEnd"/>
      <w:r w:rsidRPr="00B3290E">
        <w:rPr>
          <w:rFonts w:asciiTheme="minorHAnsi" w:hAnsiTheme="minorHAnsi"/>
          <w:b/>
          <w:iCs/>
          <w:sz w:val="20"/>
          <w:szCs w:val="20"/>
        </w:rPr>
        <w:t xml:space="preserve">; (3) cooling output </w:t>
      </w:r>
      <w:proofErr w:type="spellStart"/>
      <w:r w:rsidRPr="00B3290E">
        <w:rPr>
          <w:rFonts w:asciiTheme="minorHAnsi" w:hAnsiTheme="minorHAnsi"/>
          <w:b/>
          <w:iCs/>
          <w:sz w:val="20"/>
          <w:szCs w:val="20"/>
        </w:rPr>
        <w:t>Q</w:t>
      </w:r>
      <w:r w:rsidRPr="00B3290E">
        <w:rPr>
          <w:rFonts w:asciiTheme="minorHAnsi" w:hAnsiTheme="minorHAnsi"/>
          <w:b/>
          <w:iCs/>
          <w:sz w:val="20"/>
          <w:szCs w:val="20"/>
          <w:vertAlign w:val="subscript"/>
        </w:rPr>
        <w:t>C,t</w:t>
      </w:r>
      <w:proofErr w:type="spellEnd"/>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5880FBF9"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w:t>
      </w:r>
      <w:proofErr w:type="spellStart"/>
      <w:r w:rsidRPr="00B3290E">
        <w:rPr>
          <w:sz w:val="20"/>
          <w:szCs w:val="20"/>
        </w:rPr>
        <w:t>kW</w:t>
      </w:r>
      <w:r w:rsidRPr="00B3290E">
        <w:rPr>
          <w:sz w:val="20"/>
          <w:szCs w:val="20"/>
        </w:rPr>
        <w:softHyphen/>
      </w:r>
      <w:r w:rsidRPr="00B3290E">
        <w:rPr>
          <w:sz w:val="20"/>
          <w:szCs w:val="20"/>
          <w:vertAlign w:val="subscript"/>
        </w:rPr>
        <w:t>e</w:t>
      </w:r>
      <w:proofErr w:type="spellEnd"/>
      <w:r w:rsidRPr="00B3290E">
        <w:rPr>
          <w:sz w:val="20"/>
          <w:szCs w:val="20"/>
        </w:rPr>
        <w:t xml:space="preserve"> data center, electric bills were reduced by approximately 2 %, which corresponds to $125 to $155 per year. In a 250 </w:t>
      </w:r>
      <w:proofErr w:type="spellStart"/>
      <w:r w:rsidRPr="00B3290E">
        <w:rPr>
          <w:sz w:val="20"/>
          <w:szCs w:val="20"/>
        </w:rPr>
        <w:t>kW</w:t>
      </w:r>
      <w:r w:rsidRPr="00B3290E">
        <w:rPr>
          <w:sz w:val="20"/>
          <w:szCs w:val="20"/>
          <w:vertAlign w:val="subscript"/>
        </w:rPr>
        <w:t>e</w:t>
      </w:r>
      <w:proofErr w:type="spellEnd"/>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xml:space="preserve">% reduction in the electric bill of a whole data center may not seem high, the approach may be profitable, particularly if automated and integrated with other demand response mechanisms. In addition, </w:t>
      </w:r>
      <w:r w:rsidRPr="00B3290E">
        <w:rPr>
          <w:sz w:val="20"/>
          <w:szCs w:val="20"/>
        </w:rPr>
        <w:t>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F51E1">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"[15]"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179"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179"/>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According to the 2011 survey of data centers, this 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sz w:val="20"/>
          <w:szCs w:val="20"/>
        </w:rPr>
        <w:t xml:space="preserve"> were calculated by varying the IT load and cooling capacity and by assuming indoor temperature of 26 ºC at the beginning of precooling. </w:t>
      </w:r>
    </w:p>
    <w:p w14:paraId="5FBAAA97" w14:textId="72E43909"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 xml:space="preserve">as a function of the power density, calculated as the ratio of IT load to the computer room floor area. The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exceeds 5.5 ºC/</w:t>
      </w:r>
      <w:proofErr w:type="spellStart"/>
      <w:r w:rsidRPr="0061372F">
        <w:rPr>
          <w:sz w:val="20"/>
          <w:szCs w:val="20"/>
        </w:rPr>
        <w:t>hr</w:t>
      </w:r>
      <w:proofErr w:type="spellEnd"/>
      <w:r w:rsidRPr="0061372F">
        <w:rPr>
          <w:sz w:val="20"/>
          <w:szCs w:val="20"/>
        </w:rPr>
        <w:t xml:space="preserve"> recommended by some IT equipment vendors </w:t>
      </w:r>
      <w:r w:rsidRPr="0061372F">
        <w:rPr>
          <w:sz w:val="20"/>
          <w:szCs w:val="20"/>
        </w:rPr>
        <w:fldChar w:fldCharType="begin" w:fldLock="1"/>
      </w:r>
      <w:r w:rsidR="004F51E1">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"[18]"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w:t>
      </w:r>
      <w:r w:rsidR="005F0109">
        <w:rPr>
          <w:sz w:val="20"/>
          <w:szCs w:val="20"/>
        </w:rPr>
        <w:lastRenderedPageBreak/>
        <w:t xml:space="preserve">Figure 6) </w:t>
      </w:r>
      <w:r w:rsidR="00A030CC">
        <w:rPr>
          <w:sz w:val="20"/>
          <w:szCs w:val="20"/>
        </w:rPr>
        <w:t>b</w:t>
      </w:r>
      <w:r w:rsidRPr="0061372F">
        <w:rPr>
          <w:sz w:val="20"/>
          <w:szCs w:val="20"/>
        </w:rPr>
        <w:t>ut does not reach 20 ºC/</w:t>
      </w:r>
      <w:proofErr w:type="spellStart"/>
      <w:r w:rsidRPr="0061372F">
        <w:rPr>
          <w:sz w:val="20"/>
          <w:szCs w:val="20"/>
        </w:rPr>
        <w:t>hr</w:t>
      </w:r>
      <w:proofErr w:type="spellEnd"/>
      <w:r w:rsidRPr="0061372F">
        <w:rPr>
          <w:sz w:val="20"/>
          <w:szCs w:val="20"/>
        </w:rPr>
        <w:t xml:space="preserve">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180" w:name="_Ref508284097"/>
      <w:bookmarkStart w:id="181"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180"/>
      <w:r w:rsidRPr="007A790E">
        <w:rPr>
          <w:rFonts w:asciiTheme="minorHAnsi" w:hAnsiTheme="minorHAnsi"/>
          <w:b/>
          <w:iCs/>
          <w:sz w:val="20"/>
          <w:szCs w:val="20"/>
        </w:rPr>
        <w:t xml:space="preserve">: Sensitivity of the precooling temperature </w:t>
      </w:r>
      <w:proofErr w:type="spellStart"/>
      <w:r w:rsidRPr="007A790E">
        <w:rPr>
          <w:rFonts w:asciiTheme="minorHAnsi" w:hAnsiTheme="minorHAnsi"/>
          <w:b/>
          <w:iCs/>
          <w:sz w:val="20"/>
          <w:szCs w:val="20"/>
        </w:rPr>
        <w:t>θ</w:t>
      </w:r>
      <w:r w:rsidRPr="007A790E">
        <w:rPr>
          <w:rFonts w:asciiTheme="minorHAnsi" w:hAnsiTheme="minorHAnsi"/>
          <w:b/>
          <w:iCs/>
          <w:sz w:val="20"/>
          <w:szCs w:val="20"/>
          <w:vertAlign w:val="subscript"/>
        </w:rPr>
        <w:t>min,pc</w:t>
      </w:r>
      <w:proofErr w:type="spellEnd"/>
      <w:r w:rsidRPr="007A790E">
        <w:rPr>
          <w:rFonts w:asciiTheme="minorHAnsi" w:hAnsiTheme="minorHAnsi"/>
          <w:b/>
          <w:iCs/>
          <w:sz w:val="20"/>
          <w:szCs w:val="20"/>
        </w:rPr>
        <w:t xml:space="preserve"> and the maximum rate of change in indoor temperature </w:t>
      </w:r>
      <w:proofErr w:type="spellStart"/>
      <w:r w:rsidRPr="007A790E">
        <w:rPr>
          <w:rFonts w:asciiTheme="minorHAnsi" w:hAnsiTheme="minorHAnsi"/>
          <w:b/>
          <w:iCs/>
          <w:sz w:val="20"/>
          <w:szCs w:val="20"/>
        </w:rPr>
        <w:t>dθ</w:t>
      </w:r>
      <w:proofErr w:type="spellEnd"/>
      <w:r w:rsidRPr="007A790E">
        <w:rPr>
          <w:rFonts w:asciiTheme="minorHAnsi" w:hAnsiTheme="minorHAnsi"/>
          <w:b/>
          <w:iCs/>
          <w:sz w:val="20"/>
          <w:szCs w:val="20"/>
        </w:rPr>
        <w:t>/</w:t>
      </w:r>
      <w:proofErr w:type="spellStart"/>
      <w:r w:rsidRPr="007A790E">
        <w:rPr>
          <w:rFonts w:asciiTheme="minorHAnsi" w:hAnsiTheme="minorHAnsi"/>
          <w:b/>
          <w:iCs/>
          <w:sz w:val="20"/>
          <w:szCs w:val="20"/>
        </w:rPr>
        <w:t>dt</w:t>
      </w:r>
      <w:proofErr w:type="spellEnd"/>
      <w:r w:rsidRPr="007A790E">
        <w:rPr>
          <w:rFonts w:asciiTheme="minorHAnsi" w:hAnsiTheme="minorHAnsi"/>
          <w:b/>
          <w:iCs/>
          <w:sz w:val="20"/>
          <w:szCs w:val="20"/>
        </w:rPr>
        <w:t xml:space="preserve"> to the power density of the computer room.</w:t>
      </w:r>
      <w:bookmarkEnd w:id="181"/>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i/>
          <w:sz w:val="20"/>
          <w:szCs w:val="20"/>
          <w:vertAlign w:val="subscript"/>
        </w:rPr>
        <w:t xml:space="preserve">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182" w:name="_Ref508289847"/>
      <w:bookmarkStart w:id="183"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182"/>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proofErr w:type="spellStart"/>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proofErr w:type="spellEnd"/>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83"/>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1CE5C444"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F51E1">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"[26,27]"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F51E1">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"[27]"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6395397E"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hours for which the electricity 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F51E1">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"[24]"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lastRenderedPageBreak/>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30C6DF09"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ins w:id="184" w:author="C. Anderson" w:date="2018-09-22T07:47:00Z">
        <w:r w:rsidR="00163593">
          <w:rPr>
            <w:sz w:val="20"/>
            <w:szCs w:val="20"/>
          </w:rPr>
          <w:t xml:space="preserve"> The use of a pre-cooling control strate</w:t>
        </w:r>
      </w:ins>
      <w:ins w:id="185" w:author="C. Anderson" w:date="2018-09-22T07:48:00Z">
        <w:r w:rsidR="00163593">
          <w:rPr>
            <w:sz w:val="20"/>
            <w:szCs w:val="20"/>
          </w:rPr>
          <w:t xml:space="preserve">gy provides a promising approach to load flexibility for data centers, wherein operators maintain control of the center loads. This strategy is also applicable to other types of demand response programs, and may provide increased cost savings, and grid benefits, under </w:t>
        </w:r>
      </w:ins>
      <w:ins w:id="186" w:author="C. Anderson" w:date="2018-09-22T07:51:00Z">
        <w:r w:rsidR="00A46D65">
          <w:rPr>
            <w:sz w:val="20"/>
            <w:szCs w:val="20"/>
          </w:rPr>
          <w:t xml:space="preserve">program structures. </w:t>
        </w:r>
      </w:ins>
      <w:bookmarkStart w:id="187" w:name="_GoBack"/>
      <w:bookmarkEnd w:id="187"/>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5A911D4C"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w:t>
      </w:r>
      <w:proofErr w:type="spellStart"/>
      <w:r w:rsidRPr="00B638E0">
        <w:rPr>
          <w:sz w:val="20"/>
          <w:szCs w:val="20"/>
        </w:rPr>
        <w:t>Zurmuhl</w:t>
      </w:r>
      <w:proofErr w:type="spellEnd"/>
      <w:r w:rsidRPr="00B638E0">
        <w:rPr>
          <w:sz w:val="20"/>
          <w:szCs w:val="20"/>
        </w:rPr>
        <w:t xml:space="preserve"> and Luke </w:t>
      </w:r>
      <w:proofErr w:type="spellStart"/>
      <w:r w:rsidRPr="00B638E0">
        <w:rPr>
          <w:sz w:val="20"/>
          <w:szCs w:val="20"/>
        </w:rPr>
        <w:t>Sendelbach</w:t>
      </w:r>
      <w:proofErr w:type="spellEnd"/>
      <w:r w:rsidRPr="00B638E0">
        <w:rPr>
          <w:sz w:val="20"/>
          <w:szCs w:val="20"/>
        </w:rPr>
        <w:t xml:space="preserve"> (Cornell University), Charles Kellum and David Hampton (Verizon Communications), Arian </w:t>
      </w:r>
      <w:proofErr w:type="spellStart"/>
      <w:r w:rsidRPr="00B638E0">
        <w:rPr>
          <w:sz w:val="20"/>
          <w:szCs w:val="20"/>
        </w:rPr>
        <w:t>Aghajanzadeh</w:t>
      </w:r>
      <w:proofErr w:type="spellEnd"/>
      <w:r w:rsidRPr="00B638E0">
        <w:rPr>
          <w:sz w:val="20"/>
          <w:szCs w:val="20"/>
        </w:rPr>
        <w:t>, Dale Sartor, and Steve Greenberg (LBNL)</w:t>
      </w:r>
      <w:ins w:id="188" w:author="ML" w:date="2018-09-20T21:43:00Z">
        <w:r w:rsidR="00E94BF3">
          <w:rPr>
            <w:sz w:val="20"/>
            <w:szCs w:val="20"/>
          </w:rPr>
          <w:t>.</w:t>
        </w:r>
      </w:ins>
      <w:del w:id="189" w:author="ML" w:date="2018-09-20T21:43:00Z">
        <w:r w:rsidRPr="00B638E0" w:rsidDel="00E94BF3">
          <w:rPr>
            <w:sz w:val="20"/>
            <w:szCs w:val="20"/>
          </w:rPr>
          <w:delText xml:space="preserve">, and Pawel Krol (AGH University of Science and Technology). </w:delText>
        </w:r>
      </w:del>
    </w:p>
    <w:p w14:paraId="5E2BF760" w14:textId="77777777" w:rsidR="00B3290E" w:rsidRDefault="00B3290E" w:rsidP="00B3290E">
      <w:pPr>
        <w:jc w:val="both"/>
      </w:pPr>
    </w:p>
    <w:p w14:paraId="27FB96A9" w14:textId="043D2AC5" w:rsidR="00B7412C" w:rsidRDefault="00B638E0" w:rsidP="00B638E0">
      <w:pPr>
        <w:rPr>
          <w:b/>
        </w:rPr>
      </w:pPr>
      <w:r>
        <w:rPr>
          <w:b/>
        </w:rPr>
        <w:t>7. References</w:t>
      </w:r>
    </w:p>
    <w:p w14:paraId="5942FA4C" w14:textId="77777777" w:rsidR="00B638E0" w:rsidRDefault="00B638E0" w:rsidP="00B638E0">
      <w:pPr>
        <w:rPr>
          <w:b/>
        </w:rPr>
      </w:pPr>
    </w:p>
    <w:p w14:paraId="71CFD528" w14:textId="34354F86" w:rsidR="001B65ED" w:rsidRPr="001B65ED" w:rsidRDefault="00B638E0" w:rsidP="001B65ED">
      <w:pPr>
        <w:widowControl w:val="0"/>
        <w:autoSpaceDE w:val="0"/>
        <w:autoSpaceDN w:val="0"/>
        <w:adjustRightInd w:val="0"/>
        <w:ind w:left="640" w:hanging="64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1B65ED" w:rsidRPr="001B65ED">
        <w:rPr>
          <w:rFonts w:cs="Times New Roman"/>
          <w:noProof/>
          <w:sz w:val="18"/>
        </w:rPr>
        <w:t>[1]</w:t>
      </w:r>
      <w:r w:rsidR="001B65ED" w:rsidRPr="001B65ED">
        <w:rPr>
          <w:rFonts w:cs="Times New Roman"/>
          <w:noProof/>
          <w:sz w:val="18"/>
        </w:rPr>
        <w:tab/>
        <w:t xml:space="preserve">U.S. EPA. Emissions &amp; Generation Resource </w:t>
      </w:r>
      <w:r w:rsidR="001B65ED" w:rsidRPr="001B65ED">
        <w:rPr>
          <w:rFonts w:cs="Times New Roman"/>
          <w:noProof/>
          <w:sz w:val="18"/>
        </w:rPr>
        <w:t>Integrated Database (eGRID) 2018. https://www.epa.gov/energy/emissions-generation-resource-integrated-database-egrid (accessed March 3, 2018).</w:t>
      </w:r>
    </w:p>
    <w:p w14:paraId="4D315D43"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w:t>
      </w:r>
      <w:r w:rsidRPr="001B65ED">
        <w:rPr>
          <w:rFonts w:cs="Times New Roman"/>
          <w:noProof/>
          <w:sz w:val="18"/>
        </w:rPr>
        <w:tab/>
        <w:t>Liu Z, Wierman A, Chen Y, Razon B, Chen N. Data center demand response: Avoiding the coincident peak via workload shifting and local generation. Perform Eval 2013;70:770–91. doi:10.1016/j.peva.2013.08.014.</w:t>
      </w:r>
    </w:p>
    <w:p w14:paraId="79D3A562"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[3]</w:t>
      </w:r>
      <w:r w:rsidRPr="001B65ED">
        <w:rPr>
          <w:rFonts w:cs="Times New Roman"/>
          <w:noProof/>
          <w:sz w:val="18"/>
        </w:rPr>
        <w:tab/>
        <w:t>Zarnikau J, Thal D. The response of large industrial energy consumers to four coincident peak (4CP) transmission charges in the Texas (ERCOT) market. Util Policy 2013;26:1–6. doi:10.1016/j.jup.2013.04.004.</w:t>
      </w:r>
    </w:p>
    <w:p w14:paraId="477C9CD5"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[4]</w:t>
      </w:r>
      <w:r w:rsidRPr="001B65ED">
        <w:rPr>
          <w:rFonts w:cs="Times New Roman"/>
          <w:noProof/>
          <w:sz w:val="18"/>
        </w:rPr>
        <w:tab/>
        <w:t>Liu Z, Liu I, Low S, Wierman A. Pricing Data Center Demand Response. Acm Sigmetrics 2014:111–23. doi:10.1145/2591971.2592004.</w:t>
      </w:r>
    </w:p>
    <w:p w14:paraId="12997784"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[5]</w:t>
      </w:r>
      <w:r w:rsidRPr="001B65ED">
        <w:rPr>
          <w:rFonts w:cs="Times New Roman"/>
          <w:noProof/>
          <w:sz w:val="18"/>
        </w:rPr>
        <w:tab/>
        <w:t>Genscape. Managing Capacity Charges with Genscape PowerBuyer 2015. https://www.genscape.com/blog/managing-capacity-charges-genscape-powerbuyer</w:t>
      </w:r>
      <w:r w:rsidRPr="001B65ED">
        <w:rPr>
          <w:rFonts w:cs="Times New Roman"/>
          <w:noProof/>
          <w:sz w:val="18"/>
          <w:vertAlign w:val="superscript"/>
        </w:rPr>
        <w:t>TM</w:t>
      </w:r>
      <w:r w:rsidRPr="001B65ED">
        <w:rPr>
          <w:rFonts w:cs="Times New Roman"/>
          <w:noProof/>
          <w:sz w:val="18"/>
        </w:rPr>
        <w:t xml:space="preserve"> (accessed February 23, 2018).</w:t>
      </w:r>
    </w:p>
    <w:p w14:paraId="248AB82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[6]</w:t>
      </w:r>
      <w:r w:rsidRPr="001B65ED">
        <w:rPr>
          <w:rFonts w:cs="Times New Roman"/>
          <w:noProof/>
          <w:sz w:val="18"/>
        </w:rPr>
        <w:tab/>
        <w:t>PJM. PJM Manual 19: Load Forecasting and Analysis. 2017.</w:t>
      </w:r>
    </w:p>
    <w:p w14:paraId="78C788A8"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[7]</w:t>
      </w:r>
      <w:r w:rsidRPr="001B65ED">
        <w:rPr>
          <w:rFonts w:cs="Times New Roman"/>
          <w:noProof/>
          <w:sz w:val="18"/>
        </w:rPr>
        <w:tab/>
        <w:t>Shehabi A, Smith S, Sartor D, Brown R, Herrlin M, Koomey J, et al. United States Data Center Energy Usage Report. Berkeley, CA, USA. LBNL-1005775: 2016.</w:t>
      </w:r>
    </w:p>
    <w:p w14:paraId="19D282BB"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[8]</w:t>
      </w:r>
      <w:r w:rsidRPr="001B65ED">
        <w:rPr>
          <w:rFonts w:cs="Times New Roman"/>
          <w:noProof/>
          <w:sz w:val="18"/>
        </w:rPr>
        <w:tab/>
        <w:t>Koch S, Mathieu JL, Callaway DS. Modeling and Control of Aggregated Heterogeneous Thermostatically Controlled Loads for Ancillary Services. Proc 17th Power Syst Comput Conf 2011:1–8. doi:10.1109/DICTA.2007.79.</w:t>
      </w:r>
    </w:p>
    <w:p w14:paraId="3BEDF06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[9]</w:t>
      </w:r>
      <w:r w:rsidRPr="001B65ED">
        <w:rPr>
          <w:rFonts w:cs="Times New Roman"/>
          <w:noProof/>
          <w:sz w:val="18"/>
        </w:rPr>
        <w:tab/>
        <w:t>Mathieu JL, Dyson M, Callaway DS. Using Residential Electric Loads for Fast Demand Response : The Potential Resource and Revenues, the Costs, and Policy Recommendations. Proc ACEEE Summer Study Build 2012:189–203.</w:t>
      </w:r>
    </w:p>
    <w:p w14:paraId="322CD9FE"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[10]</w:t>
      </w:r>
      <w:r w:rsidRPr="001B65ED">
        <w:rPr>
          <w:rFonts w:cs="Times New Roman"/>
          <w:noProof/>
          <w:sz w:val="18"/>
        </w:rPr>
        <w:tab/>
        <w:t>Cheung I, Greenberg S, Mahdavi R, Brown R, Tschudi W. Energy Efficiency in Small Server Rooms : Field Surveys and Findings. 2014.</w:t>
      </w:r>
    </w:p>
    <w:p w14:paraId="7DB3A3AF"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[11]</w:t>
      </w:r>
      <w:r w:rsidRPr="001B65ED">
        <w:rPr>
          <w:rFonts w:cs="Times New Roman"/>
          <w:noProof/>
          <w:sz w:val="18"/>
        </w:rPr>
        <w:tab/>
        <w:t>Uptime Institute. Uptime Institute Annual Report : Data Center Density. 2011.</w:t>
      </w:r>
    </w:p>
    <w:p w14:paraId="6F9B7C8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[12]</w:t>
      </w:r>
      <w:r w:rsidRPr="001B65ED">
        <w:rPr>
          <w:rFonts w:cs="Times New Roman"/>
          <w:noProof/>
          <w:sz w:val="18"/>
        </w:rPr>
        <w:tab/>
        <w:t>Callaway DS. Tapping the energy storage potential in electric loads to deliver load following and regulation, with application to wind energy. Energy Convers Manag 2009;50:1389–400. doi:10.1016/j.enconman.2008.12.012.</w:t>
      </w:r>
    </w:p>
    <w:p w14:paraId="3B059FA9"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[13]</w:t>
      </w:r>
      <w:r w:rsidRPr="001B65ED">
        <w:rPr>
          <w:rFonts w:cs="Times New Roman"/>
          <w:noProof/>
          <w:sz w:val="18"/>
        </w:rPr>
        <w:tab/>
        <w:t>Mortensen RE. A stochastic computer model for heating and cooling loads. IEEE Trans Power Syst 1988;3:1213–9.</w:t>
      </w:r>
    </w:p>
    <w:p w14:paraId="61CAF50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[14]</w:t>
      </w:r>
      <w:r w:rsidRPr="001B65ED">
        <w:rPr>
          <w:rFonts w:cs="Times New Roman"/>
          <w:noProof/>
          <w:sz w:val="18"/>
        </w:rPr>
        <w:tab/>
        <w:t>ClimateMaster. Tranquility Compact Belt Drive (TC) Series Submittal Data. 2017.</w:t>
      </w:r>
    </w:p>
    <w:p w14:paraId="4226F731"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[15]</w:t>
      </w:r>
      <w:r w:rsidRPr="001B65ED">
        <w:rPr>
          <w:rFonts w:cs="Times New Roman"/>
          <w:noProof/>
          <w:sz w:val="18"/>
        </w:rPr>
        <w:tab/>
        <w:t>Zurmuhl DP, Lukawski MZ, Aguirre GA, Schnaars GP, Beckers KF, Anderson CL, et al. Hybrid Geothermal Heat Pumps for Cooling Telecommunications Data Centers. Proc. 43rd Work. Geotherm. Reserv. Eng. Stanford Univ., Stanford, CA, USA: 2018, p. 1–11.</w:t>
      </w:r>
    </w:p>
    <w:p w14:paraId="6BE5F0FC"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[16]</w:t>
      </w:r>
      <w:r w:rsidRPr="001B65ED">
        <w:rPr>
          <w:rFonts w:cs="Times New Roman"/>
          <w:noProof/>
          <w:sz w:val="18"/>
        </w:rPr>
        <w:tab/>
        <w:t xml:space="preserve">ASHRAE. Data Center Power Equipment Thermal </w:t>
      </w:r>
      <w:r w:rsidRPr="001B65ED">
        <w:rPr>
          <w:rFonts w:cs="Times New Roman"/>
          <w:noProof/>
          <w:sz w:val="18"/>
        </w:rPr>
        <w:lastRenderedPageBreak/>
        <w:t>Guidelines and Best Practices. 2016.</w:t>
      </w:r>
    </w:p>
    <w:p w14:paraId="6F5AD9BF"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[17]</w:t>
      </w:r>
      <w:r w:rsidRPr="001B65ED">
        <w:rPr>
          <w:rFonts w:cs="Times New Roman"/>
          <w:noProof/>
          <w:sz w:val="18"/>
        </w:rPr>
        <w:tab/>
        <w:t>ASHRAE. ANSI/ASHRAE Standard 90.4-2016: Energy Standard for Data Centers. 2016.</w:t>
      </w:r>
    </w:p>
    <w:p w14:paraId="0B606B4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[18]</w:t>
      </w:r>
      <w:r w:rsidRPr="001B65ED">
        <w:rPr>
          <w:rFonts w:cs="Times New Roman"/>
          <w:noProof/>
          <w:sz w:val="18"/>
        </w:rPr>
        <w:tab/>
        <w:t>Oracle. Chapter 2: Environmental Requirements. Site Plan. Guid. Sun Servers, 2006.</w:t>
      </w:r>
    </w:p>
    <w:p w14:paraId="0D0126A4"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[19]</w:t>
      </w:r>
      <w:r w:rsidRPr="001B65ED">
        <w:rPr>
          <w:rFonts w:cs="Times New Roman"/>
          <w:noProof/>
          <w:sz w:val="18"/>
        </w:rPr>
        <w:tab/>
        <w:t>ERCOT. ERCOT Four Coincident Peak Calculations 2018. http://www.ercot.com/mktinfo/data_agg/4cp (accessed February 22, 2018).</w:t>
      </w:r>
    </w:p>
    <w:p w14:paraId="003427D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[20]</w:t>
      </w:r>
      <w:r w:rsidRPr="001B65ED">
        <w:rPr>
          <w:rFonts w:cs="Times New Roman"/>
          <w:noProof/>
          <w:sz w:val="18"/>
        </w:rPr>
        <w:tab/>
        <w:t>Northern Electric Cooperative. Understanding Demand &amp; the Monthly Coincident Billing Peak 2018. https://www.northernelectric.coop/demand (accessed March 8, 2018).</w:t>
      </w:r>
    </w:p>
    <w:p w14:paraId="6BEA0B4B"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[21]</w:t>
      </w:r>
      <w:r w:rsidRPr="001B65ED">
        <w:rPr>
          <w:rFonts w:cs="Times New Roman"/>
          <w:noProof/>
          <w:sz w:val="18"/>
        </w:rPr>
        <w:tab/>
        <w:t>Raish C. Analysis of Load Reductions Associated with 4-CP Transmission Charges in ERCOT. Demand Side Work Gr Present 2016. http://www.ercot.com/content/wcm/key_documents_lists/87090/DSWG_4CP_Analysis_Raish.pptx (accessed February 23, 2017).</w:t>
      </w:r>
    </w:p>
    <w:p w14:paraId="0CC03D6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[22]</w:t>
      </w:r>
      <w:r w:rsidRPr="001B65ED">
        <w:rPr>
          <w:rFonts w:cs="Times New Roman"/>
          <w:noProof/>
          <w:sz w:val="18"/>
        </w:rPr>
        <w:tab/>
        <w:t>Public Utility Commission of Texas. Comparison of Utilities’ Generic Generic Transmission and Distribution Rates. Updated: September 1, 2017 2017. http://www.puc.texas.gov/industry/electric/rates/Trans/TDGeneric%0ARateSummary.pdf, (accessed February 15, 2018).</w:t>
      </w:r>
    </w:p>
    <w:p w14:paraId="46014627"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[23]</w:t>
      </w:r>
      <w:r w:rsidRPr="001B65ED">
        <w:rPr>
          <w:rFonts w:cs="Times New Roman"/>
          <w:noProof/>
          <w:sz w:val="18"/>
        </w:rPr>
        <w:tab/>
        <w:t>Raish C, Turns L. ERCOT Impact Analysis of IDR Threshold Requirements. 2004.</w:t>
      </w:r>
    </w:p>
    <w:p w14:paraId="39ED31E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[24]</w:t>
      </w:r>
      <w:r w:rsidRPr="001B65ED">
        <w:rPr>
          <w:rFonts w:cs="Times New Roman"/>
          <w:noProof/>
          <w:sz w:val="18"/>
        </w:rPr>
        <w:tab/>
        <w:t>ERCOT. Historical real time marginal load zone and hub prices 2018. http://www.ercot.com/mktinfo/prices (accessed March 1, 2018).</w:t>
      </w:r>
    </w:p>
    <w:p w14:paraId="5BA0BF7D"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[25]</w:t>
      </w:r>
      <w:r w:rsidRPr="001B65ED">
        <w:rPr>
          <w:rFonts w:cs="Times New Roman"/>
          <w:noProof/>
          <w:sz w:val="18"/>
        </w:rPr>
        <w:tab/>
        <w:t>NOAA. Local Climatological Data, National Oceanic and Atmospheric Administration 2017. https://www.ncdc.noaa.gov/cdo-web/datatools/lcd (accessed February 15, 2018).</w:t>
      </w:r>
    </w:p>
    <w:p w14:paraId="40DF0450"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[26]</w:t>
      </w:r>
      <w:r w:rsidRPr="001B65ED">
        <w:rPr>
          <w:rFonts w:cs="Times New Roman"/>
          <w:noProof/>
          <w:sz w:val="18"/>
        </w:rPr>
        <w:tab/>
        <w:t>Rasmussen N. The Different Types of Air Distribution for IT Environments. 2017.</w:t>
      </w:r>
    </w:p>
    <w:p w14:paraId="46B54C1A" w14:textId="77777777" w:rsidR="001B65ED" w:rsidRPr="001B65ED" w:rsidRDefault="001B65ED" w:rsidP="001B65ED">
      <w:pPr>
        <w:widowControl w:val="0"/>
        <w:autoSpaceDE w:val="0"/>
        <w:autoSpaceDN w:val="0"/>
        <w:adjustRightInd w:val="0"/>
        <w:ind w:left="640" w:hanging="640"/>
        <w:rPr>
          <w:rFonts w:cs="Times New Roman"/>
          <w:noProof/>
          <w:sz w:val="18"/>
        </w:rPr>
      </w:pPr>
      <w:r w:rsidRPr="001B65ED">
        <w:rPr>
          <w:rFonts w:cs="Times New Roman"/>
          <w:noProof/>
          <w:sz w:val="18"/>
        </w:rPr>
        <w:t>[27]</w:t>
      </w:r>
      <w:r w:rsidRPr="001B65ED">
        <w:rPr>
          <w:rFonts w:cs="Times New Roman"/>
          <w:noProof/>
          <w:sz w:val="18"/>
        </w:rPr>
        <w:tab/>
        <w:t>Lin P, Zhang S, VanGilder J. Data Center Temperature Rise During a Cooling System Outage. 2014.</w:t>
      </w:r>
    </w:p>
    <w:p w14:paraId="6BE8350E" w14:textId="784CFB8A" w:rsidR="00B7412C" w:rsidRPr="00C72D19" w:rsidRDefault="00B638E0" w:rsidP="004F51E1">
      <w:pPr>
        <w:widowControl w:val="0"/>
        <w:autoSpaceDE w:val="0"/>
        <w:autoSpaceDN w:val="0"/>
        <w:adjustRightInd w:val="0"/>
      </w:pPr>
      <w:r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5" w:author="C. Anderson" w:date="2018-09-19T06:14:00Z" w:initials="CA">
    <w:p w14:paraId="32C560A6" w14:textId="484AE9BF" w:rsidR="00ED1F6D" w:rsidRDefault="00ED1F6D">
      <w:pPr>
        <w:pStyle w:val="CommentText"/>
      </w:pPr>
      <w:r>
        <w:rPr>
          <w:rStyle w:val="CommentReference"/>
        </w:rPr>
        <w:annotationRef/>
      </w:r>
      <w:r>
        <w:t xml:space="preserve">Can we add something here to summarize what has been done in the literature? Just to address the comment that there is a large body of literature addressing this issue – highlight what is new here? </w:t>
      </w:r>
    </w:p>
  </w:comment>
  <w:comment w:id="96" w:author="ML" w:date="2018-09-20T21:53:00Z" w:initials="ML">
    <w:p w14:paraId="3FAE575D" w14:textId="6F44F3DC" w:rsidR="00ED1F6D" w:rsidRDefault="00ED1F6D">
      <w:pPr>
        <w:pStyle w:val="CommentText"/>
      </w:pPr>
      <w:r>
        <w:rPr>
          <w:rStyle w:val="CommentReference"/>
        </w:rPr>
        <w:annotationRef/>
      </w:r>
      <w:r>
        <w:t>A summary of some of the DR programs data centers may participate in is provided in “Opportunities and Challenges for Data Center Demand Response” by Wierman et al (page 5)</w:t>
      </w:r>
    </w:p>
    <w:p w14:paraId="29364765" w14:textId="77777777" w:rsidR="00ED1F6D" w:rsidRDefault="00ED1F6D">
      <w:pPr>
        <w:pStyle w:val="CommentText"/>
      </w:pPr>
    </w:p>
    <w:p w14:paraId="01580E1E" w14:textId="52AE1FDE" w:rsidR="00ED1F6D" w:rsidRDefault="00ED1F6D">
      <w:pPr>
        <w:pStyle w:val="CommentText"/>
      </w:pPr>
      <w:r>
        <w:t>The most comprehensive paper on DR in data centers is “Pricing Data Center Demand Response” by Liu et al.</w:t>
      </w:r>
    </w:p>
    <w:p w14:paraId="225DBE3E" w14:textId="77777777" w:rsidR="00ED1F6D" w:rsidRDefault="00ED1F6D">
      <w:pPr>
        <w:pStyle w:val="CommentText"/>
      </w:pPr>
    </w:p>
  </w:comment>
  <w:comment w:id="161" w:author="ML" w:date="2018-09-20T22:04:00Z" w:initials="ML">
    <w:p w14:paraId="09291D7A" w14:textId="0C0875E0" w:rsidR="00ED1F6D" w:rsidRDefault="00ED1F6D">
      <w:pPr>
        <w:pStyle w:val="CommentText"/>
      </w:pPr>
      <w:r>
        <w:rPr>
          <w:rStyle w:val="CommentReference"/>
        </w:rPr>
        <w:annotationRef/>
      </w:r>
      <w:r>
        <w:t>It also does not take full advantage of the flexibility offered by data centers (Ref - Liu et al, ‘Pricing Data Center Demand Response’)</w:t>
      </w:r>
    </w:p>
  </w:comment>
  <w:comment w:id="162" w:author="C. Anderson" w:date="2018-09-22T07:46:00Z" w:initials="CA">
    <w:p w14:paraId="6CBE8322" w14:textId="7286DC71" w:rsidR="00163593" w:rsidRDefault="00163593">
      <w:pPr>
        <w:pStyle w:val="CommentText"/>
      </w:pPr>
      <w:r>
        <w:rPr>
          <w:rStyle w:val="CommentReference"/>
        </w:rPr>
        <w:annotationRef/>
      </w:r>
      <w:r>
        <w:t>Sounds good. I put your text in there and can you add the cite?</w:t>
      </w:r>
    </w:p>
  </w:comment>
  <w:comment w:id="174" w:author="ML" w:date="2018-09-20T21:49:00Z" w:initials="ML">
    <w:p w14:paraId="439EAAA5" w14:textId="77777777" w:rsidR="00ED1F6D" w:rsidRDefault="00ED1F6D">
      <w:pPr>
        <w:pStyle w:val="CommentText"/>
      </w:pPr>
      <w:r>
        <w:rPr>
          <w:rStyle w:val="CommentReference"/>
        </w:rPr>
        <w:annotationRef/>
      </w:r>
      <w:r>
        <w:t>Possible citation:</w:t>
      </w:r>
    </w:p>
    <w:p w14:paraId="728D6780" w14:textId="77777777" w:rsidR="00ED1F6D" w:rsidRDefault="00ED1F6D" w:rsidP="00506F53">
      <w:pPr>
        <w:pStyle w:val="CommentText"/>
      </w:pPr>
      <w:r>
        <w:t>The response of large industrial energy consumers to four coincident peak (4CP) transmission charges in the Texas (ERCOT) market</w:t>
      </w:r>
    </w:p>
    <w:p w14:paraId="0E090223" w14:textId="159564F8" w:rsidR="00ED1F6D" w:rsidRDefault="00ED1F6D" w:rsidP="00506F53">
      <w:pPr>
        <w:pStyle w:val="CommentText"/>
      </w:pPr>
      <w:r>
        <w:t xml:space="preserve">Jay </w:t>
      </w:r>
      <w:proofErr w:type="spellStart"/>
      <w:r>
        <w:t>Zarnikau</w:t>
      </w:r>
      <w:proofErr w:type="spellEnd"/>
      <w:r>
        <w:t xml:space="preserve">, Dan </w:t>
      </w:r>
      <w:proofErr w:type="spellStart"/>
      <w:r>
        <w:t>Thal</w:t>
      </w:r>
      <w:proofErr w:type="spellEnd"/>
    </w:p>
  </w:comment>
  <w:comment w:id="175" w:author="C. Anderson" w:date="2018-09-22T07:45:00Z" w:initials="CA">
    <w:p w14:paraId="243A042F" w14:textId="683A58B2" w:rsidR="00163593" w:rsidRDefault="00163593">
      <w:pPr>
        <w:pStyle w:val="CommentText"/>
      </w:pPr>
      <w:r>
        <w:rPr>
          <w:rStyle w:val="CommentReference"/>
        </w:rPr>
        <w:annotationRef/>
      </w:r>
      <w:r>
        <w:t>Yes, please add that one. Thank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560A6" w15:done="0"/>
  <w15:commentEx w15:paraId="225DBE3E" w15:paraIdParent="32C560A6" w15:done="0"/>
  <w15:commentEx w15:paraId="09291D7A" w15:done="0"/>
  <w15:commentEx w15:paraId="6CBE8322" w15:paraIdParent="09291D7A" w15:done="0"/>
  <w15:commentEx w15:paraId="0E090223" w15:done="0"/>
  <w15:commentEx w15:paraId="243A042F" w15:paraIdParent="0E0902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560A6" w16cid:durableId="1F4C67D1"/>
  <w16cid:commentId w16cid:paraId="225DBE3E" w16cid:durableId="1F506AB0"/>
  <w16cid:commentId w16cid:paraId="09291D7A" w16cid:durableId="1F506AB1"/>
  <w16cid:commentId w16cid:paraId="6CBE8322" w16cid:durableId="1F5071D6"/>
  <w16cid:commentId w16cid:paraId="0E090223" w16cid:durableId="1F506AB2"/>
  <w16cid:commentId w16cid:paraId="243A042F" w16cid:durableId="1F507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 Anderson">
    <w15:presenceInfo w15:providerId="Windows Live" w15:userId="718dd176-f375-4c1d-83ed-714f207f2f66"/>
  </w15:person>
  <w15:person w15:author="ML">
    <w15:presenceInfo w15:providerId="None" w15:userId="M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1776E"/>
    <w:rsid w:val="00033811"/>
    <w:rsid w:val="000B5DAF"/>
    <w:rsid w:val="000B6B22"/>
    <w:rsid w:val="000F3743"/>
    <w:rsid w:val="00163593"/>
    <w:rsid w:val="00173067"/>
    <w:rsid w:val="001B1D04"/>
    <w:rsid w:val="001B65ED"/>
    <w:rsid w:val="001C4394"/>
    <w:rsid w:val="001C6519"/>
    <w:rsid w:val="001F4B7D"/>
    <w:rsid w:val="0023211D"/>
    <w:rsid w:val="0026238A"/>
    <w:rsid w:val="002714AC"/>
    <w:rsid w:val="002741BE"/>
    <w:rsid w:val="00292D65"/>
    <w:rsid w:val="002B36EF"/>
    <w:rsid w:val="002B385A"/>
    <w:rsid w:val="0037786C"/>
    <w:rsid w:val="003F226E"/>
    <w:rsid w:val="00402AB1"/>
    <w:rsid w:val="004220DA"/>
    <w:rsid w:val="00446994"/>
    <w:rsid w:val="00492822"/>
    <w:rsid w:val="004B42DC"/>
    <w:rsid w:val="004C0420"/>
    <w:rsid w:val="004F51E1"/>
    <w:rsid w:val="00506F53"/>
    <w:rsid w:val="005228F8"/>
    <w:rsid w:val="005506DD"/>
    <w:rsid w:val="005631C2"/>
    <w:rsid w:val="005A5833"/>
    <w:rsid w:val="005A601F"/>
    <w:rsid w:val="005E7CB5"/>
    <w:rsid w:val="005F0109"/>
    <w:rsid w:val="005F1D3D"/>
    <w:rsid w:val="00613019"/>
    <w:rsid w:val="0061372F"/>
    <w:rsid w:val="006250F1"/>
    <w:rsid w:val="006D7D20"/>
    <w:rsid w:val="006E2962"/>
    <w:rsid w:val="00707ED7"/>
    <w:rsid w:val="00725334"/>
    <w:rsid w:val="007326B3"/>
    <w:rsid w:val="00750E5B"/>
    <w:rsid w:val="00766130"/>
    <w:rsid w:val="00773451"/>
    <w:rsid w:val="007A790E"/>
    <w:rsid w:val="007B6651"/>
    <w:rsid w:val="007C7D6A"/>
    <w:rsid w:val="007E3F11"/>
    <w:rsid w:val="00810B2C"/>
    <w:rsid w:val="008408F3"/>
    <w:rsid w:val="00844E16"/>
    <w:rsid w:val="00872541"/>
    <w:rsid w:val="00884ABD"/>
    <w:rsid w:val="008B5CF0"/>
    <w:rsid w:val="008D2608"/>
    <w:rsid w:val="0091217F"/>
    <w:rsid w:val="009128DF"/>
    <w:rsid w:val="00963739"/>
    <w:rsid w:val="00975689"/>
    <w:rsid w:val="00983D47"/>
    <w:rsid w:val="009935D0"/>
    <w:rsid w:val="009A7F8A"/>
    <w:rsid w:val="009D1F10"/>
    <w:rsid w:val="009D5A6B"/>
    <w:rsid w:val="00A030CC"/>
    <w:rsid w:val="00A15496"/>
    <w:rsid w:val="00A16409"/>
    <w:rsid w:val="00A46D65"/>
    <w:rsid w:val="00A51987"/>
    <w:rsid w:val="00A65280"/>
    <w:rsid w:val="00A714F9"/>
    <w:rsid w:val="00A74570"/>
    <w:rsid w:val="00AB1B6C"/>
    <w:rsid w:val="00B13C66"/>
    <w:rsid w:val="00B24B23"/>
    <w:rsid w:val="00B3290E"/>
    <w:rsid w:val="00B44B2A"/>
    <w:rsid w:val="00B4652E"/>
    <w:rsid w:val="00B638E0"/>
    <w:rsid w:val="00B70835"/>
    <w:rsid w:val="00B7412C"/>
    <w:rsid w:val="00BE2931"/>
    <w:rsid w:val="00BF5574"/>
    <w:rsid w:val="00C27B36"/>
    <w:rsid w:val="00C4788C"/>
    <w:rsid w:val="00CC16A7"/>
    <w:rsid w:val="00D011D8"/>
    <w:rsid w:val="00D25E6F"/>
    <w:rsid w:val="00D9504E"/>
    <w:rsid w:val="00DE6F71"/>
    <w:rsid w:val="00DF3089"/>
    <w:rsid w:val="00DF4762"/>
    <w:rsid w:val="00E0547F"/>
    <w:rsid w:val="00E1268F"/>
    <w:rsid w:val="00E915D5"/>
    <w:rsid w:val="00E94BF3"/>
    <w:rsid w:val="00ED1F6D"/>
    <w:rsid w:val="00F04167"/>
    <w:rsid w:val="00F05879"/>
    <w:rsid w:val="00F1773A"/>
    <w:rsid w:val="00F8763D"/>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pt>
    <dgm:pt modelId="{F392D8CD-0A52-488E-85BB-DE148B83A17F}" type="pres">
      <dgm:prSet presAssocID="{D66ECEF9-2C8E-47D2-B140-248E24817E81}" presName="sibTrans" presStyleLbl="sibTrans2D1" presStyleIdx="0" presStyleCnt="5" custScaleX="110447"/>
      <dgm:spPr/>
    </dgm:pt>
    <dgm:pt modelId="{DF3E6AAB-BFF7-4C61-B9E0-F9CD60388893}" type="pres">
      <dgm:prSet presAssocID="{D66ECEF9-2C8E-47D2-B140-248E24817E81}" presName="connectorText" presStyleLbl="sibTrans2D1" presStyleIdx="0" presStyleCnt="5"/>
      <dgm:spPr/>
    </dgm:pt>
    <dgm:pt modelId="{512708C9-1107-4132-98A7-4EBB3C4A8E24}" type="pres">
      <dgm:prSet presAssocID="{4100C01E-53E6-42AD-8C7F-D519A700E127}" presName="node" presStyleLbl="node1" presStyleIdx="1" presStyleCnt="6" custScaleX="110447">
        <dgm:presLayoutVars>
          <dgm:bulletEnabled val="1"/>
        </dgm:presLayoutVars>
      </dgm:prSet>
      <dgm:spPr/>
    </dgm:pt>
    <dgm:pt modelId="{B0610C4B-3036-42A6-9EC3-03CE7A4BD422}" type="pres">
      <dgm:prSet presAssocID="{1DB1F19A-118E-4E1C-BC31-22CCC03DC506}" presName="sibTrans" presStyleLbl="sibTrans2D1" presStyleIdx="1" presStyleCnt="5" custScaleX="110447"/>
      <dgm:spPr/>
    </dgm:pt>
    <dgm:pt modelId="{288FB219-151E-4191-8F0B-97D4B1923ED4}" type="pres">
      <dgm:prSet presAssocID="{1DB1F19A-118E-4E1C-BC31-22CCC03DC506}" presName="connectorText" presStyleLbl="sibTrans2D1" presStyleIdx="1" presStyleCnt="5"/>
      <dgm:spPr/>
    </dgm:pt>
    <dgm:pt modelId="{877B7CB4-246D-4DD4-9AAA-D4C2C8DEC9C3}" type="pres">
      <dgm:prSet presAssocID="{7902E79B-7A3A-455B-9703-5767D7BDEA28}" presName="node" presStyleLbl="node1" presStyleIdx="2" presStyleCnt="6" custScaleX="110447">
        <dgm:presLayoutVars>
          <dgm:bulletEnabled val="1"/>
        </dgm:presLayoutVars>
      </dgm:prSet>
      <dgm:spPr/>
    </dgm:pt>
    <dgm:pt modelId="{A0B110F9-C025-4D5D-B2EA-893E46309400}" type="pres">
      <dgm:prSet presAssocID="{3188473B-1E03-4995-8433-024CB97D2390}" presName="sibTrans" presStyleLbl="sibTrans2D1" presStyleIdx="2" presStyleCnt="5" custScaleX="110447"/>
      <dgm:spPr/>
    </dgm:pt>
    <dgm:pt modelId="{D30CF5CC-5F9E-4FDB-B317-26177ACB03C1}" type="pres">
      <dgm:prSet presAssocID="{3188473B-1E03-4995-8433-024CB97D2390}" presName="connectorText" presStyleLbl="sibTrans2D1" presStyleIdx="2" presStyleCnt="5"/>
      <dgm:spPr/>
    </dgm:pt>
    <dgm:pt modelId="{B50FBCCE-A64C-4543-A079-58F5A18BFC4B}" type="pres">
      <dgm:prSet presAssocID="{62FF7668-7920-4BCC-997C-7D6044A33C68}" presName="node" presStyleLbl="node1" presStyleIdx="3" presStyleCnt="6" custScaleX="110447">
        <dgm:presLayoutVars>
          <dgm:bulletEnabled val="1"/>
        </dgm:presLayoutVars>
      </dgm:prSet>
      <dgm:spPr/>
    </dgm:pt>
    <dgm:pt modelId="{352924A8-9CF2-413C-BFF0-A1E7A96FCB1B}" type="pres">
      <dgm:prSet presAssocID="{22A26498-0819-40A5-B8EE-7F3DCE12CDED}" presName="sibTrans" presStyleLbl="sibTrans2D1" presStyleIdx="3" presStyleCnt="5" custScaleX="110447"/>
      <dgm:spPr/>
    </dgm:pt>
    <dgm:pt modelId="{D95FD9A1-3EE8-4127-A9D9-D12B77435646}" type="pres">
      <dgm:prSet presAssocID="{22A26498-0819-40A5-B8EE-7F3DCE12CDED}" presName="connectorText" presStyleLbl="sibTrans2D1" presStyleIdx="3" presStyleCnt="5"/>
      <dgm:spPr/>
    </dgm:pt>
    <dgm:pt modelId="{573591A0-018C-44CC-937D-273DC7EACCB9}" type="pres">
      <dgm:prSet presAssocID="{C2F2B08E-EB5C-4655-B327-A933BE36FB63}" presName="node" presStyleLbl="node1" presStyleIdx="4" presStyleCnt="6" custScaleX="110447">
        <dgm:presLayoutVars>
          <dgm:bulletEnabled val="1"/>
        </dgm:presLayoutVars>
      </dgm:prSet>
      <dgm:spPr/>
    </dgm:pt>
    <dgm:pt modelId="{5C1D3419-A143-4B84-82A1-FAFB4A339D18}" type="pres">
      <dgm:prSet presAssocID="{546F0B3C-1054-4AD3-BC06-9B55E8D56E6E}" presName="sibTrans" presStyleLbl="sibTrans2D1" presStyleIdx="4" presStyleCnt="5" custScaleX="110447"/>
      <dgm:spPr/>
    </dgm:pt>
    <dgm:pt modelId="{CEEFF0C7-81F6-4CB0-8591-3D3D1F1B2E6B}" type="pres">
      <dgm:prSet presAssocID="{546F0B3C-1054-4AD3-BC06-9B55E8D56E6E}" presName="connectorText" presStyleLbl="sibTrans2D1" presStyleIdx="4" presStyleCnt="5"/>
      <dgm:spPr/>
    </dgm:pt>
    <dgm:pt modelId="{4E00ADCD-7DF7-4759-A64F-1964CA8E6820}" type="pres">
      <dgm:prSet presAssocID="{14D31487-6496-441B-AF04-29966D47363F}" presName="node" presStyleLbl="node1" presStyleIdx="5" presStyleCnt="6" custScaleX="110447">
        <dgm:presLayoutVars>
          <dgm:bulletEnabled val="1"/>
        </dgm:presLayoutVars>
      </dgm:prSet>
      <dgm:spPr/>
    </dgm:pt>
  </dgm:ptLst>
  <dgm:cxnLst>
    <dgm:cxn modelId="{56627204-6619-4C65-8C0C-CCC26DB14132}" type="presOf" srcId="{4100C01E-53E6-42AD-8C7F-D519A700E127}" destId="{512708C9-1107-4132-98A7-4EBB3C4A8E24}" srcOrd="0" destOrd="0" presId="urn:microsoft.com/office/officeart/2005/8/layout/process2"/>
    <dgm:cxn modelId="{B967100B-A6DA-49B4-B31F-DA05C36DB753}" type="presOf" srcId="{B8269897-B6DD-49BB-97AB-4F8176A6255C}" destId="{74D4FD08-2E45-42BE-9514-CA09BB66A0EE}" srcOrd="0"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D611718-E86A-4086-A03C-F6AA0C6EE3C0}" srcId="{B8269897-B6DD-49BB-97AB-4F8176A6255C}" destId="{790FB179-FF95-4FFD-A612-73A9A04D48E2}" srcOrd="0" destOrd="0" parTransId="{E53C74E9-B56D-4156-A608-51CA82DE1BBD}" sibTransId="{D66ECEF9-2C8E-47D2-B140-248E24817E81}"/>
    <dgm:cxn modelId="{88448B1B-65B9-450A-A6B0-A466A2062ABC}" type="presOf" srcId="{790FB179-FF95-4FFD-A612-73A9A04D48E2}" destId="{24CB1D0F-7AB1-4EC8-9AD1-531B46B2E25F}" srcOrd="0" destOrd="0" presId="urn:microsoft.com/office/officeart/2005/8/layout/process2"/>
    <dgm:cxn modelId="{66620824-0979-4751-BC44-4D154D754023}" type="presOf" srcId="{62FF7668-7920-4BCC-997C-7D6044A33C68}" destId="{B50FBCCE-A64C-4543-A079-58F5A18BFC4B}" srcOrd="0" destOrd="0" presId="urn:microsoft.com/office/officeart/2005/8/layout/process2"/>
    <dgm:cxn modelId="{C2C31635-27A5-467D-B2E5-B4CA97D72EE2}" type="presOf" srcId="{22A26498-0819-40A5-B8EE-7F3DCE12CDED}" destId="{D95FD9A1-3EE8-4127-A9D9-D12B77435646}" srcOrd="1" destOrd="0" presId="urn:microsoft.com/office/officeart/2005/8/layout/process2"/>
    <dgm:cxn modelId="{39947F43-6E93-479B-9B6D-F6ECE29396E6}" type="presOf" srcId="{3188473B-1E03-4995-8433-024CB97D2390}" destId="{D30CF5CC-5F9E-4FDB-B317-26177ACB03C1}" srcOrd="1" destOrd="0" presId="urn:microsoft.com/office/officeart/2005/8/layout/process2"/>
    <dgm:cxn modelId="{3EBC0E53-0A9E-4E7B-985E-4C0F6F787401}" type="presOf" srcId="{D66ECEF9-2C8E-47D2-B140-248E24817E81}" destId="{DF3E6AAB-BFF7-4C61-B9E0-F9CD60388893}" srcOrd="1" destOrd="0" presId="urn:microsoft.com/office/officeart/2005/8/layout/process2"/>
    <dgm:cxn modelId="{CB20F453-1505-48B6-9F05-28D812B56EAB}" type="presOf" srcId="{3188473B-1E03-4995-8433-024CB97D2390}" destId="{A0B110F9-C025-4D5D-B2EA-893E46309400}" srcOrd="0" destOrd="0" presId="urn:microsoft.com/office/officeart/2005/8/layout/process2"/>
    <dgm:cxn modelId="{6346185B-E4A2-4BCE-A5E9-9D94074F34EF}" type="presOf" srcId="{14D31487-6496-441B-AF04-29966D47363F}" destId="{4E00ADCD-7DF7-4759-A64F-1964CA8E6820}" srcOrd="0" destOrd="0" presId="urn:microsoft.com/office/officeart/2005/8/layout/process2"/>
    <dgm:cxn modelId="{A97A9F5E-3793-41E0-BD25-CF415ED70B0D}" type="presOf" srcId="{1DB1F19A-118E-4E1C-BC31-22CCC03DC506}" destId="{B0610C4B-3036-42A6-9EC3-03CE7A4BD422}" srcOrd="0" destOrd="0" presId="urn:microsoft.com/office/officeart/2005/8/layout/process2"/>
    <dgm:cxn modelId="{2C008D63-CC18-43A0-96AD-63540615CBF7}" type="presOf" srcId="{C2F2B08E-EB5C-4655-B327-A933BE36FB63}" destId="{573591A0-018C-44CC-937D-273DC7EACCB9}"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AF117C6E-4CB6-4530-9139-3C87B85EC30A}" type="presOf" srcId="{22A26498-0819-40A5-B8EE-7F3DCE12CDED}" destId="{352924A8-9CF2-413C-BFF0-A1E7A96FCB1B}" srcOrd="0" destOrd="0" presId="urn:microsoft.com/office/officeart/2005/8/layout/process2"/>
    <dgm:cxn modelId="{8D20F477-AB46-4930-B0F4-6B24F4D84158}" type="presOf" srcId="{D66ECEF9-2C8E-47D2-B140-248E24817E81}" destId="{F392D8CD-0A52-488E-85BB-DE148B83A17F}" srcOrd="0" destOrd="0" presId="urn:microsoft.com/office/officeart/2005/8/layout/process2"/>
    <dgm:cxn modelId="{F9433F8B-5B13-4D03-ADDA-7BD9B57539E4}" type="presOf" srcId="{546F0B3C-1054-4AD3-BC06-9B55E8D56E6E}" destId="{CEEFF0C7-81F6-4CB0-8591-3D3D1F1B2E6B}" srcOrd="1" destOrd="0" presId="urn:microsoft.com/office/officeart/2005/8/layout/process2"/>
    <dgm:cxn modelId="{C1314CA0-0BA3-40F1-AE02-26BA84C290BC}" type="presOf" srcId="{7902E79B-7A3A-455B-9703-5767D7BDEA28}" destId="{877B7CB4-246D-4DD4-9AAA-D4C2C8DEC9C3}" srcOrd="0" destOrd="0" presId="urn:microsoft.com/office/officeart/2005/8/layout/process2"/>
    <dgm:cxn modelId="{28A50FAB-41AF-43A3-A9A0-0C2B6EAF86E3}" type="presOf" srcId="{1DB1F19A-118E-4E1C-BC31-22CCC03DC506}" destId="{288FB219-151E-4191-8F0B-97D4B1923ED4}" srcOrd="1"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1925E6EE-2FB8-43CD-9C6B-D1A1CF538203}" srcId="{B8269897-B6DD-49BB-97AB-4F8176A6255C}" destId="{14D31487-6496-441B-AF04-29966D47363F}" srcOrd="5" destOrd="0" parTransId="{4AFC6732-233F-4D5B-9749-A78509C0C3E6}" sibTransId="{D95A5C68-3183-41BB-A3BD-927137617C26}"/>
    <dgm:cxn modelId="{924371F8-9ECC-4F40-8B50-E391069871CE}" srcId="{B8269897-B6DD-49BB-97AB-4F8176A6255C}" destId="{4100C01E-53E6-42AD-8C7F-D519A700E127}" srcOrd="1" destOrd="0" parTransId="{18CDC141-8F3C-449F-8137-7C2F1C852D9B}" sibTransId="{1DB1F19A-118E-4E1C-BC31-22CCC03DC506}"/>
    <dgm:cxn modelId="{F18BC2FB-D984-4C32-9805-F261FE94A3E9}" type="presOf" srcId="{546F0B3C-1054-4AD3-BC06-9B55E8D56E6E}" destId="{5C1D3419-A143-4B84-82A1-FAFB4A339D18}" srcOrd="0" destOrd="0" presId="urn:microsoft.com/office/officeart/2005/8/layout/process2"/>
    <dgm:cxn modelId="{077132A4-6530-4005-9829-006A6156D7D5}" type="presParOf" srcId="{74D4FD08-2E45-42BE-9514-CA09BB66A0EE}" destId="{24CB1D0F-7AB1-4EC8-9AD1-531B46B2E25F}" srcOrd="0" destOrd="0" presId="urn:microsoft.com/office/officeart/2005/8/layout/process2"/>
    <dgm:cxn modelId="{09DD4484-0957-418C-B8DC-C2B1199A73DC}" type="presParOf" srcId="{74D4FD08-2E45-42BE-9514-CA09BB66A0EE}" destId="{F392D8CD-0A52-488E-85BB-DE148B83A17F}" srcOrd="1" destOrd="0" presId="urn:microsoft.com/office/officeart/2005/8/layout/process2"/>
    <dgm:cxn modelId="{72DC5A16-079C-4371-8417-EAB6993D22DA}" type="presParOf" srcId="{F392D8CD-0A52-488E-85BB-DE148B83A17F}" destId="{DF3E6AAB-BFF7-4C61-B9E0-F9CD60388893}" srcOrd="0" destOrd="0" presId="urn:microsoft.com/office/officeart/2005/8/layout/process2"/>
    <dgm:cxn modelId="{F6203E60-4E2B-4E73-9C1D-C5C30D068EA6}" type="presParOf" srcId="{74D4FD08-2E45-42BE-9514-CA09BB66A0EE}" destId="{512708C9-1107-4132-98A7-4EBB3C4A8E24}" srcOrd="2" destOrd="0" presId="urn:microsoft.com/office/officeart/2005/8/layout/process2"/>
    <dgm:cxn modelId="{334AB531-E574-423A-8C84-485C1305A10B}" type="presParOf" srcId="{74D4FD08-2E45-42BE-9514-CA09BB66A0EE}" destId="{B0610C4B-3036-42A6-9EC3-03CE7A4BD422}" srcOrd="3" destOrd="0" presId="urn:microsoft.com/office/officeart/2005/8/layout/process2"/>
    <dgm:cxn modelId="{C5051071-7A2B-4CCF-9080-43E87046C1A4}" type="presParOf" srcId="{B0610C4B-3036-42A6-9EC3-03CE7A4BD422}" destId="{288FB219-151E-4191-8F0B-97D4B1923ED4}" srcOrd="0" destOrd="0" presId="urn:microsoft.com/office/officeart/2005/8/layout/process2"/>
    <dgm:cxn modelId="{0D2FF8BB-F56F-4796-B7BB-0453A5031FA1}" type="presParOf" srcId="{74D4FD08-2E45-42BE-9514-CA09BB66A0EE}" destId="{877B7CB4-246D-4DD4-9AAA-D4C2C8DEC9C3}" srcOrd="4" destOrd="0" presId="urn:microsoft.com/office/officeart/2005/8/layout/process2"/>
    <dgm:cxn modelId="{39AB2A88-967A-4670-9A8E-E23172F71A2D}" type="presParOf" srcId="{74D4FD08-2E45-42BE-9514-CA09BB66A0EE}" destId="{A0B110F9-C025-4D5D-B2EA-893E46309400}" srcOrd="5" destOrd="0" presId="urn:microsoft.com/office/officeart/2005/8/layout/process2"/>
    <dgm:cxn modelId="{DE2FB208-20F0-42A2-9594-D830E5F26AC5}" type="presParOf" srcId="{A0B110F9-C025-4D5D-B2EA-893E46309400}" destId="{D30CF5CC-5F9E-4FDB-B317-26177ACB03C1}" srcOrd="0" destOrd="0" presId="urn:microsoft.com/office/officeart/2005/8/layout/process2"/>
    <dgm:cxn modelId="{E5236691-2A59-4CF5-AFB1-7CDBFECEFE64}" type="presParOf" srcId="{74D4FD08-2E45-42BE-9514-CA09BB66A0EE}" destId="{B50FBCCE-A64C-4543-A079-58F5A18BFC4B}" srcOrd="6" destOrd="0" presId="urn:microsoft.com/office/officeart/2005/8/layout/process2"/>
    <dgm:cxn modelId="{58498EF4-B471-4B5E-B665-67EA32127FAC}" type="presParOf" srcId="{74D4FD08-2E45-42BE-9514-CA09BB66A0EE}" destId="{352924A8-9CF2-413C-BFF0-A1E7A96FCB1B}" srcOrd="7" destOrd="0" presId="urn:microsoft.com/office/officeart/2005/8/layout/process2"/>
    <dgm:cxn modelId="{6495F45C-C72B-41A0-9894-F467E1B58581}" type="presParOf" srcId="{352924A8-9CF2-413C-BFF0-A1E7A96FCB1B}" destId="{D95FD9A1-3EE8-4127-A9D9-D12B77435646}" srcOrd="0" destOrd="0" presId="urn:microsoft.com/office/officeart/2005/8/layout/process2"/>
    <dgm:cxn modelId="{808686CB-260D-451B-B461-EBF88A5EC114}" type="presParOf" srcId="{74D4FD08-2E45-42BE-9514-CA09BB66A0EE}" destId="{573591A0-018C-44CC-937D-273DC7EACCB9}" srcOrd="8" destOrd="0" presId="urn:microsoft.com/office/officeart/2005/8/layout/process2"/>
    <dgm:cxn modelId="{8CA06319-32B1-4DD9-BFE2-6E2859907594}" type="presParOf" srcId="{74D4FD08-2E45-42BE-9514-CA09BB66A0EE}" destId="{5C1D3419-A143-4B84-82A1-FAFB4A339D18}" srcOrd="9" destOrd="0" presId="urn:microsoft.com/office/officeart/2005/8/layout/process2"/>
    <dgm:cxn modelId="{F264C3A8-2846-4DD0-A3E1-8BAD6DD14AB3}" type="presParOf" srcId="{5C1D3419-A143-4B84-82A1-FAFB4A339D18}" destId="{CEEFF0C7-81F6-4CB0-8591-3D3D1F1B2E6B}" srcOrd="0" destOrd="0" presId="urn:microsoft.com/office/officeart/2005/8/layout/process2"/>
    <dgm:cxn modelId="{CA42D288-79F4-437D-8431-B453E8AB8291}"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439605-68A7-ED40-8E5E-1487909E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18448</Words>
  <Characters>105159</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2</cp:revision>
  <dcterms:created xsi:type="dcterms:W3CDTF">2018-09-22T11:51:00Z</dcterms:created>
  <dcterms:modified xsi:type="dcterms:W3CDTF">2018-09-22T11:51:00Z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