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3CB3F0" w14:textId="77777777" w:rsidR="00B7412C" w:rsidRPr="0002018A" w:rsidRDefault="00BE2931" w:rsidP="00B7412C">
      <w:pPr>
        <w:jc w:val="center"/>
        <w:rPr>
          <w:rFonts w:cs="Times New Roman"/>
          <w:b/>
          <w:bCs/>
          <w:sz w:val="28"/>
          <w:szCs w:val="28"/>
        </w:rPr>
      </w:pPr>
      <w:r>
        <w:rPr>
          <w:rFonts w:cs="Times New Roman"/>
          <w:b/>
          <w:bCs/>
          <w:sz w:val="28"/>
          <w:szCs w:val="28"/>
        </w:rPr>
        <w:t>Demand Response for Reducing Coincident Peak Loads in Data C</w:t>
      </w:r>
      <w:r w:rsidRPr="00BE2931">
        <w:rPr>
          <w:rFonts w:cs="Times New Roman"/>
          <w:b/>
          <w:bCs/>
          <w:sz w:val="28"/>
          <w:szCs w:val="28"/>
        </w:rPr>
        <w:t>enters</w:t>
      </w:r>
      <w:r w:rsidR="00B7412C" w:rsidRPr="0002018A">
        <w:rPr>
          <w:rFonts w:cs="Times New Roman"/>
          <w:b/>
          <w:bCs/>
          <w:sz w:val="28"/>
          <w:szCs w:val="28"/>
        </w:rPr>
        <w:br/>
      </w:r>
    </w:p>
    <w:p w14:paraId="72CFE968" w14:textId="77777777" w:rsidR="00B7412C" w:rsidRPr="00D46359" w:rsidRDefault="00B7412C" w:rsidP="00B7412C">
      <w:pPr>
        <w:jc w:val="center"/>
        <w:rPr>
          <w:b/>
        </w:rPr>
      </w:pPr>
    </w:p>
    <w:p w14:paraId="2D3A3836" w14:textId="77777777" w:rsidR="00B7412C" w:rsidRPr="00D46359" w:rsidRDefault="00B7412C" w:rsidP="00B7412C">
      <w:pPr>
        <w:rPr>
          <w:b/>
        </w:rPr>
      </w:pPr>
    </w:p>
    <w:p w14:paraId="2D8B4C28" w14:textId="77777777" w:rsidR="00B7412C" w:rsidRPr="00D46359" w:rsidRDefault="00B7412C" w:rsidP="00B7412C">
      <w:pPr>
        <w:rPr>
          <w:b/>
        </w:rPr>
        <w:sectPr w:rsidR="00B7412C" w:rsidRPr="00D46359" w:rsidSect="00B7412C">
          <w:pgSz w:w="12240" w:h="15840" w:code="1"/>
          <w:pgMar w:top="1979" w:right="1440" w:bottom="1622" w:left="1440" w:header="720" w:footer="720" w:gutter="0"/>
          <w:cols w:space="720"/>
          <w:docGrid w:linePitch="360"/>
        </w:sectPr>
      </w:pPr>
    </w:p>
    <w:p w14:paraId="53F55A85" w14:textId="77777777" w:rsidR="00B7412C" w:rsidRDefault="00B7412C" w:rsidP="00B7412C">
      <w:pPr>
        <w:jc w:val="center"/>
        <w:rPr>
          <w:rFonts w:ascii="Times" w:hAnsi="Times"/>
          <w:i/>
        </w:rPr>
      </w:pPr>
      <w:bookmarkStart w:id="0" w:name="_GoBack"/>
      <w:r w:rsidRPr="00D46359">
        <w:rPr>
          <w:b/>
        </w:rPr>
        <w:lastRenderedPageBreak/>
        <w:t>Abstract</w:t>
      </w:r>
    </w:p>
    <w:bookmarkEnd w:id="0"/>
    <w:p w14:paraId="069E7ECE" w14:textId="77777777" w:rsidR="00B44B2A" w:rsidRDefault="00B44B2A" w:rsidP="00B7412C">
      <w:pPr>
        <w:ind w:firstLine="284"/>
        <w:jc w:val="both"/>
        <w:rPr>
          <w:rFonts w:ascii="Times" w:hAnsi="Times"/>
          <w:i/>
          <w:sz w:val="20"/>
          <w:szCs w:val="20"/>
        </w:rPr>
      </w:pPr>
    </w:p>
    <w:p w14:paraId="2957A381" w14:textId="493F990D" w:rsidR="00766130" w:rsidRPr="002741BE" w:rsidRDefault="00766130" w:rsidP="002741BE">
      <w:pPr>
        <w:ind w:firstLine="284"/>
        <w:jc w:val="both"/>
        <w:rPr>
          <w:rFonts w:ascii="Times" w:hAnsi="Times"/>
          <w:sz w:val="20"/>
          <w:szCs w:val="20"/>
        </w:rPr>
      </w:pPr>
      <w:r w:rsidRPr="00766130">
        <w:rPr>
          <w:rFonts w:ascii="Times" w:hAnsi="Times"/>
          <w:i/>
          <w:sz w:val="20"/>
          <w:szCs w:val="20"/>
        </w:rPr>
        <w:t xml:space="preserve">Demand response is a </w:t>
      </w:r>
      <w:ins w:id="1" w:author="C. Anderson" w:date="2018-06-15T11:37:00Z">
        <w:r w:rsidR="00C55C72">
          <w:rPr>
            <w:rFonts w:ascii="Times" w:hAnsi="Times"/>
            <w:i/>
            <w:sz w:val="20"/>
            <w:szCs w:val="20"/>
          </w:rPr>
          <w:t xml:space="preserve">flexible and promising solution for managing uncertainty in electric power systems. Though there are several services that can be provided by demand response, </w:t>
        </w:r>
      </w:ins>
      <w:del w:id="2" w:author="C. Anderson" w:date="2018-06-15T11:38:00Z">
        <w:r w:rsidRPr="00766130" w:rsidDel="00C55C72">
          <w:rPr>
            <w:rFonts w:ascii="Times" w:hAnsi="Times"/>
            <w:i/>
            <w:sz w:val="20"/>
            <w:szCs w:val="20"/>
          </w:rPr>
          <w:delText xml:space="preserve">promising solution for </w:delText>
        </w:r>
      </w:del>
      <w:r w:rsidRPr="00766130">
        <w:rPr>
          <w:rFonts w:ascii="Times" w:hAnsi="Times"/>
          <w:i/>
          <w:sz w:val="20"/>
          <w:szCs w:val="20"/>
        </w:rPr>
        <w:t xml:space="preserve">reducing coincident peak loads </w:t>
      </w:r>
      <w:del w:id="3" w:author="C. Anderson" w:date="2018-06-15T11:38:00Z">
        <w:r w:rsidRPr="00766130" w:rsidDel="00C55C72">
          <w:rPr>
            <w:rFonts w:ascii="Times" w:hAnsi="Times"/>
            <w:i/>
            <w:sz w:val="20"/>
            <w:szCs w:val="20"/>
          </w:rPr>
          <w:delText>in electric grids</w:delText>
        </w:r>
      </w:del>
      <w:ins w:id="4" w:author="C. Anderson" w:date="2018-06-15T11:38:00Z">
        <w:r w:rsidR="00C55C72">
          <w:rPr>
            <w:rFonts w:ascii="Times" w:hAnsi="Times"/>
            <w:i/>
            <w:sz w:val="20"/>
            <w:szCs w:val="20"/>
          </w:rPr>
          <w:t>is likely one of the simplest to implement</w:t>
        </w:r>
      </w:ins>
      <w:r w:rsidRPr="00766130">
        <w:rPr>
          <w:rFonts w:ascii="Times" w:hAnsi="Times"/>
          <w:i/>
          <w:sz w:val="20"/>
          <w:szCs w:val="20"/>
        </w:rPr>
        <w:t>. This paper describes a demand response strategy which can be used in data center cooling systems. In order to reduce the cooling load during the grid-wide peaks, the data center was be precooled prior to the forecasted coincident peak events. This strategy was evaluated using a numerical model of a cooling system, which was validated against experimental data obtained from a small telecommunication data center.</w:t>
      </w:r>
      <w:ins w:id="5" w:author="C. Anderson" w:date="2018-06-15T11:39:00Z">
        <w:r w:rsidR="00C55C72">
          <w:rPr>
            <w:rFonts w:ascii="Times" w:hAnsi="Times"/>
            <w:i/>
            <w:sz w:val="20"/>
            <w:szCs w:val="20"/>
          </w:rPr>
          <w:t xml:space="preserve"> A case study implements this strategy for a</w:t>
        </w:r>
      </w:ins>
      <w:del w:id="6" w:author="C. Anderson" w:date="2018-06-15T11:39:00Z">
        <w:r w:rsidRPr="00766130" w:rsidDel="00C55C72">
          <w:rPr>
            <w:rFonts w:ascii="Times" w:hAnsi="Times"/>
            <w:i/>
            <w:sz w:val="20"/>
            <w:szCs w:val="20"/>
          </w:rPr>
          <w:delText xml:space="preserve"> The model was used to simulate a</w:delText>
        </w:r>
      </w:del>
      <w:r w:rsidRPr="00766130">
        <w:rPr>
          <w:rFonts w:ascii="Times" w:hAnsi="Times"/>
          <w:i/>
          <w:sz w:val="20"/>
          <w:szCs w:val="20"/>
        </w:rPr>
        <w:t xml:space="preserve"> data center enrolled in the 4 coincident peak (4CP) program in the ERCOT ISO. </w:t>
      </w:r>
      <w:ins w:id="7" w:author="C. Anderson" w:date="2018-06-15T11:40:00Z">
        <w:r w:rsidR="00C55C72">
          <w:rPr>
            <w:rFonts w:ascii="Times" w:hAnsi="Times"/>
            <w:i/>
            <w:sz w:val="20"/>
            <w:szCs w:val="20"/>
          </w:rPr>
          <w:t xml:space="preserve">Use of the </w:t>
        </w:r>
      </w:ins>
      <w:del w:id="8" w:author="C. Anderson" w:date="2018-06-15T11:40:00Z">
        <w:r w:rsidRPr="00766130" w:rsidDel="00C55C72">
          <w:rPr>
            <w:rFonts w:ascii="Times" w:hAnsi="Times"/>
            <w:i/>
            <w:sz w:val="20"/>
            <w:szCs w:val="20"/>
          </w:rPr>
          <w:delText xml:space="preserve">Precooling </w:delText>
        </w:r>
      </w:del>
      <w:ins w:id="9" w:author="C. Anderson" w:date="2018-06-15T11:40:00Z">
        <w:r w:rsidR="00C55C72">
          <w:rPr>
            <w:rFonts w:ascii="Times" w:hAnsi="Times"/>
            <w:i/>
            <w:sz w:val="20"/>
            <w:szCs w:val="20"/>
          </w:rPr>
          <w:t>p</w:t>
        </w:r>
        <w:r w:rsidR="00C55C72" w:rsidRPr="00766130">
          <w:rPr>
            <w:rFonts w:ascii="Times" w:hAnsi="Times"/>
            <w:i/>
            <w:sz w:val="20"/>
            <w:szCs w:val="20"/>
          </w:rPr>
          <w:t xml:space="preserve">recooling </w:t>
        </w:r>
        <w:r w:rsidR="00C55C72">
          <w:rPr>
            <w:rFonts w:ascii="Times" w:hAnsi="Times"/>
            <w:i/>
            <w:sz w:val="20"/>
            <w:szCs w:val="20"/>
          </w:rPr>
          <w:t xml:space="preserve">strategy </w:t>
        </w:r>
      </w:ins>
      <w:r w:rsidRPr="00766130">
        <w:rPr>
          <w:rFonts w:ascii="Times" w:hAnsi="Times"/>
          <w:i/>
          <w:sz w:val="20"/>
          <w:szCs w:val="20"/>
        </w:rPr>
        <w:t>reduced the annual cost of electricity used by the cooling system by 7.8 % to 8.6 %, while increasing the total energy use only by 0.05%. This translated into 2 % to 2.6</w:t>
      </w:r>
      <w:r w:rsidR="00FA3D06">
        <w:rPr>
          <w:rFonts w:ascii="Times" w:hAnsi="Times"/>
          <w:i/>
          <w:sz w:val="20"/>
          <w:szCs w:val="20"/>
        </w:rPr>
        <w:t xml:space="preserve"> </w:t>
      </w:r>
      <w:r w:rsidRPr="00766130">
        <w:rPr>
          <w:rFonts w:ascii="Times" w:hAnsi="Times"/>
          <w:i/>
          <w:sz w:val="20"/>
          <w:szCs w:val="20"/>
        </w:rPr>
        <w:t>% reduction in the electric bill of the whole data center. The developed demand response strategy is suitable for data centers with power densities below 500 W/m</w:t>
      </w:r>
      <w:r w:rsidRPr="00766130">
        <w:rPr>
          <w:rFonts w:ascii="Times" w:hAnsi="Times"/>
          <w:i/>
          <w:sz w:val="20"/>
          <w:szCs w:val="20"/>
          <w:vertAlign w:val="superscript"/>
        </w:rPr>
        <w:t>2</w:t>
      </w:r>
      <w:r w:rsidRPr="00766130">
        <w:rPr>
          <w:rFonts w:ascii="Times" w:hAnsi="Times"/>
          <w:i/>
          <w:sz w:val="20"/>
          <w:szCs w:val="20"/>
        </w:rPr>
        <w:t xml:space="preserve"> which do not use server air containment systems. </w:t>
      </w:r>
      <w:r w:rsidR="00B7412C" w:rsidRPr="009E3A8F">
        <w:rPr>
          <w:rFonts w:ascii="Times" w:hAnsi="Times"/>
          <w:sz w:val="20"/>
          <w:szCs w:val="20"/>
        </w:rPr>
        <w:t xml:space="preserve"> </w:t>
      </w:r>
    </w:p>
    <w:p w14:paraId="22284AF4" w14:textId="77777777" w:rsidR="001C6519" w:rsidDel="00C55C72" w:rsidRDefault="001C6519" w:rsidP="00B7412C">
      <w:pPr>
        <w:jc w:val="both"/>
        <w:rPr>
          <w:del w:id="10" w:author="C. Anderson" w:date="2018-06-15T11:40:00Z"/>
        </w:rPr>
      </w:pPr>
    </w:p>
    <w:p w14:paraId="53676631" w14:textId="77777777" w:rsidR="002741BE" w:rsidRDefault="002741BE" w:rsidP="00B7412C">
      <w:pPr>
        <w:jc w:val="both"/>
      </w:pPr>
    </w:p>
    <w:p w14:paraId="7ED04A3A" w14:textId="77777777" w:rsidR="001C6519" w:rsidRDefault="001C6519" w:rsidP="00B7412C">
      <w:pPr>
        <w:jc w:val="both"/>
        <w:rPr>
          <w:b/>
        </w:rPr>
      </w:pPr>
      <w:r>
        <w:rPr>
          <w:b/>
        </w:rPr>
        <w:t>Nomenclature</w:t>
      </w:r>
    </w:p>
    <w:p w14:paraId="17BCA03D" w14:textId="77777777" w:rsidR="001C6519" w:rsidRDefault="001C6519" w:rsidP="00B7412C">
      <w:pPr>
        <w:jc w:val="both"/>
        <w:rPr>
          <w:b/>
        </w:rPr>
      </w:pPr>
    </w:p>
    <w:p w14:paraId="3A5BFFBB" w14:textId="77777777" w:rsidR="001C6519" w:rsidRPr="001C6519" w:rsidRDefault="001C6519" w:rsidP="001C6519">
      <w:pPr>
        <w:rPr>
          <w:sz w:val="20"/>
          <w:szCs w:val="20"/>
        </w:rPr>
      </w:pPr>
      <w:r w:rsidRPr="001C6519">
        <w:rPr>
          <w:i/>
          <w:sz w:val="20"/>
          <w:szCs w:val="20"/>
        </w:rPr>
        <w:t>a</w:t>
      </w:r>
      <w:r w:rsidRPr="001C6519">
        <w:rPr>
          <w:sz w:val="20"/>
          <w:szCs w:val="20"/>
        </w:rPr>
        <w:t xml:space="preserve"> – thermal constant [-]</w:t>
      </w:r>
    </w:p>
    <w:p w14:paraId="766E6BEB" w14:textId="77777777" w:rsidR="001C6519" w:rsidRPr="001C6519" w:rsidRDefault="001C6519" w:rsidP="001C6519">
      <w:pPr>
        <w:jc w:val="both"/>
        <w:rPr>
          <w:sz w:val="20"/>
          <w:szCs w:val="20"/>
        </w:rPr>
      </w:pPr>
      <w:r w:rsidRPr="001C6519">
        <w:rPr>
          <w:i/>
          <w:sz w:val="20"/>
          <w:szCs w:val="20"/>
        </w:rPr>
        <w:t>C</w:t>
      </w:r>
      <w:r w:rsidRPr="001C6519">
        <w:rPr>
          <w:sz w:val="20"/>
          <w:szCs w:val="20"/>
        </w:rPr>
        <w:t xml:space="preserve"> – thermal capacitance [J/ºC]</w:t>
      </w:r>
    </w:p>
    <w:p w14:paraId="052EFF0D" w14:textId="77777777" w:rsidR="001C6519" w:rsidRPr="001C6519" w:rsidRDefault="001C6519" w:rsidP="001C6519">
      <w:pPr>
        <w:rPr>
          <w:sz w:val="20"/>
          <w:szCs w:val="20"/>
        </w:rPr>
      </w:pPr>
      <w:r w:rsidRPr="001C6519">
        <w:rPr>
          <w:sz w:val="20"/>
          <w:szCs w:val="20"/>
        </w:rPr>
        <w:t>COP – coefficient of performance for cooling (equal to cooling capacity divided by work input) [-]</w:t>
      </w:r>
    </w:p>
    <w:p w14:paraId="76FB3FC1" w14:textId="77777777" w:rsidR="001C6519" w:rsidRPr="001C6519" w:rsidRDefault="001C6519" w:rsidP="001C6519">
      <w:pPr>
        <w:rPr>
          <w:sz w:val="20"/>
          <w:szCs w:val="20"/>
        </w:rPr>
      </w:pPr>
      <w:r w:rsidRPr="001C6519">
        <w:rPr>
          <w:i/>
          <w:sz w:val="20"/>
          <w:szCs w:val="20"/>
        </w:rPr>
        <w:t>h</w:t>
      </w:r>
      <w:r w:rsidRPr="001C6519">
        <w:rPr>
          <w:sz w:val="20"/>
          <w:szCs w:val="20"/>
        </w:rPr>
        <w:t xml:space="preserve"> – time step [s]</w:t>
      </w:r>
    </w:p>
    <w:p w14:paraId="1FC9CB7F" w14:textId="05420943" w:rsidR="001C6519" w:rsidRPr="001C6519" w:rsidRDefault="001C6519" w:rsidP="001C6519">
      <w:pPr>
        <w:rPr>
          <w:sz w:val="20"/>
          <w:szCs w:val="20"/>
        </w:rPr>
      </w:pPr>
      <w:r w:rsidRPr="001C6519">
        <w:rPr>
          <w:i/>
          <w:sz w:val="20"/>
          <w:szCs w:val="20"/>
        </w:rPr>
        <w:t>m</w:t>
      </w:r>
      <w:r w:rsidRPr="001C6519">
        <w:rPr>
          <w:sz w:val="20"/>
          <w:szCs w:val="20"/>
        </w:rPr>
        <w:t xml:space="preserve"> – </w:t>
      </w:r>
      <w:del w:id="11" w:author="C. Anderson" w:date="2018-06-15T12:05:00Z">
        <w:r w:rsidRPr="001C6519" w:rsidDel="00331D92">
          <w:rPr>
            <w:sz w:val="20"/>
            <w:szCs w:val="20"/>
          </w:rPr>
          <w:delText>constant determining</w:delText>
        </w:r>
      </w:del>
      <w:ins w:id="12" w:author="C. Anderson" w:date="2018-06-15T12:05:00Z">
        <w:r w:rsidR="00331D92">
          <w:rPr>
            <w:sz w:val="20"/>
            <w:szCs w:val="20"/>
          </w:rPr>
          <w:t>b</w:t>
        </w:r>
      </w:ins>
      <w:ins w:id="13" w:author="C. Anderson" w:date="2018-06-15T12:06:00Z">
        <w:r w:rsidR="00331D92">
          <w:rPr>
            <w:sz w:val="20"/>
            <w:szCs w:val="20"/>
          </w:rPr>
          <w:t>inary variable indicating</w:t>
        </w:r>
      </w:ins>
      <w:r w:rsidRPr="001C6519">
        <w:rPr>
          <w:sz w:val="20"/>
          <w:szCs w:val="20"/>
        </w:rPr>
        <w:t xml:space="preserve"> whether cooling system is on (</w:t>
      </w:r>
      <w:r w:rsidRPr="001C6519">
        <w:rPr>
          <w:i/>
          <w:sz w:val="20"/>
          <w:szCs w:val="20"/>
        </w:rPr>
        <w:t>m</w:t>
      </w:r>
      <w:r w:rsidRPr="001C6519">
        <w:rPr>
          <w:sz w:val="20"/>
          <w:szCs w:val="20"/>
        </w:rPr>
        <w:t xml:space="preserve"> = 1) or off (</w:t>
      </w:r>
      <w:r w:rsidRPr="001C6519">
        <w:rPr>
          <w:i/>
          <w:sz w:val="20"/>
          <w:szCs w:val="20"/>
        </w:rPr>
        <w:t>m</w:t>
      </w:r>
      <w:r w:rsidRPr="001C6519">
        <w:rPr>
          <w:sz w:val="20"/>
          <w:szCs w:val="20"/>
        </w:rPr>
        <w:t xml:space="preserve"> = 0) [-]</w:t>
      </w:r>
    </w:p>
    <w:p w14:paraId="1B908EB2" w14:textId="77777777" w:rsidR="001C6519" w:rsidRPr="001C6519" w:rsidRDefault="001C6519" w:rsidP="001C6519">
      <w:pPr>
        <w:rPr>
          <w:sz w:val="20"/>
          <w:szCs w:val="20"/>
        </w:rPr>
      </w:pPr>
      <w:r w:rsidRPr="001C6519">
        <w:rPr>
          <w:i/>
          <w:sz w:val="20"/>
          <w:szCs w:val="20"/>
        </w:rPr>
        <w:t>n</w:t>
      </w:r>
      <w:r w:rsidRPr="001C6519">
        <w:rPr>
          <w:sz w:val="20"/>
          <w:szCs w:val="20"/>
        </w:rPr>
        <w:t xml:space="preserve"> – number of active heat pump cooling stages: </w:t>
      </w:r>
      <w:r w:rsidRPr="001C6519">
        <w:rPr>
          <w:i/>
          <w:sz w:val="20"/>
          <w:szCs w:val="20"/>
        </w:rPr>
        <w:t>n</w:t>
      </w:r>
      <w:r w:rsidRPr="001C6519">
        <w:rPr>
          <w:sz w:val="20"/>
          <w:szCs w:val="20"/>
        </w:rPr>
        <w:t xml:space="preserve"> = 1 for part-load and n = </w:t>
      </w:r>
      <w:r w:rsidRPr="001C6519">
        <w:rPr>
          <w:i/>
          <w:sz w:val="20"/>
          <w:szCs w:val="20"/>
        </w:rPr>
        <w:t>2</w:t>
      </w:r>
      <w:r w:rsidRPr="001C6519">
        <w:rPr>
          <w:sz w:val="20"/>
          <w:szCs w:val="20"/>
        </w:rPr>
        <w:t xml:space="preserve"> for full-load</w:t>
      </w:r>
      <w:r w:rsidRPr="001C6519">
        <w:rPr>
          <w:sz w:val="20"/>
          <w:szCs w:val="20"/>
        </w:rPr>
        <w:tab/>
        <w:t>[-]</w:t>
      </w:r>
    </w:p>
    <w:p w14:paraId="13BF080D" w14:textId="77777777" w:rsidR="001C6519" w:rsidRPr="001C6519" w:rsidRDefault="001C6519" w:rsidP="001C6519">
      <w:pPr>
        <w:rPr>
          <w:sz w:val="20"/>
          <w:szCs w:val="20"/>
        </w:rPr>
      </w:pPr>
      <w:r w:rsidRPr="001C6519">
        <w:rPr>
          <w:i/>
          <w:sz w:val="20"/>
          <w:szCs w:val="20"/>
        </w:rPr>
        <w:t>Q</w:t>
      </w:r>
      <w:r w:rsidRPr="001C6519">
        <w:rPr>
          <w:i/>
          <w:sz w:val="20"/>
          <w:szCs w:val="20"/>
          <w:vertAlign w:val="subscript"/>
        </w:rPr>
        <w:t>IT</w:t>
      </w:r>
      <w:r w:rsidRPr="001C6519">
        <w:rPr>
          <w:sz w:val="20"/>
          <w:szCs w:val="20"/>
        </w:rPr>
        <w:t xml:space="preserve"> – internal heat gain from the IT equipment [W]</w:t>
      </w:r>
    </w:p>
    <w:p w14:paraId="22A495D8" w14:textId="77777777" w:rsidR="001C6519" w:rsidRPr="001C6519" w:rsidRDefault="001C6519" w:rsidP="001C6519">
      <w:pPr>
        <w:rPr>
          <w:sz w:val="20"/>
          <w:szCs w:val="20"/>
        </w:rPr>
      </w:pPr>
      <w:r w:rsidRPr="001C6519">
        <w:rPr>
          <w:i/>
          <w:sz w:val="20"/>
          <w:szCs w:val="20"/>
        </w:rPr>
        <w:t>Q</w:t>
      </w:r>
      <w:r w:rsidRPr="001C6519">
        <w:rPr>
          <w:i/>
          <w:sz w:val="20"/>
          <w:szCs w:val="20"/>
          <w:vertAlign w:val="subscript"/>
        </w:rPr>
        <w:t>C</w:t>
      </w:r>
      <w:r w:rsidRPr="001C6519">
        <w:rPr>
          <w:sz w:val="20"/>
          <w:szCs w:val="20"/>
        </w:rPr>
        <w:t xml:space="preserve"> – cooling power of the heat pump [W]</w:t>
      </w:r>
    </w:p>
    <w:p w14:paraId="1F153F03" w14:textId="77777777" w:rsidR="001C6519" w:rsidRPr="001C6519" w:rsidRDefault="001C6519" w:rsidP="001C6519">
      <w:pPr>
        <w:rPr>
          <w:sz w:val="20"/>
          <w:szCs w:val="20"/>
        </w:rPr>
      </w:pPr>
      <w:r w:rsidRPr="001C6519">
        <w:rPr>
          <w:i/>
          <w:sz w:val="20"/>
          <w:szCs w:val="20"/>
        </w:rPr>
        <w:t>R</w:t>
      </w:r>
      <w:r w:rsidRPr="001C6519">
        <w:rPr>
          <w:sz w:val="20"/>
          <w:szCs w:val="20"/>
        </w:rPr>
        <w:t xml:space="preserve"> – overall thermal resistance [ºC/W]</w:t>
      </w:r>
    </w:p>
    <w:p w14:paraId="0D1F0AC5" w14:textId="77777777" w:rsidR="001C6519" w:rsidRPr="001C6519" w:rsidRDefault="001C6519" w:rsidP="001C6519">
      <w:pPr>
        <w:rPr>
          <w:sz w:val="20"/>
          <w:szCs w:val="20"/>
        </w:rPr>
      </w:pPr>
      <w:r w:rsidRPr="001C6519">
        <w:rPr>
          <w:i/>
          <w:sz w:val="20"/>
          <w:szCs w:val="20"/>
        </w:rPr>
        <w:t>t</w:t>
      </w:r>
      <w:r w:rsidRPr="001C6519">
        <w:rPr>
          <w:sz w:val="20"/>
          <w:szCs w:val="20"/>
        </w:rPr>
        <w:t xml:space="preserve"> – time [s]</w:t>
      </w:r>
    </w:p>
    <w:p w14:paraId="7AECCF46" w14:textId="77777777" w:rsidR="001C6519" w:rsidRPr="001C6519" w:rsidRDefault="001C6519" w:rsidP="001C6519">
      <w:pPr>
        <w:rPr>
          <w:sz w:val="20"/>
          <w:szCs w:val="20"/>
        </w:rPr>
      </w:pPr>
      <w:r w:rsidRPr="004220DA">
        <w:rPr>
          <w:i/>
          <w:sz w:val="20"/>
          <w:szCs w:val="20"/>
        </w:rPr>
        <w:t>W</w:t>
      </w:r>
      <w:r w:rsidRPr="001C6519">
        <w:rPr>
          <w:sz w:val="20"/>
          <w:szCs w:val="20"/>
        </w:rPr>
        <w:t xml:space="preserve"> – power consumption of the cooling equipment [W]</w:t>
      </w:r>
    </w:p>
    <w:p w14:paraId="69D8BAF8" w14:textId="77777777" w:rsidR="001C6519" w:rsidRPr="001C6519" w:rsidRDefault="001C6519" w:rsidP="001C6519">
      <w:pPr>
        <w:rPr>
          <w:sz w:val="20"/>
          <w:szCs w:val="20"/>
        </w:rPr>
      </w:pPr>
      <w:r w:rsidRPr="004220DA">
        <w:rPr>
          <w:i/>
          <w:sz w:val="20"/>
          <w:szCs w:val="20"/>
        </w:rPr>
        <w:t>γ</w:t>
      </w:r>
      <w:r w:rsidRPr="001C6519">
        <w:rPr>
          <w:sz w:val="20"/>
          <w:szCs w:val="20"/>
        </w:rPr>
        <w:t xml:space="preserve"> – ratio of the nominal cooling power to the IT load (</w:t>
      </w:r>
      <w:r w:rsidRPr="004220DA">
        <w:rPr>
          <w:i/>
          <w:sz w:val="20"/>
          <w:szCs w:val="20"/>
        </w:rPr>
        <w:t>γ</w:t>
      </w:r>
      <w:r w:rsidRPr="001C6519">
        <w:rPr>
          <w:sz w:val="20"/>
          <w:szCs w:val="20"/>
        </w:rPr>
        <w:t xml:space="preserve"> = </w:t>
      </w:r>
      <w:r w:rsidRPr="004220DA">
        <w:rPr>
          <w:i/>
          <w:sz w:val="20"/>
          <w:szCs w:val="20"/>
        </w:rPr>
        <w:t>Q</w:t>
      </w:r>
      <w:r w:rsidRPr="004220DA">
        <w:rPr>
          <w:i/>
          <w:sz w:val="20"/>
          <w:szCs w:val="20"/>
          <w:vertAlign w:val="subscript"/>
        </w:rPr>
        <w:t>C,nom</w:t>
      </w:r>
      <w:r w:rsidRPr="004220DA">
        <w:rPr>
          <w:i/>
          <w:sz w:val="20"/>
          <w:szCs w:val="20"/>
        </w:rPr>
        <w:t>·n</w:t>
      </w:r>
      <w:r w:rsidRPr="004220DA">
        <w:rPr>
          <w:sz w:val="20"/>
          <w:szCs w:val="20"/>
        </w:rPr>
        <w:t>/</w:t>
      </w:r>
      <w:r w:rsidRPr="004220DA">
        <w:rPr>
          <w:i/>
          <w:sz w:val="20"/>
          <w:szCs w:val="20"/>
        </w:rPr>
        <w:t>Q</w:t>
      </w:r>
      <w:r w:rsidRPr="004220DA">
        <w:rPr>
          <w:i/>
          <w:sz w:val="20"/>
          <w:szCs w:val="20"/>
          <w:vertAlign w:val="subscript"/>
        </w:rPr>
        <w:t>IT</w:t>
      </w:r>
      <w:r w:rsidRPr="001C6519">
        <w:rPr>
          <w:sz w:val="20"/>
          <w:szCs w:val="20"/>
        </w:rPr>
        <w:t>) [-]</w:t>
      </w:r>
    </w:p>
    <w:p w14:paraId="3A89B6C1" w14:textId="77777777" w:rsidR="001C6519" w:rsidRPr="001C6519" w:rsidRDefault="001C6519" w:rsidP="001C6519">
      <w:pPr>
        <w:rPr>
          <w:sz w:val="20"/>
          <w:szCs w:val="20"/>
        </w:rPr>
      </w:pPr>
      <w:r w:rsidRPr="004220DA">
        <w:rPr>
          <w:i/>
          <w:sz w:val="20"/>
          <w:szCs w:val="20"/>
        </w:rPr>
        <w:lastRenderedPageBreak/>
        <w:t>θ</w:t>
      </w:r>
      <w:r w:rsidRPr="001C6519">
        <w:rPr>
          <w:sz w:val="20"/>
          <w:szCs w:val="20"/>
        </w:rPr>
        <w:t xml:space="preserve"> – indoor temperature [ºC]</w:t>
      </w:r>
    </w:p>
    <w:p w14:paraId="5034CADA" w14:textId="77777777" w:rsidR="001C6519" w:rsidRPr="001C6519" w:rsidRDefault="001C6519" w:rsidP="001C6519">
      <w:pPr>
        <w:rPr>
          <w:sz w:val="20"/>
          <w:szCs w:val="20"/>
        </w:rPr>
      </w:pPr>
      <w:r w:rsidRPr="004220DA">
        <w:rPr>
          <w:i/>
          <w:sz w:val="20"/>
          <w:szCs w:val="20"/>
        </w:rPr>
        <w:t>θ</w:t>
      </w:r>
      <w:r w:rsidRPr="004220DA">
        <w:rPr>
          <w:i/>
          <w:sz w:val="20"/>
          <w:szCs w:val="20"/>
          <w:vertAlign w:val="subscript"/>
        </w:rPr>
        <w:t>a</w:t>
      </w:r>
      <w:r w:rsidRPr="001C6519">
        <w:rPr>
          <w:sz w:val="20"/>
          <w:szCs w:val="20"/>
        </w:rPr>
        <w:t xml:space="preserve"> – ambient temperature [ºC]</w:t>
      </w:r>
    </w:p>
    <w:p w14:paraId="1456E4A4" w14:textId="77777777" w:rsidR="001C6519" w:rsidRPr="001C6519" w:rsidRDefault="001C6519" w:rsidP="001C6519">
      <w:pPr>
        <w:rPr>
          <w:sz w:val="20"/>
          <w:szCs w:val="20"/>
        </w:rPr>
      </w:pPr>
      <w:r w:rsidRPr="004220DA">
        <w:rPr>
          <w:i/>
          <w:sz w:val="20"/>
          <w:szCs w:val="20"/>
        </w:rPr>
        <w:t>θ</w:t>
      </w:r>
      <w:r w:rsidRPr="004220DA">
        <w:rPr>
          <w:i/>
          <w:sz w:val="20"/>
          <w:szCs w:val="20"/>
          <w:vertAlign w:val="subscript"/>
        </w:rPr>
        <w:t>min</w:t>
      </w:r>
      <w:r w:rsidRPr="001C6519">
        <w:rPr>
          <w:sz w:val="20"/>
          <w:szCs w:val="20"/>
        </w:rPr>
        <w:t xml:space="preserve"> – minimum thermostat set point [ºC]</w:t>
      </w:r>
    </w:p>
    <w:p w14:paraId="648E1A14" w14:textId="77777777" w:rsidR="001C6519" w:rsidRPr="001C6519" w:rsidRDefault="001C6519" w:rsidP="001C6519">
      <w:pPr>
        <w:rPr>
          <w:sz w:val="20"/>
          <w:szCs w:val="20"/>
        </w:rPr>
      </w:pPr>
      <w:r w:rsidRPr="004220DA">
        <w:rPr>
          <w:i/>
          <w:sz w:val="20"/>
          <w:szCs w:val="20"/>
        </w:rPr>
        <w:t>θ</w:t>
      </w:r>
      <w:r w:rsidRPr="004220DA">
        <w:rPr>
          <w:i/>
          <w:sz w:val="20"/>
          <w:szCs w:val="20"/>
          <w:vertAlign w:val="subscript"/>
        </w:rPr>
        <w:t>max,1</w:t>
      </w:r>
      <w:r w:rsidRPr="001C6519">
        <w:rPr>
          <w:sz w:val="20"/>
          <w:szCs w:val="20"/>
        </w:rPr>
        <w:t xml:space="preserve"> – maximum thermostat set point (for part-load cooling) [ºC]</w:t>
      </w:r>
    </w:p>
    <w:p w14:paraId="3A8B5B71" w14:textId="77777777" w:rsidR="001C6519" w:rsidRDefault="001C6519" w:rsidP="001C6519">
      <w:pPr>
        <w:rPr>
          <w:sz w:val="20"/>
          <w:szCs w:val="20"/>
        </w:rPr>
      </w:pPr>
      <w:r w:rsidRPr="004220DA">
        <w:rPr>
          <w:i/>
          <w:sz w:val="20"/>
          <w:szCs w:val="20"/>
        </w:rPr>
        <w:t>θ</w:t>
      </w:r>
      <w:r w:rsidRPr="004220DA">
        <w:rPr>
          <w:i/>
          <w:sz w:val="20"/>
          <w:szCs w:val="20"/>
          <w:vertAlign w:val="subscript"/>
        </w:rPr>
        <w:t>max,2</w:t>
      </w:r>
      <w:r w:rsidRPr="001C6519">
        <w:rPr>
          <w:sz w:val="20"/>
          <w:szCs w:val="20"/>
        </w:rPr>
        <w:t xml:space="preserve"> – maximum thermostat set point (for full-load cooling) [ºC]</w:t>
      </w:r>
    </w:p>
    <w:p w14:paraId="0F3FC04A" w14:textId="77777777" w:rsidR="004220DA" w:rsidRPr="001C6519" w:rsidRDefault="004220DA" w:rsidP="001C6519">
      <w:pPr>
        <w:rPr>
          <w:sz w:val="20"/>
          <w:szCs w:val="20"/>
        </w:rPr>
      </w:pPr>
    </w:p>
    <w:p w14:paraId="1BC0A03D" w14:textId="77777777" w:rsidR="004220DA" w:rsidRDefault="004220DA" w:rsidP="004220DA">
      <w:pPr>
        <w:rPr>
          <w:b/>
          <w:sz w:val="22"/>
          <w:szCs w:val="22"/>
        </w:rPr>
      </w:pPr>
      <w:r>
        <w:rPr>
          <w:b/>
          <w:sz w:val="22"/>
          <w:szCs w:val="22"/>
        </w:rPr>
        <w:t>Subscripts</w:t>
      </w:r>
    </w:p>
    <w:p w14:paraId="47D01755" w14:textId="77777777" w:rsidR="004220DA" w:rsidRPr="004220DA" w:rsidRDefault="004220DA" w:rsidP="004220DA">
      <w:pPr>
        <w:rPr>
          <w:b/>
          <w:sz w:val="22"/>
          <w:szCs w:val="22"/>
        </w:rPr>
      </w:pPr>
    </w:p>
    <w:p w14:paraId="151BE32F" w14:textId="77777777" w:rsidR="001C6519" w:rsidRPr="001C6519" w:rsidRDefault="001C6519" w:rsidP="004220DA">
      <w:pPr>
        <w:rPr>
          <w:sz w:val="20"/>
          <w:szCs w:val="20"/>
        </w:rPr>
      </w:pPr>
      <w:r w:rsidRPr="004220DA">
        <w:rPr>
          <w:i/>
          <w:sz w:val="20"/>
          <w:szCs w:val="20"/>
        </w:rPr>
        <w:t>avg</w:t>
      </w:r>
      <w:r w:rsidRPr="001C6519">
        <w:rPr>
          <w:sz w:val="20"/>
          <w:szCs w:val="20"/>
        </w:rPr>
        <w:t xml:space="preserve"> – average</w:t>
      </w:r>
    </w:p>
    <w:p w14:paraId="69E74A9A" w14:textId="77777777" w:rsidR="001C6519" w:rsidRPr="001C6519" w:rsidRDefault="001C6519" w:rsidP="001C6519">
      <w:pPr>
        <w:rPr>
          <w:sz w:val="20"/>
          <w:szCs w:val="20"/>
        </w:rPr>
      </w:pPr>
      <w:r w:rsidRPr="004220DA">
        <w:rPr>
          <w:i/>
          <w:sz w:val="20"/>
          <w:szCs w:val="20"/>
        </w:rPr>
        <w:t>dr</w:t>
      </w:r>
      <w:r w:rsidRPr="001C6519">
        <w:rPr>
          <w:sz w:val="20"/>
          <w:szCs w:val="20"/>
        </w:rPr>
        <w:t xml:space="preserve"> – demand response</w:t>
      </w:r>
    </w:p>
    <w:p w14:paraId="6925EF8D" w14:textId="77777777" w:rsidR="001C6519" w:rsidRPr="001C6519" w:rsidRDefault="001C6519" w:rsidP="001C6519">
      <w:pPr>
        <w:rPr>
          <w:sz w:val="20"/>
          <w:szCs w:val="20"/>
        </w:rPr>
      </w:pPr>
      <w:r w:rsidRPr="004220DA">
        <w:rPr>
          <w:i/>
          <w:sz w:val="20"/>
          <w:szCs w:val="20"/>
        </w:rPr>
        <w:t>nom</w:t>
      </w:r>
      <w:r w:rsidRPr="001C6519">
        <w:rPr>
          <w:sz w:val="20"/>
          <w:szCs w:val="20"/>
        </w:rPr>
        <w:t xml:space="preserve"> – nominal (corresponding to 26.7 ºC indoor dry bulb temperature and 50% relative humidity)</w:t>
      </w:r>
    </w:p>
    <w:p w14:paraId="6F63ECDB" w14:textId="77777777" w:rsidR="001C6519" w:rsidRPr="001C6519" w:rsidRDefault="001C6519" w:rsidP="001C6519">
      <w:pPr>
        <w:rPr>
          <w:sz w:val="20"/>
          <w:szCs w:val="20"/>
        </w:rPr>
      </w:pPr>
      <w:r w:rsidRPr="004220DA">
        <w:rPr>
          <w:i/>
          <w:sz w:val="20"/>
          <w:szCs w:val="20"/>
        </w:rPr>
        <w:t>pc</w:t>
      </w:r>
      <w:r w:rsidRPr="001C6519">
        <w:rPr>
          <w:sz w:val="20"/>
          <w:szCs w:val="20"/>
        </w:rPr>
        <w:t xml:space="preserve"> – precooling</w:t>
      </w:r>
    </w:p>
    <w:p w14:paraId="67827854" w14:textId="77777777" w:rsidR="001C6519" w:rsidRPr="001C6519" w:rsidRDefault="001C6519" w:rsidP="001C6519">
      <w:pPr>
        <w:rPr>
          <w:sz w:val="20"/>
          <w:szCs w:val="20"/>
        </w:rPr>
      </w:pPr>
      <w:r w:rsidRPr="004220DA">
        <w:rPr>
          <w:i/>
          <w:sz w:val="20"/>
          <w:szCs w:val="20"/>
        </w:rPr>
        <w:t>t</w:t>
      </w:r>
      <w:r w:rsidRPr="001C6519">
        <w:rPr>
          <w:sz w:val="20"/>
          <w:szCs w:val="20"/>
        </w:rPr>
        <w:t xml:space="preserve"> – time</w:t>
      </w:r>
    </w:p>
    <w:p w14:paraId="134F2894" w14:textId="77777777" w:rsidR="001C6519" w:rsidRDefault="001C6519" w:rsidP="00B7412C">
      <w:pPr>
        <w:jc w:val="both"/>
        <w:rPr>
          <w:b/>
        </w:rPr>
      </w:pPr>
    </w:p>
    <w:p w14:paraId="5ED4651E" w14:textId="77777777" w:rsidR="00B7412C" w:rsidRDefault="00B7412C" w:rsidP="00B7412C">
      <w:pPr>
        <w:jc w:val="both"/>
        <w:rPr>
          <w:b/>
        </w:rPr>
      </w:pPr>
      <w:r w:rsidRPr="00D46359">
        <w:rPr>
          <w:b/>
        </w:rPr>
        <w:t xml:space="preserve">1. Introduction </w:t>
      </w:r>
    </w:p>
    <w:p w14:paraId="15382850" w14:textId="77777777" w:rsidR="00B7412C" w:rsidRPr="00D46359" w:rsidRDefault="00B7412C" w:rsidP="00B7412C">
      <w:pPr>
        <w:jc w:val="both"/>
        <w:rPr>
          <w:b/>
        </w:rPr>
      </w:pPr>
    </w:p>
    <w:p w14:paraId="266F3492" w14:textId="010EAFE7" w:rsidR="00766130" w:rsidRPr="00766130" w:rsidRDefault="00766130" w:rsidP="00A714F9">
      <w:pPr>
        <w:ind w:firstLine="270"/>
        <w:jc w:val="both"/>
        <w:rPr>
          <w:sz w:val="20"/>
          <w:szCs w:val="20"/>
        </w:rPr>
      </w:pPr>
      <w:r w:rsidRPr="00766130">
        <w:rPr>
          <w:sz w:val="20"/>
          <w:szCs w:val="20"/>
        </w:rPr>
        <w:t xml:space="preserve">Currently, there are a significant number of generators in the U.S. power system that exist to serve peak loads, mostly corresponding to periods when cooling demands are very high. At these times, </w:t>
      </w:r>
      <w:r w:rsidR="00810B2C">
        <w:rPr>
          <w:sz w:val="20"/>
          <w:szCs w:val="20"/>
        </w:rPr>
        <w:t xml:space="preserve">electricity </w:t>
      </w:r>
      <w:r w:rsidRPr="00766130">
        <w:rPr>
          <w:sz w:val="20"/>
          <w:szCs w:val="20"/>
        </w:rPr>
        <w:t xml:space="preserve">generating resources are scarce and the peaking plants are required to cover </w:t>
      </w:r>
      <w:r w:rsidR="00810B2C">
        <w:rPr>
          <w:sz w:val="20"/>
          <w:szCs w:val="20"/>
        </w:rPr>
        <w:t>electricity</w:t>
      </w:r>
      <w:r w:rsidRPr="00766130">
        <w:rPr>
          <w:sz w:val="20"/>
          <w:szCs w:val="20"/>
        </w:rPr>
        <w:t xml:space="preserve"> shortages. The outcome is high electricity price</w:t>
      </w:r>
      <w:r w:rsidR="00810B2C">
        <w:rPr>
          <w:sz w:val="20"/>
          <w:szCs w:val="20"/>
        </w:rPr>
        <w:t>s</w:t>
      </w:r>
      <w:r w:rsidRPr="00766130">
        <w:rPr>
          <w:sz w:val="20"/>
          <w:szCs w:val="20"/>
        </w:rPr>
        <w:t xml:space="preserve"> and output from </w:t>
      </w:r>
      <w:r w:rsidR="00810B2C">
        <w:rPr>
          <w:sz w:val="20"/>
          <w:szCs w:val="20"/>
        </w:rPr>
        <w:t xml:space="preserve">power </w:t>
      </w:r>
      <w:r w:rsidRPr="00766130">
        <w:rPr>
          <w:sz w:val="20"/>
          <w:szCs w:val="20"/>
        </w:rPr>
        <w:t xml:space="preserve">plants that are relatively inefficient and have higher emission levels </w:t>
      </w:r>
      <w:r w:rsidRPr="00766130">
        <w:rPr>
          <w:sz w:val="20"/>
          <w:szCs w:val="20"/>
        </w:rPr>
        <w:fldChar w:fldCharType="begin" w:fldLock="1"/>
      </w:r>
      <w:r w:rsidR="004B42DC">
        <w:rPr>
          <w:sz w:val="20"/>
          <w:szCs w:val="20"/>
        </w:rPr>
        <w:instrText>ADDIN CSL_CITATION { "citationItems" : [ { "id" : "ITEM-1", "itemData" : { "URL" : "https://www.epa.gov/energy/emissions-generation-resource-integrated-database-egrid", "accessed" : { "date-parts" : [ [ "2018", "3", "3" ] ] }, "author" : [ { "dropping-particle" : "", "family" : "U.S. EPA", "given" : "", "non-dropping-particle" : "", "parse-names" : false, "suffix" : "" } ], "id" : "ITEM-1", "issued" : { "date-parts" : [ [ "2018" ] ] }, "title" : "Emissions &amp; Generation Resource Integrated Database (eGRID)", "type" : "webpage" }, "uris" : [ "http://www.mendeley.com/documents/?uuid=5f6c7580-c197-4713-86e4-597bb2676ee2" ] } ], "mendeley" : { "formattedCitation" : "[1]", "plainTextFormattedCitation" : "[1]", "previouslyFormattedCitation" : "(U.S. EPA 2018)" }, "properties" : {  }, "schema" : "https://github.com/citation-style-language/schema/raw/master/csl-citation.json" }</w:instrText>
      </w:r>
      <w:r w:rsidRPr="00766130">
        <w:rPr>
          <w:sz w:val="20"/>
          <w:szCs w:val="20"/>
        </w:rPr>
        <w:fldChar w:fldCharType="separate"/>
      </w:r>
      <w:r w:rsidR="004B42DC" w:rsidRPr="004B42DC">
        <w:rPr>
          <w:noProof/>
          <w:sz w:val="20"/>
          <w:szCs w:val="20"/>
        </w:rPr>
        <w:t>[1]</w:t>
      </w:r>
      <w:r w:rsidRPr="00766130">
        <w:rPr>
          <w:sz w:val="20"/>
          <w:szCs w:val="20"/>
        </w:rPr>
        <w:fldChar w:fldCharType="end"/>
      </w:r>
      <w:r w:rsidRPr="00766130">
        <w:rPr>
          <w:sz w:val="20"/>
          <w:szCs w:val="20"/>
        </w:rPr>
        <w:t xml:space="preserve">. </w:t>
      </w:r>
    </w:p>
    <w:p w14:paraId="13407EA9" w14:textId="27DF6CBA" w:rsidR="00766130" w:rsidRPr="00766130" w:rsidRDefault="00766130" w:rsidP="00A714F9">
      <w:pPr>
        <w:ind w:firstLine="270"/>
        <w:jc w:val="both"/>
        <w:rPr>
          <w:sz w:val="20"/>
          <w:szCs w:val="20"/>
        </w:rPr>
      </w:pPr>
      <w:r w:rsidRPr="00766130">
        <w:rPr>
          <w:sz w:val="20"/>
          <w:szCs w:val="20"/>
        </w:rPr>
        <w:t>Reduction in the grid-wide peak electric load (also known as coincident peak) can be accomplished through demand response. Demand response programs incent</w:t>
      </w:r>
      <w:del w:id="14" w:author="C. Anderson" w:date="2018-06-15T11:41:00Z">
        <w:r w:rsidRPr="00766130" w:rsidDel="00C55C72">
          <w:rPr>
            <w:sz w:val="20"/>
            <w:szCs w:val="20"/>
          </w:rPr>
          <w:delText>ivize</w:delText>
        </w:r>
      </w:del>
      <w:r w:rsidRPr="00766130">
        <w:rPr>
          <w:sz w:val="20"/>
          <w:szCs w:val="20"/>
        </w:rPr>
        <w:t xml:space="preserve"> customers to alter their electricity use at specific times to improve reliability of the grid, for example by reducing coincident peak load. This is typically accomplished by charging customers a </w:t>
      </w:r>
      <w:ins w:id="15" w:author="C. Anderson" w:date="2018-06-15T11:41:00Z">
        <w:r w:rsidR="00C55C72">
          <w:rPr>
            <w:sz w:val="20"/>
            <w:szCs w:val="20"/>
          </w:rPr>
          <w:t xml:space="preserve">significantly </w:t>
        </w:r>
      </w:ins>
      <w:r w:rsidRPr="00766130">
        <w:rPr>
          <w:sz w:val="20"/>
          <w:szCs w:val="20"/>
        </w:rPr>
        <w:t xml:space="preserve">higher rate for electricity used during coincident peak periods </w:t>
      </w:r>
      <w:r w:rsidRPr="00766130">
        <w:rPr>
          <w:sz w:val="20"/>
          <w:szCs w:val="20"/>
        </w:rPr>
        <w:fldChar w:fldCharType="begin" w:fldLock="1"/>
      </w:r>
      <w:r w:rsidR="004B42DC">
        <w:rPr>
          <w:sz w:val="20"/>
          <w:szCs w:val="20"/>
        </w:rPr>
        <w:instrText>ADDIN CSL_CITATION { "citationItems" : [ { "id" : "ITEM-1", "itemData" : { "DOI" : "10.1016/j.peva.2013.08.014", "ISBN" : "9781450319003", "ISSN" : "01665316", "abstract" : "Demand response is a crucial aspect of the future smart grid. It has the potential to provide significant peak demand reduction and to ease the incorporation of renewable energy into the grid. Data centers' participation in demand response is becoming increasingly important given their high and increasing energy consumption and their flexibility in demand management compared to conventional industrial facilities. In this paper, we study two demand response schemes to reduce a data center's peak loads and energy expenditure: workload shifting and the use of local power generation. We conduct a detailed characterization study of coincident peak data over two decades from Fort Collins Utilities, Colorado and then develop two algorithms for data centers by combining workload scheduling and local power generation to avoid the coincident peak and reduce the energy expenditure. The first algorithm optimizes the expected cost and the second one provides a good worst-case guarantee for any coincident peak pattern, workload demand and renewable generation prediction error distributions. We evaluate these algorithms via numerical simulations based on real world traces from production systems. The results show that using workload shifting in combination with local generation can provide significant cost savings (up to 40% under the Fort Collins Utilities charging scheme) compared to either alone. \u00a9 2013 Elsevier B.V. All rights reserved.", "author" : [ { "dropping-particle" : "", "family" : "Liu", "given" : "Zhenhua", "non-dropping-particle" : "", "parse-names" : false, "suffix" : "" }, { "dropping-particle" : "", "family" : "Wierman", "given" : "Adam", "non-dropping-particle" : "", "parse-names" : false, "suffix" : "" }, { "dropping-particle" : "", "family" : "Chen", "given" : "Yuan", "non-dropping-particle" : "", "parse-names" : false, "suffix" : "" }, { "dropping-particle" : "", "family" : "Razon", "given" : "Benjamin", "non-dropping-particle" : "", "parse-names" : false, "suffix" : "" }, { "dropping-particle" : "", "family" : "Chen", "given" : "Niangjun", "non-dropping-particle" : "", "parse-names" : false, "suffix" : "" } ], "container-title" : "Performance Evaluation", "id" : "ITEM-1", "issue" : "10", "issued" : { "date-parts" : [ [ "2013" ] ] }, "page" : "770-791", "publisher" : "Elsevier B.V.", "title" : "Data center demand response: Avoiding the coincident peak via workload shifting and local generation", "type" : "article-journal", "volume" : "70" }, "uris" : [ "http://www.mendeley.com/documents/?uuid=3d44f03b-fb99-413d-a788-2d5b36803e07" ] } ], "mendeley" : { "formattedCitation" : "[2]", "plainTextFormattedCitation" : "[2]", "previouslyFormattedCitation" : "(Liu &lt;i&gt;et al.&lt;/i&gt; 2013)" }, "properties" : {  }, "schema" : "https://github.com/citation-style-language/schema/raw/master/csl-citation.json" }</w:instrText>
      </w:r>
      <w:r w:rsidRPr="00766130">
        <w:rPr>
          <w:sz w:val="20"/>
          <w:szCs w:val="20"/>
        </w:rPr>
        <w:fldChar w:fldCharType="separate"/>
      </w:r>
      <w:r w:rsidR="004B42DC" w:rsidRPr="004B42DC">
        <w:rPr>
          <w:noProof/>
          <w:sz w:val="20"/>
          <w:szCs w:val="20"/>
        </w:rPr>
        <w:t>[2]</w:t>
      </w:r>
      <w:r w:rsidRPr="00766130">
        <w:rPr>
          <w:sz w:val="20"/>
          <w:szCs w:val="20"/>
        </w:rPr>
        <w:fldChar w:fldCharType="end"/>
      </w:r>
      <w:r w:rsidRPr="00766130">
        <w:rPr>
          <w:sz w:val="20"/>
          <w:szCs w:val="20"/>
        </w:rPr>
        <w:t xml:space="preserve"> or by making the transmission charge dependent on the consumer’s load during these times </w:t>
      </w:r>
      <w:r w:rsidRPr="00766130">
        <w:rPr>
          <w:sz w:val="20"/>
          <w:szCs w:val="20"/>
        </w:rPr>
        <w:fldChar w:fldCharType="begin" w:fldLock="1"/>
      </w:r>
      <w:r w:rsidR="004B42DC">
        <w:rPr>
          <w:sz w:val="20"/>
          <w:szCs w:val="20"/>
        </w:rPr>
        <w:instrText>ADDIN CSL_CITATION { "citationItems" : [ { "id" : "ITEM-1", "itemData" : { "DOI" : "10.1016/j.jup.2013.04.004", "ISSN" : "09571787", "abstract" : "Large industrial energy consumers served at transmission voltage in the ERCOT market reduce their consumption up to 4% during intervals in which consumers are charged for transmission services. The response normally lasts two to three hours, since consumers do not know exactly which interval will set one of the four summer coincident peaks (CPs), which are the basis for transmission charges. Thus, the design of transmission prices in ERCOT has been successful in eliciting demand response from that market's largest industrial energy consumers. However, there is no noticeable response during some CPs, reflecting the difficulties in predicting the actual timing of the peak. The response by industrials served at primary voltage to the price signals is insignificant. \u00a9 2013 Elsevier Ltd.", "author" : [ { "dropping-particle" : "", "family" : "Zarnikau", "given" : "Jay", "non-dropping-particle" : "", "parse-names" : false, "suffix" : "" }, { "dropping-particle" : "", "family" : "Thal", "given" : "Dan", "non-dropping-particle" : "", "parse-names" : false, "suffix" : "" } ], "container-title" : "Utilities Policy", "id" : "ITEM-1", "issued" : { "date-parts" : [ [ "2013" ] ] }, "page" : "1-6", "publisher" : "Elsevier Ltd", "title" : "The response of large industrial energy consumers to four coincident peak (4CP) transmission charges in the Texas (ERCOT) market", "type" : "article-journal", "volume" : "26" }, "uris" : [ "http://www.mendeley.com/documents/?uuid=031ad97b-8604-4795-81d7-07d406eac1ee" ] } ], "mendeley" : { "formattedCitation" : "[3]", "plainTextFormattedCitation" : "[3]", "previouslyFormattedCitation" : "(Zarnikau &amp; Thal 2013)" }, "properties" : {  }, "schema" : "https://github.com/citation-style-language/schema/raw/master/csl-citation.json" }</w:instrText>
      </w:r>
      <w:r w:rsidRPr="00766130">
        <w:rPr>
          <w:sz w:val="20"/>
          <w:szCs w:val="20"/>
        </w:rPr>
        <w:fldChar w:fldCharType="separate"/>
      </w:r>
      <w:r w:rsidR="004B42DC" w:rsidRPr="004B42DC">
        <w:rPr>
          <w:noProof/>
          <w:sz w:val="20"/>
          <w:szCs w:val="20"/>
        </w:rPr>
        <w:t>[3]</w:t>
      </w:r>
      <w:r w:rsidRPr="00766130">
        <w:rPr>
          <w:sz w:val="20"/>
          <w:szCs w:val="20"/>
        </w:rPr>
        <w:fldChar w:fldCharType="end"/>
      </w:r>
      <w:r w:rsidRPr="00766130">
        <w:rPr>
          <w:sz w:val="20"/>
          <w:szCs w:val="20"/>
        </w:rPr>
        <w:t xml:space="preserve">. The coincident peak charge may constitute upwards of 20% of the electric bill, providing a strong incentive for customers to reduce their demand during these periods </w:t>
      </w:r>
      <w:r w:rsidRPr="00766130">
        <w:rPr>
          <w:sz w:val="20"/>
          <w:szCs w:val="20"/>
        </w:rPr>
        <w:fldChar w:fldCharType="begin" w:fldLock="1"/>
      </w:r>
      <w:r w:rsidR="004B42DC">
        <w:rPr>
          <w:sz w:val="20"/>
          <w:szCs w:val="20"/>
        </w:rPr>
        <w:instrText>ADDIN CSL_CITATION { "citationItems" : [ { "id" : "ITEM-1", "itemData" : { "DOI" : "10.1145/2591971.2592004", "ISBN" : "9781450327893", "ISSN" : "01635999", "abstract" : "Demand response is crucial for the incorporation of renew- able energy into the grid. In this paper, we focus on a par- ticularly promising industry for demand response: data cen- ters. We use simulations to show that, not only are data cen- ters large loads, but they can provide as much (or possibly more) flexibility as large-scale storage if given the proper incentives. However, due to the market power most data centers maintain, it is difficult to design programs that are efficient for data center demand response. To that end, we propose that prediction-based pricing is an appealing market design, and show that it outperforms more traditional sup- ply function bidding mechanisms in situations where market power is an issue. However, prediction-based pricing may be inefficient when predictions are inaccurate, and so we pro- vide analytic, worst-case bounds on the impact of prediction error on the efficiency of prediction-based pricing. These bounds hold even when network constraints are considered, and highlight that prediction-based pricing is surprisingly robust to prediction error.", "author" : [ { "dropping-particle" : "", "family" : "Liu", "given" : "Zhenhua", "non-dropping-particle" : "", "parse-names" : false, "suffix" : "" }, { "dropping-particle" : "", "family" : "Liu", "given" : "Iris", "non-dropping-particle" : "", "parse-names" : false, "suffix" : "" }, { "dropping-particle" : "", "family" : "Low", "given" : "Steven", "non-dropping-particle" : "", "parse-names" : false, "suffix" : "" }, { "dropping-particle" : "", "family" : "Wierman", "given" : "Adam", "non-dropping-particle" : "", "parse-names" : false, "suffix" : "" } ], "container-title" : "Acm Sigmetrics", "id" : "ITEM-1", "issued" : { "date-parts" : [ [ "2014" ] ] }, "page" : "111-123", "title" : "Pricing Data Center Demand Response", "type" : "article-journal" }, "uris" : [ "http://www.mendeley.com/documents/?uuid=f82c04d4-57c0-4309-8359-144f8a3f7c40" ] } ], "mendeley" : { "formattedCitation" : "[4]", "plainTextFormattedCitation" : "[4]", "previouslyFormattedCitation" : "(Liu &lt;i&gt;et al.&lt;/i&gt; 2014)" }, "properties" : {  }, "schema" : "https://github.com/citation-style-language/schema/raw/master/csl-citation.json" }</w:instrText>
      </w:r>
      <w:r w:rsidRPr="00766130">
        <w:rPr>
          <w:sz w:val="20"/>
          <w:szCs w:val="20"/>
        </w:rPr>
        <w:fldChar w:fldCharType="separate"/>
      </w:r>
      <w:r w:rsidR="004B42DC" w:rsidRPr="004B42DC">
        <w:rPr>
          <w:noProof/>
          <w:sz w:val="20"/>
          <w:szCs w:val="20"/>
        </w:rPr>
        <w:t>[4]</w:t>
      </w:r>
      <w:r w:rsidRPr="00766130">
        <w:rPr>
          <w:sz w:val="20"/>
          <w:szCs w:val="20"/>
        </w:rPr>
        <w:fldChar w:fldCharType="end"/>
      </w:r>
      <w:r w:rsidRPr="00766130">
        <w:rPr>
          <w:sz w:val="20"/>
          <w:szCs w:val="20"/>
        </w:rPr>
        <w:t xml:space="preserve">. The definition of what constitutes customer’s contribution to the coincident peak varies by the regional transmission organization (RTO) or Independent System Operator (ISO). For example, the 4 coincident peak (4CP) </w:t>
      </w:r>
      <w:r w:rsidRPr="00766130">
        <w:rPr>
          <w:sz w:val="20"/>
          <w:szCs w:val="20"/>
        </w:rPr>
        <w:lastRenderedPageBreak/>
        <w:t xml:space="preserve">program in ERCOT ISO defines it as the average of customer’s loads during 15-minute system-wide peaks in each of 4 months from June to September </w:t>
      </w:r>
      <w:r w:rsidRPr="00766130">
        <w:rPr>
          <w:sz w:val="20"/>
          <w:szCs w:val="20"/>
        </w:rPr>
        <w:fldChar w:fldCharType="begin" w:fldLock="1"/>
      </w:r>
      <w:r w:rsidR="004B42DC">
        <w:rPr>
          <w:sz w:val="20"/>
          <w:szCs w:val="20"/>
        </w:rPr>
        <w:instrText>ADDIN CSL_CITATION { "citationItems" : [ { "id" : "ITEM-1", "itemData" : { "DOI" : "10.1016/j.jup.2013.04.004", "ISSN" : "09571787", "abstract" : "Large industrial energy consumers served at transmission voltage in the ERCOT market reduce their consumption up to 4% during intervals in which consumers are charged for transmission services. The response normally lasts two to three hours, since consumers do not know exactly which interval will set one of the four summer coincident peaks (CPs), which are the basis for transmission charges. Thus, the design of transmission prices in ERCOT has been successful in eliciting demand response from that market's largest industrial energy consumers. However, there is no noticeable response during some CPs, reflecting the difficulties in predicting the actual timing of the peak. The response by industrials served at primary voltage to the price signals is insignificant. \u00a9 2013 Elsevier Ltd.", "author" : [ { "dropping-particle" : "", "family" : "Zarnikau", "given" : "Jay", "non-dropping-particle" : "", "parse-names" : false, "suffix" : "" }, { "dropping-particle" : "", "family" : "Thal", "given" : "Dan", "non-dropping-particle" : "", "parse-names" : false, "suffix" : "" } ], "container-title" : "Utilities Policy", "id" : "ITEM-1", "issued" : { "date-parts" : [ [ "2013" ] ] }, "page" : "1-6", "publisher" : "Elsevier Ltd", "title" : "The response of large industrial energy consumers to four coincident peak (4CP) transmission charges in the Texas (ERCOT) market", "type" : "article-journal", "volume" : "26" }, "uris" : [ "http://www.mendeley.com/documents/?uuid=031ad97b-8604-4795-81d7-07d406eac1ee" ] }, { "id" : "ITEM-2", "itemData" : { "URL" : "https://www.genscape.com/blog/managing-capacity-charges-genscape-powerbuyer\u2122", "accessed" : { "date-parts" : [ [ "2018", "2", "23" ] ] }, "author" : [ { "dropping-particle" : "", "family" : "Genscape", "given" : "", "non-dropping-particle" : "", "parse-names" : false, "suffix" : "" } ], "id" : "ITEM-2", "issued" : { "date-parts" : [ [ "2015" ] ] }, "title" : "Managing Capacity Charges with Genscape PowerBuyer", "type" : "webpage" }, "uris" : [ "http://www.mendeley.com/documents/?uuid=9622c680-5b16-4d19-bbc3-333d799713ad" ] } ], "mendeley" : { "formattedCitation" : "[3,5]", "plainTextFormattedCitation" : "[3,5]", "previouslyFormattedCitation" : "(Genscape 2015; Zarnikau &amp; Thal 2013)" }, "properties" : {  }, "schema" : "https://github.com/citation-style-language/schema/raw/master/csl-citation.json" }</w:instrText>
      </w:r>
      <w:r w:rsidRPr="00766130">
        <w:rPr>
          <w:sz w:val="20"/>
          <w:szCs w:val="20"/>
        </w:rPr>
        <w:fldChar w:fldCharType="separate"/>
      </w:r>
      <w:r w:rsidR="004B42DC" w:rsidRPr="004B42DC">
        <w:rPr>
          <w:noProof/>
          <w:sz w:val="20"/>
          <w:szCs w:val="20"/>
        </w:rPr>
        <w:t>[3,5]</w:t>
      </w:r>
      <w:r w:rsidRPr="00766130">
        <w:rPr>
          <w:sz w:val="20"/>
          <w:szCs w:val="20"/>
        </w:rPr>
        <w:fldChar w:fldCharType="end"/>
      </w:r>
      <w:r w:rsidRPr="00766130">
        <w:rPr>
          <w:sz w:val="20"/>
          <w:szCs w:val="20"/>
        </w:rPr>
        <w:t xml:space="preserve">. The 5CP program in PJM RTO considers customers’ contributions to the top 5 peak hours occurring on separate weekdays from June to September </w:t>
      </w:r>
      <w:r w:rsidRPr="00766130">
        <w:rPr>
          <w:sz w:val="20"/>
          <w:szCs w:val="20"/>
        </w:rPr>
        <w:fldChar w:fldCharType="begin" w:fldLock="1"/>
      </w:r>
      <w:r w:rsidR="004B42DC">
        <w:rPr>
          <w:sz w:val="20"/>
          <w:szCs w:val="20"/>
        </w:rPr>
        <w:instrText>ADDIN CSL_CITATION { "citationItems" : [ { "id" : "ITEM-1", "itemData" : { "author" : [ { "dropping-particle" : "", "family" : "PJM", "given" : "", "non-dropping-particle" : "", "parse-names" : false, "suffix" : "" } ], "id" : "ITEM-1", "issued" : { "date-parts" : [ [ "2017" ] ] }, "title" : "PJM Manual 19: Load Forecasting and Analysis", "type" : "report" }, "uris" : [ "http://www.mendeley.com/documents/?uuid=8c34db24-b9aa-469b-94e9-5726fef3e1ce" ] }, { "id" : "ITEM-2", "itemData" : { "URL" : "https://www.genscape.com/blog/managing-capacity-charges-genscape-powerbuyer\u2122", "accessed" : { "date-parts" : [ [ "2018", "2", "23" ] ] }, "author" : [ { "dropping-particle" : "", "family" : "Genscape", "given" : "", "non-dropping-particle" : "", "parse-names" : false, "suffix" : "" } ], "id" : "ITEM-2", "issued" : { "date-parts" : [ [ "2015" ] ] }, "title" : "Managing Capacity Charges with Genscape PowerBuyer", "type" : "webpage" }, "uris" : [ "http://www.mendeley.com/documents/?uuid=9622c680-5b16-4d19-bbc3-333d799713ad" ] } ], "mendeley" : { "formattedCitation" : "[5,6]", "plainTextFormattedCitation" : "[5,6]", "previouslyFormattedCitation" : "(Genscape 2015; PJM 2017)" }, "properties" : {  }, "schema" : "https://github.com/citation-style-language/schema/raw/master/csl-citation.json" }</w:instrText>
      </w:r>
      <w:r w:rsidRPr="00766130">
        <w:rPr>
          <w:sz w:val="20"/>
          <w:szCs w:val="20"/>
        </w:rPr>
        <w:fldChar w:fldCharType="separate"/>
      </w:r>
      <w:r w:rsidR="004B42DC" w:rsidRPr="004B42DC">
        <w:rPr>
          <w:noProof/>
          <w:sz w:val="20"/>
          <w:szCs w:val="20"/>
        </w:rPr>
        <w:t>[5,6]</w:t>
      </w:r>
      <w:r w:rsidRPr="00766130">
        <w:rPr>
          <w:sz w:val="20"/>
          <w:szCs w:val="20"/>
        </w:rPr>
        <w:fldChar w:fldCharType="end"/>
      </w:r>
      <w:r w:rsidRPr="00766130">
        <w:rPr>
          <w:sz w:val="20"/>
          <w:szCs w:val="20"/>
        </w:rPr>
        <w:t xml:space="preserve">. While it is impossible to predict the timing of the coincident peak events with certainty, many system operators, utilities, and consulting companies provide forecasts and alerts for customers participating in these programs </w:t>
      </w:r>
      <w:r w:rsidRPr="00766130">
        <w:rPr>
          <w:sz w:val="20"/>
          <w:szCs w:val="20"/>
        </w:rPr>
        <w:fldChar w:fldCharType="begin" w:fldLock="1"/>
      </w:r>
      <w:r w:rsidR="004B42DC">
        <w:rPr>
          <w:sz w:val="20"/>
          <w:szCs w:val="20"/>
        </w:rPr>
        <w:instrText>ADDIN CSL_CITATION { "citationItems" : [ { "id" : "ITEM-1", "itemData" : { "DOI" : "10.1016/j.jup.2013.04.004", "ISSN" : "09571787", "abstract" : "Large industrial energy consumers served at transmission voltage in the ERCOT market reduce their consumption up to 4% during intervals in which consumers are charged for transmission services. The response normally lasts two to three hours, since consumers do not know exactly which interval will set one of the four summer coincident peaks (CPs), which are the basis for transmission charges. Thus, the design of transmission prices in ERCOT has been successful in eliciting demand response from that market's largest industrial energy consumers. However, there is no noticeable response during some CPs, reflecting the difficulties in predicting the actual timing of the peak. The response by industrials served at primary voltage to the price signals is insignificant. \u00a9 2013 Elsevier Ltd.", "author" : [ { "dropping-particle" : "", "family" : "Zarnikau", "given" : "Jay", "non-dropping-particle" : "", "parse-names" : false, "suffix" : "" }, { "dropping-particle" : "", "family" : "Thal", "given" : "Dan", "non-dropping-particle" : "", "parse-names" : false, "suffix" : "" } ], "container-title" : "Utilities Policy", "id" : "ITEM-1", "issued" : { "date-parts" : [ [ "2013" ] ] }, "page" : "1-6", "publisher" : "Elsevier Ltd", "title" : "The response of large industrial energy consumers to four coincident peak (4CP) transmission charges in the Texas (ERCOT) market", "type" : "article-journal", "volume" : "26" }, "uris" : [ "http://www.mendeley.com/documents/?uuid=a2cd7470-e9a4-4945-b5ff-2d2155a09e44" ] } ], "mendeley" : { "formattedCitation" : "[3]", "plainTextFormattedCitation" : "[3]", "previouslyFormattedCitation" : "(Zarnikau &amp; Thal 2013)" }, "properties" : {  }, "schema" : "https://github.com/citation-style-language/schema/raw/master/csl-citation.json" }</w:instrText>
      </w:r>
      <w:r w:rsidRPr="00766130">
        <w:rPr>
          <w:sz w:val="20"/>
          <w:szCs w:val="20"/>
        </w:rPr>
        <w:fldChar w:fldCharType="separate"/>
      </w:r>
      <w:r w:rsidR="004B42DC" w:rsidRPr="004B42DC">
        <w:rPr>
          <w:noProof/>
          <w:sz w:val="20"/>
          <w:szCs w:val="20"/>
        </w:rPr>
        <w:t>[3]</w:t>
      </w:r>
      <w:r w:rsidRPr="00766130">
        <w:rPr>
          <w:sz w:val="20"/>
          <w:szCs w:val="20"/>
        </w:rPr>
        <w:fldChar w:fldCharType="end"/>
      </w:r>
      <w:r w:rsidRPr="00766130">
        <w:rPr>
          <w:sz w:val="20"/>
          <w:szCs w:val="20"/>
        </w:rPr>
        <w:t>.</w:t>
      </w:r>
    </w:p>
    <w:p w14:paraId="2C47E706" w14:textId="7E380521" w:rsidR="00766130" w:rsidRPr="00766130" w:rsidRDefault="00766130" w:rsidP="00A714F9">
      <w:pPr>
        <w:ind w:firstLine="270"/>
        <w:jc w:val="both"/>
        <w:rPr>
          <w:sz w:val="20"/>
          <w:szCs w:val="20"/>
        </w:rPr>
      </w:pPr>
      <w:r w:rsidRPr="00766130">
        <w:rPr>
          <w:sz w:val="20"/>
          <w:szCs w:val="20"/>
        </w:rPr>
        <w:t xml:space="preserve">The characteristics of data centers make them particularly suitable for participation in demand response programs including coincident peak pricing. Data centers represent approximately 1.8% of the total U.S. electricity consumption </w:t>
      </w:r>
      <w:r w:rsidRPr="00766130">
        <w:rPr>
          <w:sz w:val="20"/>
          <w:szCs w:val="20"/>
        </w:rPr>
        <w:fldChar w:fldCharType="begin" w:fldLock="1"/>
      </w:r>
      <w:r w:rsidR="004B42DC">
        <w:rPr>
          <w:sz w:val="20"/>
          <w:szCs w:val="20"/>
        </w:rPr>
        <w:instrText>ADDIN CSL_CITATION { "citationItems" : [ { "id" : "ITEM-1", "itemData" : { "author" : [ { "dropping-particle" : "", "family" : "Shehabi", "given" : "Arman", "non-dropping-particle" : "", "parse-names" : false, "suffix" : "" }, { "dropping-particle" : "", "family" : "Smith", "given" : "Sarah", "non-dropping-particle" : "", "parse-names" : false, "suffix" : "" }, { "dropping-particle" : "", "family" : "Sartor", "given" : "Dale", "non-dropping-particle" : "", "parse-names" : false, "suffix" : "" }, { "dropping-particle" : "", "family" : "Brown", "given" : "Richard", "non-dropping-particle" : "", "parse-names" : false, "suffix" : "" }, { "dropping-particle" : "", "family" : "Herrlin", "given" : "Magnus", "non-dropping-particle" : "", "parse-names" : false, "suffix" : "" }, { "dropping-particle" : "", "family" : "Koomey", "given" : "Jonathan", "non-dropping-particle" : "", "parse-names" : false, "suffix" : "" }, { "dropping-particle" : "", "family" : "Masanet", "given" : "Eric", "non-dropping-particle" : "", "parse-names" : false, "suffix" : "" }, { "dropping-particle" : "", "family" : "Horner", "given" : "Nathaniel", "non-dropping-particle" : "", "parse-names" : false, "suffix" : "" }, { "dropping-particle" : "", "family" : "Azevedo", "given" : "In\u00eas", "non-dropping-particle" : "", "parse-names" : false, "suffix" : "" }, { "dropping-particle" : "", "family" : "Lintner", "given" : "William", "non-dropping-particle" : "", "parse-names" : false, "suffix" : "" } ], "id" : "ITEM-1", "issued" : { "date-parts" : [ [ "2016" ] ] }, "publisher-place" : "Berkeley, CA, USA. LBNL-1005775", "title" : "United States Data Center Energy Usage Report", "type" : "report" }, "uris" : [ "http://www.mendeley.com/documents/?uuid=429a83de-9936-4a07-963b-89f1eba4ae4f" ] } ], "mendeley" : { "formattedCitation" : "[7]", "plainTextFormattedCitation" : "[7]", "previouslyFormattedCitation" : "(Shehabi &lt;i&gt;et al.&lt;/i&gt; 2016)" }, "properties" : {  }, "schema" : "https://github.com/citation-style-language/schema/raw/master/csl-citation.json" }</w:instrText>
      </w:r>
      <w:r w:rsidRPr="00766130">
        <w:rPr>
          <w:sz w:val="20"/>
          <w:szCs w:val="20"/>
        </w:rPr>
        <w:fldChar w:fldCharType="separate"/>
      </w:r>
      <w:r w:rsidR="004B42DC" w:rsidRPr="004B42DC">
        <w:rPr>
          <w:noProof/>
          <w:sz w:val="20"/>
          <w:szCs w:val="20"/>
        </w:rPr>
        <w:t>[7]</w:t>
      </w:r>
      <w:r w:rsidRPr="00766130">
        <w:rPr>
          <w:sz w:val="20"/>
          <w:szCs w:val="20"/>
        </w:rPr>
        <w:fldChar w:fldCharType="end"/>
      </w:r>
      <w:r w:rsidRPr="00766130">
        <w:rPr>
          <w:sz w:val="20"/>
          <w:szCs w:val="20"/>
        </w:rPr>
        <w:t xml:space="preserve">. They are large, centralized loads which can provide substantial flexibility to the grid either by shifting their workload, or by temporarily adjusting the operation of their cooling systems </w:t>
      </w:r>
      <w:r w:rsidRPr="00766130">
        <w:rPr>
          <w:sz w:val="20"/>
          <w:szCs w:val="20"/>
        </w:rPr>
        <w:fldChar w:fldCharType="begin" w:fldLock="1"/>
      </w:r>
      <w:r w:rsidR="004B42DC">
        <w:rPr>
          <w:sz w:val="20"/>
          <w:szCs w:val="20"/>
        </w:rPr>
        <w:instrText>ADDIN CSL_CITATION { "citationItems" : [ { "id" : "ITEM-1", "itemData" : { "DOI" : "10.1016/j.peva.2013.08.014", "ISBN" : "9781450319003", "ISSN" : "01665316", "abstract" : "Demand response is a crucial aspect of the future smart grid. It has the potential to provide significant peak demand reduction and to ease the incorporation of renewable energy into the grid. Data centers' participation in demand response is becoming increasingly important given their high and increasing energy consumption and their flexibility in demand management compared to conventional industrial facilities. In this paper, we study two demand response schemes to reduce a data center's peak loads and energy expenditure: workload shifting and the use of local power generation. We conduct a detailed characterization study of coincident peak data over two decades from Fort Collins Utilities, Colorado and then develop two algorithms for data centers by combining workload scheduling and local power generation to avoid the coincident peak and reduce the energy expenditure. The first algorithm optimizes the expected cost and the second one provides a good worst-case guarantee for any coincident peak pattern, workload demand and renewable generation prediction error distributions. We evaluate these algorithms via numerical simulations based on real world traces from production systems. The results show that using workload shifting in combination with local generation can provide significant cost savings (up to 40% under the Fort Collins Utilities charging scheme) compared to either alone. \u00a9 2013 Elsevier B.V. All rights reserved.", "author" : [ { "dropping-particle" : "", "family" : "Liu", "given" : "Zhenhua", "non-dropping-particle" : "", "parse-names" : false, "suffix" : "" }, { "dropping-particle" : "", "family" : "Wierman", "given" : "Adam", "non-dropping-particle" : "", "parse-names" : false, "suffix" : "" }, { "dropping-particle" : "", "family" : "Chen", "given" : "Yuan", "non-dropping-particle" : "", "parse-names" : false, "suffix" : "" }, { "dropping-particle" : "", "family" : "Razon", "given" : "Benjamin", "non-dropping-particle" : "", "parse-names" : false, "suffix" : "" }, { "dropping-particle" : "", "family" : "Chen", "given" : "Niangjun", "non-dropping-particle" : "", "parse-names" : false, "suffix" : "" } ], "container-title" : "Performance Evaluation", "id" : "ITEM-1", "issue" : "10", "issued" : { "date-parts" : [ [ "2013" ] ] }, "page" : "770-791", "publisher" : "Elsevier B.V.", "title" : "Data center demand response: Avoiding the coincident peak via workload shifting and local generation", "type" : "article-journal", "volume" : "70" }, "uris" : [ "http://www.mendeley.com/documents/?uuid=3d44f03b-fb99-413d-a788-2d5b36803e07" ] } ], "mendeley" : { "formattedCitation" : "[2]", "plainTextFormattedCitation" : "[2]", "previouslyFormattedCitation" : "(Liu &lt;i&gt;et al.&lt;/i&gt; 2013)" }, "properties" : {  }, "schema" : "https://github.com/citation-style-language/schema/raw/master/csl-citation.json" }</w:instrText>
      </w:r>
      <w:r w:rsidRPr="00766130">
        <w:rPr>
          <w:sz w:val="20"/>
          <w:szCs w:val="20"/>
        </w:rPr>
        <w:fldChar w:fldCharType="separate"/>
      </w:r>
      <w:r w:rsidR="004B42DC" w:rsidRPr="004B42DC">
        <w:rPr>
          <w:noProof/>
          <w:sz w:val="20"/>
          <w:szCs w:val="20"/>
        </w:rPr>
        <w:t>[2]</w:t>
      </w:r>
      <w:r w:rsidRPr="00766130">
        <w:rPr>
          <w:sz w:val="20"/>
          <w:szCs w:val="20"/>
        </w:rPr>
        <w:fldChar w:fldCharType="end"/>
      </w:r>
      <w:r w:rsidRPr="00766130">
        <w:rPr>
          <w:sz w:val="20"/>
          <w:szCs w:val="20"/>
        </w:rPr>
        <w:t xml:space="preserve">. In the latter approach, data centers act as thermostatically controlled loads (TCLs) and can be used to enhance grid reliability by providing ancillary services </w:t>
      </w:r>
      <w:r w:rsidRPr="00766130">
        <w:rPr>
          <w:sz w:val="20"/>
          <w:szCs w:val="20"/>
        </w:rPr>
        <w:fldChar w:fldCharType="begin" w:fldLock="1"/>
      </w:r>
      <w:r w:rsidR="004B42DC">
        <w:rPr>
          <w:sz w:val="20"/>
          <w:szCs w:val="20"/>
        </w:rPr>
        <w:instrText>ADDIN CSL_CITATION { "citationItems" : [ { "id" : "ITEM-1", "itemData" : { "DOI" : "10.1109/DICTA.2007.79", "ISBN" : "0780364511", "ISSN" : "0885-8950", "abstract" : "This paper presents a novel modeling and control approach for the aggregation of large numbers of heterogeneous thermostatically controlled loads, such as refrigerators, electric water heaters, and air conditioners, and their usage for Demand Response. Unlike traditional Demand Response methods that act on time scales of hours, this approach is able to provide short-term (e.g., second-to-second) ancillary services, such as balancing and frequency control. A statistical modeling approach based on Markov Chains is used to describe the evolution of probability mass in a temperature state space. The Markov state transition matrix is identified using state information from the population of thermostatically controlled loads. A predictive controller is used to control the aggregate population of loads such that it tracks a signal. A simulation example shows the applicability of the approach to realistic systems, and includes a comparison of control performance depending on available", "author" : [ { "dropping-particle" : "", "family" : "Koch", "given" : "Stephan", "non-dropping-particle" : "", "parse-names" : false, "suffix" : "" }, { "dropping-particle" : "", "family" : "Mathieu", "given" : "Johanna L", "non-dropping-particle" : "", "parse-names" : false, "suffix" : "" }, { "dropping-particle" : "", "family" : "Callaway", "given" : "Duncan S", "non-dropping-particle" : "", "parse-names" : false, "suffix" : "" } ], "container-title" : "Proceedings of the 17th Power Systems Computation Conference", "id" : "ITEM-1", "issued" : { "date-parts" : [ [ "2011" ] ] }, "page" : "1-8", "title" : "Modeling and Control of Aggregated Heterogeneous Thermostatically Controlled Loads for Ancillary Services", "type" : "article-journal" }, "uris" : [ "http://www.mendeley.com/documents/?uuid=1a5ed083-e59b-401a-aaa1-dbb9f0110218" ] } ], "mendeley" : { "formattedCitation" : "[8]", "plainTextFormattedCitation" : "[8]", "previouslyFormattedCitation" : "(Koch &lt;i&gt;et al.&lt;/i&gt; 2011)" }, "properties" : {  }, "schema" : "https://github.com/citation-style-language/schema/raw/master/csl-citation.json" }</w:instrText>
      </w:r>
      <w:r w:rsidRPr="00766130">
        <w:rPr>
          <w:sz w:val="20"/>
          <w:szCs w:val="20"/>
        </w:rPr>
        <w:fldChar w:fldCharType="separate"/>
      </w:r>
      <w:r w:rsidR="004B42DC" w:rsidRPr="004B42DC">
        <w:rPr>
          <w:noProof/>
          <w:sz w:val="20"/>
          <w:szCs w:val="20"/>
        </w:rPr>
        <w:t>[8]</w:t>
      </w:r>
      <w:r w:rsidRPr="00766130">
        <w:rPr>
          <w:sz w:val="20"/>
          <w:szCs w:val="20"/>
        </w:rPr>
        <w:fldChar w:fldCharType="end"/>
      </w:r>
      <w:r w:rsidRPr="00766130">
        <w:rPr>
          <w:sz w:val="20"/>
          <w:szCs w:val="20"/>
        </w:rPr>
        <w:t xml:space="preserve">, load following, or by participating in energy arbitrage </w:t>
      </w:r>
      <w:r w:rsidRPr="00766130">
        <w:rPr>
          <w:sz w:val="20"/>
          <w:szCs w:val="20"/>
        </w:rPr>
        <w:fldChar w:fldCharType="begin" w:fldLock="1"/>
      </w:r>
      <w:r w:rsidR="004B42DC">
        <w:rPr>
          <w:sz w:val="20"/>
          <w:szCs w:val="20"/>
        </w:rPr>
        <w:instrText>ADDIN CSL_CITATION { "citationItems" : [ { "id" : "ITEM-1", "itemData" : { "abstract" : "Energy storage devices, such as batteries, have been proposed as a solution to the need for additional power systems services caused by variability and uncertainty in system demand and renewable energy production. However, in many respects, buildings and appliances with thermal mass are equivalent or even superior to batteries for these purposes. In this paper, we examine the potential for residential thermostatically controlled loads (TCLs), such as air conditioners, electric water heaters, and refrigerators, to deliver power systems services and participate in short timescale energy markets. These loads operate within a hysteretic ON/OFF dead-band and therefore act much like energy storage devices, modulating power use around their baseline consumptions. Carefully designed demand response (DR) schemes allow us to both control aggregations of TCLs to track market or automatic generation control signals and ensure that they provide the service requested by the consumer. This paper estimates the size of the potential resource; potential revenue from participation in markets; and break-even costs associated with deploying DR-enabling technologies. We find that current residential TCL energy storage capacity in California is 8\u201311 GWh, with refrigerators contributing the most. Annual revenues from participation in regulation vary from $10 to $220 per appliance per year depending upon the type of appliance and climate zone, while load following and arbitrage revenues are more modest. We conclude with a number of policy recommendations including the design of new markets and communications/appliance standards that will make it easier to engage residential loads in fast timescale DR.", "author" : [ { "dropping-particle" : "", "family" : "Mathieu", "given" : "Johanna L", "non-dropping-particle" : "", "parse-names" : false, "suffix" : "" }, { "dropping-particle" : "", "family" : "Dyson", "given" : "Mark", "non-dropping-particle" : "", "parse-names" : false, "suffix" : "" }, { "dropping-particle" : "", "family" : "Callaway", "given" : "Duncan S", "non-dropping-particle" : "", "parse-names" : false, "suffix" : "" } ], "container-title" : "Proceedings of the ACEEE Summer Study on Buildings", "id" : "ITEM-1", "issued" : { "date-parts" : [ [ "2012" ] ] }, "page" : "189-203", "title" : "Using Residential Electric Loads for Fast Demand Response : The Potential Resource and Revenues, the Costs, and Policy Recommendations", "type" : "article-journal" }, "uris" : [ "http://www.mendeley.com/documents/?uuid=fa6f02bc-b709-489b-97fc-c1cd4a693b00" ] } ], "mendeley" : { "formattedCitation" : "[9]", "plainTextFormattedCitation" : "[9]", "previouslyFormattedCitation" : "(Mathieu &lt;i&gt;et al.&lt;/i&gt; 2012)" }, "properties" : {  }, "schema" : "https://github.com/citation-style-language/schema/raw/master/csl-citation.json" }</w:instrText>
      </w:r>
      <w:r w:rsidRPr="00766130">
        <w:rPr>
          <w:sz w:val="20"/>
          <w:szCs w:val="20"/>
        </w:rPr>
        <w:fldChar w:fldCharType="separate"/>
      </w:r>
      <w:r w:rsidR="004B42DC" w:rsidRPr="004B42DC">
        <w:rPr>
          <w:noProof/>
          <w:sz w:val="20"/>
          <w:szCs w:val="20"/>
        </w:rPr>
        <w:t>[9]</w:t>
      </w:r>
      <w:r w:rsidRPr="00766130">
        <w:rPr>
          <w:sz w:val="20"/>
          <w:szCs w:val="20"/>
        </w:rPr>
        <w:fldChar w:fldCharType="end"/>
      </w:r>
      <w:r w:rsidRPr="00766130">
        <w:rPr>
          <w:sz w:val="20"/>
          <w:szCs w:val="20"/>
        </w:rPr>
        <w:t xml:space="preserve">. Cooling systems in data centers offer </w:t>
      </w:r>
      <w:r w:rsidR="009128DF">
        <w:rPr>
          <w:sz w:val="20"/>
          <w:szCs w:val="20"/>
        </w:rPr>
        <w:t>numerous</w:t>
      </w:r>
      <w:r w:rsidRPr="00766130">
        <w:rPr>
          <w:sz w:val="20"/>
          <w:szCs w:val="20"/>
        </w:rPr>
        <w:t xml:space="preserve"> advantages over residential TCLs: their cooling load is relatively constant year-round, they can provide fast response due to being oversized for reliability, and they may allow larger indoor temperature fluctuations compared to comfort-oriented residential heating and cooling systems. The large capacity data center cooling systems compared to residential air conditioning would also reduce the costs of control systems and load integration required for demand response </w:t>
      </w:r>
      <w:r w:rsidRPr="00766130">
        <w:rPr>
          <w:sz w:val="20"/>
          <w:szCs w:val="20"/>
        </w:rPr>
        <w:fldChar w:fldCharType="begin" w:fldLock="1"/>
      </w:r>
      <w:r w:rsidR="004B42DC">
        <w:rPr>
          <w:sz w:val="20"/>
          <w:szCs w:val="20"/>
        </w:rPr>
        <w:instrText>ADDIN CSL_CITATION { "citationItems" : [ { "id" : "ITEM-1", "itemData" : { "abstract" : "Energy storage devices, such as batteries, have been proposed as a solution to the need for additional power systems services caused by variability and uncertainty in system demand and renewable energy production. However, in many respects, buildings and appliances with thermal mass are equivalent or even superior to batteries for these purposes. In this paper, we examine the potential for residential thermostatically controlled loads (TCLs), such as air conditioners, electric water heaters, and refrigerators, to deliver power systems services and participate in short timescale energy markets. These loads operate within a hysteretic ON/OFF dead-band and therefore act much like energy storage devices, modulating power use around their baseline consumptions. Carefully designed demand response (DR) schemes allow us to both control aggregations of TCLs to track market or automatic generation control signals and ensure that they provide the service requested by the consumer. This paper estimates the size of the potential resource; potential revenue from participation in markets; and break-even costs associated with deploying DR-enabling technologies. We find that current residential TCL energy storage capacity in California is 8\u201311 GWh, with refrigerators contributing the most. Annual revenues from participation in regulation vary from $10 to $220 per appliance per year depending upon the type of appliance and climate zone, while load following and arbitrage revenues are more modest. We conclude with a number of policy recommendations including the design of new markets and communications/appliance standards that will make it easier to engage residential loads in fast timescale DR.", "author" : [ { "dropping-particle" : "", "family" : "Mathieu", "given" : "Johanna L", "non-dropping-particle" : "", "parse-names" : false, "suffix" : "" }, { "dropping-particle" : "", "family" : "Dyson", "given" : "Mark", "non-dropping-particle" : "", "parse-names" : false, "suffix" : "" }, { "dropping-particle" : "", "family" : "Callaway", "given" : "Duncan S", "non-dropping-particle" : "", "parse-names" : false, "suffix" : "" } ], "container-title" : "Proceedings of the ACEEE Summer Study on Buildings", "id" : "ITEM-1", "issued" : { "date-parts" : [ [ "2012" ] ] }, "page" : "189-203", "title" : "Using Residential Electric Loads for Fast Demand Response : The Potential Resource and Revenues, the Costs, and Policy Recommendations", "type" : "article-journal" }, "uris" : [ "http://www.mendeley.com/documents/?uuid=fa6f02bc-b709-489b-97fc-c1cd4a693b00" ] } ], "mendeley" : { "formattedCitation" : "[9]", "plainTextFormattedCitation" : "[9]", "previouslyFormattedCitation" : "(Mathieu &lt;i&gt;et al.&lt;/i&gt; 2012)" }, "properties" : {  }, "schema" : "https://github.com/citation-style-language/schema/raw/master/csl-citation.json" }</w:instrText>
      </w:r>
      <w:r w:rsidRPr="00766130">
        <w:rPr>
          <w:sz w:val="20"/>
          <w:szCs w:val="20"/>
        </w:rPr>
        <w:fldChar w:fldCharType="separate"/>
      </w:r>
      <w:r w:rsidR="004B42DC" w:rsidRPr="004B42DC">
        <w:rPr>
          <w:noProof/>
          <w:sz w:val="20"/>
          <w:szCs w:val="20"/>
        </w:rPr>
        <w:t>[9]</w:t>
      </w:r>
      <w:r w:rsidRPr="00766130">
        <w:rPr>
          <w:sz w:val="20"/>
          <w:szCs w:val="20"/>
        </w:rPr>
        <w:fldChar w:fldCharType="end"/>
      </w:r>
      <w:r w:rsidRPr="00766130">
        <w:rPr>
          <w:sz w:val="20"/>
          <w:szCs w:val="20"/>
        </w:rPr>
        <w:t xml:space="preserve">. </w:t>
      </w:r>
    </w:p>
    <w:p w14:paraId="5D768B8C" w14:textId="415AEFB7" w:rsidR="00766130" w:rsidRDefault="00766130" w:rsidP="00A714F9">
      <w:pPr>
        <w:ind w:firstLine="270"/>
        <w:jc w:val="both"/>
        <w:rPr>
          <w:sz w:val="20"/>
          <w:szCs w:val="20"/>
        </w:rPr>
      </w:pPr>
      <w:r w:rsidRPr="00766130">
        <w:rPr>
          <w:sz w:val="20"/>
          <w:szCs w:val="20"/>
        </w:rPr>
        <w:t xml:space="preserve">Despite their large potential, most data centers don’t actively participate in demand response </w:t>
      </w:r>
      <w:r w:rsidRPr="00766130">
        <w:rPr>
          <w:sz w:val="20"/>
          <w:szCs w:val="20"/>
        </w:rPr>
        <w:fldChar w:fldCharType="begin" w:fldLock="1"/>
      </w:r>
      <w:r w:rsidR="004B42DC">
        <w:rPr>
          <w:sz w:val="20"/>
          <w:szCs w:val="20"/>
        </w:rPr>
        <w:instrText>ADDIN CSL_CITATION { "citationItems" : [ { "id" : "ITEM-1", "itemData" : { "DOI" : "10.1145/2591971.2592004", "ISBN" : "9781450327893", "ISSN" : "01635999", "abstract" : "Demand response is crucial for the incorporation of renew- able energy into the grid. In this paper, we focus on a par- ticularly promising industry for demand response: data cen- ters. We use simulations to show that, not only are data cen- ters large loads, but they can provide as much (or possibly more) flexibility as large-scale storage if given the proper incentives. However, due to the market power most data centers maintain, it is difficult to design programs that are efficient for data center demand response. To that end, we propose that prediction-based pricing is an appealing market design, and show that it outperforms more traditional sup- ply function bidding mechanisms in situations where market power is an issue. However, prediction-based pricing may be inefficient when predictions are inaccurate, and so we pro- vide analytic, worst-case bounds on the impact of prediction error on the efficiency of prediction-based pricing. These bounds hold even when network constraints are considered, and highlight that prediction-based pricing is surprisingly robust to prediction error.", "author" : [ { "dropping-particle" : "", "family" : "Liu", "given" : "Zhenhua", "non-dropping-particle" : "", "parse-names" : false, "suffix" : "" }, { "dropping-particle" : "", "family" : "Liu", "given" : "Iris", "non-dropping-particle" : "", "parse-names" : false, "suffix" : "" }, { "dropping-particle" : "", "family" : "Low", "given" : "Steven", "non-dropping-particle" : "", "parse-names" : false, "suffix" : "" }, { "dropping-particle" : "", "family" : "Wierman", "given" : "Adam", "non-dropping-particle" : "", "parse-names" : false, "suffix" : "" } ], "container-title" : "Acm Sigmetrics", "id" : "ITEM-1", "issued" : { "date-parts" : [ [ "2014" ] ] }, "page" : "111-123", "title" : "Pricing Data Center Demand Response", "type" : "article-journal" }, "uris" : [ "http://www.mendeley.com/documents/?uuid=8f811e6d-ca69-47e0-9d55-ace419863f96" ] } ], "mendeley" : { "formattedCitation" : "[4]", "plainTextFormattedCitation" : "[4]", "previouslyFormattedCitation" : "(Liu &lt;i&gt;et al.&lt;/i&gt; 2014)" }, "properties" : {  }, "schema" : "https://github.com/citation-style-language/schema/raw/master/csl-citation.json" }</w:instrText>
      </w:r>
      <w:r w:rsidRPr="00766130">
        <w:rPr>
          <w:sz w:val="20"/>
          <w:szCs w:val="20"/>
        </w:rPr>
        <w:fldChar w:fldCharType="separate"/>
      </w:r>
      <w:r w:rsidR="004B42DC" w:rsidRPr="004B42DC">
        <w:rPr>
          <w:noProof/>
          <w:sz w:val="20"/>
          <w:szCs w:val="20"/>
        </w:rPr>
        <w:t>[4]</w:t>
      </w:r>
      <w:r w:rsidRPr="00766130">
        <w:rPr>
          <w:sz w:val="20"/>
          <w:szCs w:val="20"/>
        </w:rPr>
        <w:fldChar w:fldCharType="end"/>
      </w:r>
      <w:r w:rsidRPr="00766130">
        <w:rPr>
          <w:sz w:val="20"/>
          <w:szCs w:val="20"/>
        </w:rPr>
        <w:t>. The primary reasons are low financial incentives for many types of demand response</w:t>
      </w:r>
      <w:ins w:id="16" w:author="C. Anderson" w:date="2018-06-15T11:43:00Z">
        <w:r w:rsidR="00C55C72">
          <w:rPr>
            <w:sz w:val="20"/>
            <w:szCs w:val="20"/>
          </w:rPr>
          <w:t>,</w:t>
        </w:r>
      </w:ins>
      <w:r w:rsidRPr="00766130">
        <w:rPr>
          <w:sz w:val="20"/>
          <w:szCs w:val="20"/>
        </w:rPr>
        <w:t xml:space="preserve"> and the fear of sacrificing the reliability of the IT equipment. The risk-averse data center operators are also not willing to give up any control over the cooling system to load aggregator or the utility, which is required by some demand response strategies </w:t>
      </w:r>
      <w:r w:rsidRPr="00766130">
        <w:rPr>
          <w:sz w:val="20"/>
          <w:szCs w:val="20"/>
        </w:rPr>
        <w:fldChar w:fldCharType="begin" w:fldLock="1"/>
      </w:r>
      <w:r w:rsidR="004B42DC">
        <w:rPr>
          <w:sz w:val="20"/>
          <w:szCs w:val="20"/>
        </w:rPr>
        <w:instrText>ADDIN CSL_CITATION { "citationItems" : [ { "id" : "ITEM-1", "itemData" : { "abstract" : "Energy storage devices, such as batteries, have been proposed as a solution to the need for additional power systems services caused by variability and uncertainty in system demand and renewable energy production. However, in many respects, buildings and appliances with thermal mass are equivalent or even superior to batteries for these purposes. In this paper, we examine the potential for residential thermostatically controlled loads (TCLs), such as air conditioners, electric water heaters, and refrigerators, to deliver power systems services and participate in short timescale energy markets. These loads operate within a hysteretic ON/OFF dead-band and therefore act much like energy storage devices, modulating power use around their baseline consumptions. Carefully designed demand response (DR) schemes allow us to both control aggregations of TCLs to track market or automatic generation control signals and ensure that they provide the service requested by the consumer. This paper estimates the size of the potential resource; potential revenue from participation in markets; and break-even costs associated with deploying DR-enabling technologies. We find that current residential TCL energy storage capacity in California is 8\u201311 GWh, with refrigerators contributing the most. Annual revenues from participation in regulation vary from $10 to $220 per appliance per year depending upon the type of appliance and climate zone, while load following and arbitrage revenues are more modest. We conclude with a number of policy recommendations including the design of new markets and communications/appliance standards that will make it easier to engage residential loads in fast timescale DR.", "author" : [ { "dropping-particle" : "", "family" : "Mathieu", "given" : "Johanna L", "non-dropping-particle" : "", "parse-names" : false, "suffix" : "" }, { "dropping-particle" : "", "family" : "Dyson", "given" : "Mark", "non-dropping-particle" : "", "parse-names" : false, "suffix" : "" }, { "dropping-particle" : "", "family" : "Callaway", "given" : "Duncan S", "non-dropping-particle" : "", "parse-names" : false, "suffix" : "" } ], "container-title" : "Proceedings of the ACEEE Summer Study on Buildings", "id" : "ITEM-1", "issued" : { "date-parts" : [ [ "2012" ] ] }, "page" : "189-203", "title" : "Using Residential Electric Loads for Fast Demand Response : The Potential Resource and Revenues, the Costs, and Policy Recommendations", "type" : "article-journal" }, "uris" : [ "http://www.mendeley.com/documents/?uuid=fa6f02bc-b709-489b-97fc-c1cd4a693b00" ] } ], "mendeley" : { "formattedCitation" : "[9]", "plainTextFormattedCitation" : "[9]", "previouslyFormattedCitation" : "(Mathieu &lt;i&gt;et al.&lt;/i&gt; 2012)" }, "properties" : {  }, "schema" : "https://github.com/citation-style-language/schema/raw/master/csl-citation.json" }</w:instrText>
      </w:r>
      <w:r w:rsidRPr="00766130">
        <w:rPr>
          <w:sz w:val="20"/>
          <w:szCs w:val="20"/>
        </w:rPr>
        <w:fldChar w:fldCharType="separate"/>
      </w:r>
      <w:r w:rsidR="004B42DC" w:rsidRPr="004B42DC">
        <w:rPr>
          <w:noProof/>
          <w:sz w:val="20"/>
          <w:szCs w:val="20"/>
        </w:rPr>
        <w:t>[9]</w:t>
      </w:r>
      <w:r w:rsidRPr="00766130">
        <w:rPr>
          <w:sz w:val="20"/>
          <w:szCs w:val="20"/>
        </w:rPr>
        <w:fldChar w:fldCharType="end"/>
      </w:r>
      <w:r w:rsidRPr="00766130">
        <w:rPr>
          <w:sz w:val="20"/>
          <w:szCs w:val="20"/>
        </w:rPr>
        <w:t xml:space="preserve">. </w:t>
      </w:r>
    </w:p>
    <w:p w14:paraId="27D466CF" w14:textId="77777777" w:rsidR="00766130" w:rsidRDefault="00766130" w:rsidP="00766130">
      <w:pPr>
        <w:jc w:val="both"/>
        <w:rPr>
          <w:sz w:val="20"/>
          <w:szCs w:val="20"/>
        </w:rPr>
      </w:pPr>
    </w:p>
    <w:p w14:paraId="1A78CAB9" w14:textId="77777777" w:rsidR="00766130" w:rsidRPr="007F01B2" w:rsidRDefault="00766130" w:rsidP="00766130">
      <w:pPr>
        <w:jc w:val="both"/>
        <w:rPr>
          <w:b/>
          <w:sz w:val="22"/>
          <w:szCs w:val="22"/>
        </w:rPr>
      </w:pPr>
      <w:r>
        <w:rPr>
          <w:b/>
          <w:sz w:val="22"/>
          <w:szCs w:val="22"/>
        </w:rPr>
        <w:t>1.1. Scope of this paper</w:t>
      </w:r>
    </w:p>
    <w:p w14:paraId="2705E58A" w14:textId="77777777" w:rsidR="00766130" w:rsidRPr="00C72D19" w:rsidRDefault="00766130" w:rsidP="00766130">
      <w:pPr>
        <w:jc w:val="both"/>
        <w:rPr>
          <w:b/>
        </w:rPr>
      </w:pPr>
      <w:r w:rsidRPr="00C72D19">
        <w:rPr>
          <w:b/>
        </w:rPr>
        <w:t xml:space="preserve"> </w:t>
      </w:r>
    </w:p>
    <w:p w14:paraId="284399CE" w14:textId="4629CBF5" w:rsidR="00DF3089" w:rsidRPr="00766130" w:rsidRDefault="00766130" w:rsidP="00DF3089">
      <w:pPr>
        <w:ind w:firstLine="284"/>
        <w:jc w:val="both"/>
        <w:rPr>
          <w:sz w:val="20"/>
          <w:szCs w:val="20"/>
        </w:rPr>
      </w:pPr>
      <w:r w:rsidRPr="00766130">
        <w:rPr>
          <w:sz w:val="20"/>
          <w:szCs w:val="20"/>
        </w:rPr>
        <w:t>Th</w:t>
      </w:r>
      <w:r w:rsidR="009128DF">
        <w:rPr>
          <w:sz w:val="20"/>
          <w:szCs w:val="20"/>
        </w:rPr>
        <w:t>e</w:t>
      </w:r>
      <w:r w:rsidRPr="00766130">
        <w:rPr>
          <w:sz w:val="20"/>
          <w:szCs w:val="20"/>
        </w:rPr>
        <w:t xml:space="preserve"> goal of this paper is to develop a demand response mechanism for reducing coincident peak loads in low- to medium-power density data centers and server rooms. Such facilities typically use 30% to 50% of their energy demand for cooling IT equipment </w:t>
      </w:r>
      <w:r w:rsidRPr="00766130">
        <w:rPr>
          <w:sz w:val="20"/>
          <w:szCs w:val="20"/>
        </w:rPr>
        <w:fldChar w:fldCharType="begin" w:fldLock="1"/>
      </w:r>
      <w:r w:rsidR="004B42DC">
        <w:rPr>
          <w:sz w:val="20"/>
          <w:szCs w:val="20"/>
        </w:rPr>
        <w:instrText>ADDIN CSL_CITATION { "citationItems" : [ { "id" : "ITEM-1", "itemData" : { "author" : [ { "dropping-particle" : "", "family" : "Cheung", "given" : "Iris", "non-dropping-particle" : "", "parse-names" : false, "suffix" : "" }, { "dropping-particle" : "", "family" : "Greenberg", "given" : "Steve", "non-dropping-particle" : "", "parse-names" : false, "suffix" : "" }, { "dropping-particle" : "", "family" : "Mahdavi", "given" : "Roozbeh", "non-dropping-particle" : "", "parse-names" : false, "suffix" : "" }, { "dropping-particle" : "", "family" : "Brown", "given" : "Richard", "non-dropping-particle" : "", "parse-names" : false, "suffix" : "" }, { "dropping-particle" : "", "family" : "Tschudi", "given" : "William", "non-dropping-particle" : "", "parse-names" : false, "suffix" : "" } ], "id" : "ITEM-1", "issued" : { "date-parts" : [ [ "2014" ] ] }, "title" : "Energy Efficiency in Small Server Rooms : Field Surveys and Findings", "type" : "report" }, "uris" : [ "http://www.mendeley.com/documents/?uuid=c3fabb9f-32b0-432a-a979-4eafd23f014a" ] } ], "mendeley" : { "formattedCitation" : "[10]", "plainTextFormattedCitation" : "[10]", "previouslyFormattedCitation" : "(Cheung &lt;i&gt;et al.&lt;/i&gt; 2014)" }, "properties" : {  }, "schema" : "https://github.com/citation-style-language/schema/raw/master/csl-citation.json" }</w:instrText>
      </w:r>
      <w:r w:rsidRPr="00766130">
        <w:rPr>
          <w:sz w:val="20"/>
          <w:szCs w:val="20"/>
        </w:rPr>
        <w:fldChar w:fldCharType="separate"/>
      </w:r>
      <w:r w:rsidR="004B42DC" w:rsidRPr="004B42DC">
        <w:rPr>
          <w:noProof/>
          <w:sz w:val="20"/>
          <w:szCs w:val="20"/>
        </w:rPr>
        <w:t>[10]</w:t>
      </w:r>
      <w:r w:rsidRPr="00766130">
        <w:rPr>
          <w:sz w:val="20"/>
          <w:szCs w:val="20"/>
        </w:rPr>
        <w:fldChar w:fldCharType="end"/>
      </w:r>
      <w:r w:rsidRPr="00766130">
        <w:rPr>
          <w:sz w:val="20"/>
          <w:szCs w:val="20"/>
        </w:rPr>
        <w:t>. The proposed approach relies on precooling the data center prior to coincident peak event</w:t>
      </w:r>
      <w:r w:rsidR="009128DF">
        <w:rPr>
          <w:sz w:val="20"/>
          <w:szCs w:val="20"/>
        </w:rPr>
        <w:t>s</w:t>
      </w:r>
      <w:r w:rsidRPr="00766130">
        <w:rPr>
          <w:sz w:val="20"/>
          <w:szCs w:val="20"/>
        </w:rPr>
        <w:t xml:space="preserve"> and reducing the cooling load during the peak. Coincident peak events are typically forecasted several hours in </w:t>
      </w:r>
      <w:r w:rsidRPr="00766130">
        <w:rPr>
          <w:sz w:val="20"/>
          <w:szCs w:val="20"/>
        </w:rPr>
        <w:lastRenderedPageBreak/>
        <w:t>advance. If a coincident peak event is likely to occur on a given day, the data center operator can lower the indoor temperature</w:t>
      </w:r>
      <w:r w:rsidRPr="00766130">
        <w:rPr>
          <w:i/>
          <w:sz w:val="20"/>
          <w:szCs w:val="20"/>
        </w:rPr>
        <w:t xml:space="preserve"> </w:t>
      </w:r>
      <w:r w:rsidRPr="00766130">
        <w:rPr>
          <w:sz w:val="20"/>
          <w:szCs w:val="20"/>
        </w:rPr>
        <w:t>ahead of the expected peak – a process referred to as precooling. During the predicted period of coincident peak, the cooling system can either be switched off or its output can be reduced, while only maintaining air circulation needed to avoid hot spots in the computer room.</w:t>
      </w:r>
    </w:p>
    <w:p w14:paraId="44702FEE" w14:textId="296FBA1B" w:rsidR="00766130" w:rsidRPr="00766130" w:rsidRDefault="00766130" w:rsidP="00766130">
      <w:pPr>
        <w:ind w:firstLine="284"/>
        <w:jc w:val="both"/>
        <w:rPr>
          <w:sz w:val="20"/>
          <w:szCs w:val="20"/>
        </w:rPr>
      </w:pPr>
      <w:r w:rsidRPr="00766130">
        <w:rPr>
          <w:sz w:val="20"/>
          <w:szCs w:val="20"/>
        </w:rPr>
        <w:t xml:space="preserve">The proposed approach has </w:t>
      </w:r>
      <w:r w:rsidR="009128DF">
        <w:rPr>
          <w:sz w:val="20"/>
          <w:szCs w:val="20"/>
        </w:rPr>
        <w:t>several</w:t>
      </w:r>
      <w:r w:rsidRPr="00766130">
        <w:rPr>
          <w:sz w:val="20"/>
          <w:szCs w:val="20"/>
        </w:rPr>
        <w:t xml:space="preserve"> advantages over alternative demand response mechanisms, making it more likely to be adopted by the risk-averse data center operators. It does not require expensive energy storage devices, it is easy to automate, and does not require surrendering the control over the cooling system to a distribution system operator or a load aggregator. The indoor temperature is always maintained below the allowable maximum,</w:t>
      </w:r>
      <w:r w:rsidRPr="00766130">
        <w:rPr>
          <w:sz w:val="20"/>
          <w:szCs w:val="20"/>
          <w:vertAlign w:val="subscript"/>
        </w:rPr>
        <w:t xml:space="preserve"> </w:t>
      </w:r>
      <w:r w:rsidRPr="00766130">
        <w:rPr>
          <w:sz w:val="20"/>
          <w:szCs w:val="20"/>
        </w:rPr>
        <w:t xml:space="preserve">which alleviates the risk of overheating the IT equipment. In addition, the proposed strategy does not require an advanced communication platform between the systems operator and the data center. Instead, it relies on coincident peak forecasts, which are widely available. For example, in the ERCOT ISO such forecasting services were offered by 13 retail electricity providers, 8 municipal utilities, and a number of consulting companies </w:t>
      </w:r>
      <w:r w:rsidRPr="00766130">
        <w:rPr>
          <w:sz w:val="20"/>
          <w:szCs w:val="20"/>
        </w:rPr>
        <w:fldChar w:fldCharType="begin" w:fldLock="1"/>
      </w:r>
      <w:r w:rsidR="004B42DC">
        <w:rPr>
          <w:sz w:val="20"/>
          <w:szCs w:val="20"/>
        </w:rPr>
        <w:instrText>ADDIN CSL_CITATION { "citationItems" : [ { "id" : "ITEM-1", "itemData" : { "DOI" : "10.1016/j.jup.2013.04.004", "ISSN" : "09571787", "abstract" : "Large industrial energy consumers served at transmission voltage in the ERCOT market reduce their consumption up to 4% during intervals in which consumers are charged for transmission services. The response normally lasts two to three hours, since consumers do not know exactly which interval will set one of the four summer coincident peaks (CPs), which are the basis for transmission charges. Thus, the design of transmission prices in ERCOT has been successful in eliciting demand response from that market's largest industrial energy consumers. However, there is no noticeable response during some CPs, reflecting the difficulties in predicting the actual timing of the peak. The response by industrials served at primary voltage to the price signals is insignificant. \u00a9 2013 Elsevier Ltd.", "author" : [ { "dropping-particle" : "", "family" : "Zarnikau", "given" : "Jay", "non-dropping-particle" : "", "parse-names" : false, "suffix" : "" }, { "dropping-particle" : "", "family" : "Thal", "given" : "Dan", "non-dropping-particle" : "", "parse-names" : false, "suffix" : "" } ], "container-title" : "Utilities Policy", "id" : "ITEM-1", "issued" : { "date-parts" : [ [ "2013" ] ] }, "page" : "1-6", "publisher" : "Elsevier Ltd", "title" : "The response of large industrial energy consumers to four coincident peak (4CP) transmission charges in the Texas (ERCOT) market", "type" : "article-journal", "volume" : "26" }, "uris" : [ "http://www.mendeley.com/documents/?uuid=031ad97b-8604-4795-81d7-07d406eac1ee" ] } ], "mendeley" : { "formattedCitation" : "[3]", "plainTextFormattedCitation" : "[3]", "previouslyFormattedCitation" : "(Zarnikau &amp; Thal 2013)" }, "properties" : {  }, "schema" : "https://github.com/citation-style-language/schema/raw/master/csl-citation.json" }</w:instrText>
      </w:r>
      <w:r w:rsidRPr="00766130">
        <w:rPr>
          <w:sz w:val="20"/>
          <w:szCs w:val="20"/>
        </w:rPr>
        <w:fldChar w:fldCharType="separate"/>
      </w:r>
      <w:r w:rsidR="004B42DC" w:rsidRPr="004B42DC">
        <w:rPr>
          <w:noProof/>
          <w:sz w:val="20"/>
          <w:szCs w:val="20"/>
        </w:rPr>
        <w:t>[3]</w:t>
      </w:r>
      <w:r w:rsidRPr="00766130">
        <w:rPr>
          <w:sz w:val="20"/>
          <w:szCs w:val="20"/>
        </w:rPr>
        <w:fldChar w:fldCharType="end"/>
      </w:r>
      <w:r w:rsidRPr="00766130">
        <w:rPr>
          <w:sz w:val="20"/>
          <w:szCs w:val="20"/>
        </w:rPr>
        <w:t xml:space="preserve">. </w:t>
      </w:r>
    </w:p>
    <w:p w14:paraId="1EEB8ADD" w14:textId="3E43576E" w:rsidR="00766130" w:rsidRPr="00766130" w:rsidRDefault="00766130" w:rsidP="00766130">
      <w:pPr>
        <w:ind w:firstLine="284"/>
        <w:jc w:val="both"/>
        <w:rPr>
          <w:sz w:val="20"/>
          <w:szCs w:val="20"/>
        </w:rPr>
      </w:pPr>
      <w:r w:rsidRPr="00766130">
        <w:rPr>
          <w:sz w:val="20"/>
          <w:szCs w:val="20"/>
        </w:rPr>
        <w:t>The main limitation of the proposed control strategy is that it is applicable primarily to low- to medium- power density data centers and server rooms without server air containment systems. In order to provide sufficiently high demand response times, the power density calculated based on the total area of the server room should be below approximately 500 W/m</w:t>
      </w:r>
      <w:r w:rsidRPr="00766130">
        <w:rPr>
          <w:sz w:val="20"/>
          <w:szCs w:val="20"/>
          <w:vertAlign w:val="superscript"/>
        </w:rPr>
        <w:t>2</w:t>
      </w:r>
      <w:r w:rsidRPr="00766130">
        <w:rPr>
          <w:sz w:val="20"/>
          <w:szCs w:val="20"/>
        </w:rPr>
        <w:t xml:space="preserve">. Such low power densities are characteristic of computer rooms, but may also be encountered in telecommunications data centers and other facilities with low floor utilization </w:t>
      </w:r>
      <w:r w:rsidRPr="00766130">
        <w:rPr>
          <w:sz w:val="20"/>
          <w:szCs w:val="20"/>
        </w:rPr>
        <w:fldChar w:fldCharType="begin" w:fldLock="1"/>
      </w:r>
      <w:r w:rsidR="004B42DC">
        <w:rPr>
          <w:sz w:val="20"/>
          <w:szCs w:val="20"/>
        </w:rPr>
        <w:instrText>ADDIN CSL_CITATION { "citationItems" : [ { "id" : "ITEM-1", "itemData" : { "author" : [ { "dropping-particle" : "", "family" : "Cheung", "given" : "Iris", "non-dropping-particle" : "", "parse-names" : false, "suffix" : "" }, { "dropping-particle" : "", "family" : "Greenberg", "given" : "Steve", "non-dropping-particle" : "", "parse-names" : false, "suffix" : "" }, { "dropping-particle" : "", "family" : "Mahdavi", "given" : "Roozbeh", "non-dropping-particle" : "", "parse-names" : false, "suffix" : "" }, { "dropping-particle" : "", "family" : "Brown", "given" : "Richard", "non-dropping-particle" : "", "parse-names" : false, "suffix" : "" }, { "dropping-particle" : "", "family" : "Tschudi", "given" : "William", "non-dropping-particle" : "", "parse-names" : false, "suffix" : "" } ], "id" : "ITEM-1", "issued" : { "date-parts" : [ [ "2014" ] ] }, "title" : "Energy Efficiency in Small Server Rooms : Field Surveys and Findings", "type" : "report" }, "uris" : [ "http://www.mendeley.com/documents/?uuid=c3fabb9f-32b0-432a-a979-4eafd23f014a" ] }, { "id" : "ITEM-2", "itemData" : { "author" : [ { "dropping-particle" : "", "family" : "Uptime Institute", "given" : "", "non-dropping-particle" : "", "parse-names" : false, "suffix" : "" } ], "id" : "ITEM-2", "issued" : { "date-parts" : [ [ "2011" ] ] }, "title" : "Uptime Institute Annual Report : Data Center Density", "type" : "report" }, "uris" : [ "http://www.mendeley.com/documents/?uuid=4efb7b4a-c171-4331-af2b-717c4830de58" ] } ], "mendeley" : { "formattedCitation" : "[10,11]", "plainTextFormattedCitation" : "[10,11]", "previouslyFormattedCitation" : "(Cheung &lt;i&gt;et al.&lt;/i&gt; 2014; Uptime Institute 2011)" }, "properties" : {  }, "schema" : "https://github.com/citation-style-language/schema/raw/master/csl-citation.json" }</w:instrText>
      </w:r>
      <w:r w:rsidRPr="00766130">
        <w:rPr>
          <w:sz w:val="20"/>
          <w:szCs w:val="20"/>
        </w:rPr>
        <w:fldChar w:fldCharType="separate"/>
      </w:r>
      <w:r w:rsidR="004B42DC" w:rsidRPr="004B42DC">
        <w:rPr>
          <w:noProof/>
          <w:sz w:val="20"/>
          <w:szCs w:val="20"/>
        </w:rPr>
        <w:t>[10,11]</w:t>
      </w:r>
      <w:r w:rsidRPr="00766130">
        <w:rPr>
          <w:sz w:val="20"/>
          <w:szCs w:val="20"/>
        </w:rPr>
        <w:fldChar w:fldCharType="end"/>
      </w:r>
      <w:r w:rsidRPr="00766130">
        <w:rPr>
          <w:sz w:val="20"/>
          <w:szCs w:val="20"/>
        </w:rPr>
        <w:t>. Facilities with significantly higher power density do not have sufficient thermal storage capacity to provide extended demand response times.</w:t>
      </w:r>
    </w:p>
    <w:p w14:paraId="4D3B0C1D" w14:textId="69E5ADF3" w:rsidR="00766130" w:rsidRPr="00766130" w:rsidRDefault="00766130" w:rsidP="00766130">
      <w:pPr>
        <w:ind w:firstLine="284"/>
        <w:jc w:val="both"/>
        <w:rPr>
          <w:sz w:val="20"/>
          <w:szCs w:val="20"/>
        </w:rPr>
      </w:pPr>
      <w:r w:rsidRPr="00766130">
        <w:rPr>
          <w:sz w:val="20"/>
          <w:szCs w:val="20"/>
        </w:rPr>
        <w:t>This analysis begins with Section 2 discussing the numerical model used to simulate thermal behavior of data centers. This model is introduced in Section 2.1 and its parameters are fitted to the data acquired from a small telecommunications data center in Section 2.2. The results of the simulations are validated using experimental data in Section 2.3. Section 3.1 describes the control algorithm used for reducing coincident peak load. This algorithm is evaluated using a case study of the 4CP program in ERCOT. The 4CP program is discussed in Sections 3.2 and 3.3. The results of the case study are presented in Section 4 and sensitivity analysis is provided in Section 4.1. Lastly, concluding remarks are included in Section 5.</w:t>
      </w:r>
    </w:p>
    <w:p w14:paraId="6D4C877A" w14:textId="77777777" w:rsidR="00B7412C" w:rsidRDefault="00B7412C" w:rsidP="00B7412C">
      <w:pPr>
        <w:jc w:val="both"/>
      </w:pPr>
    </w:p>
    <w:p w14:paraId="2BF65672" w14:textId="77777777" w:rsidR="005631C2" w:rsidRDefault="00766130" w:rsidP="00B7412C">
      <w:pPr>
        <w:rPr>
          <w:b/>
        </w:rPr>
      </w:pPr>
      <w:r>
        <w:rPr>
          <w:b/>
        </w:rPr>
        <w:lastRenderedPageBreak/>
        <w:t>2. Modeling approach</w:t>
      </w:r>
    </w:p>
    <w:p w14:paraId="245F2876" w14:textId="77777777" w:rsidR="005631C2" w:rsidRDefault="005631C2" w:rsidP="00B7412C">
      <w:pPr>
        <w:rPr>
          <w:b/>
        </w:rPr>
      </w:pPr>
    </w:p>
    <w:p w14:paraId="719FF08F" w14:textId="77777777" w:rsidR="00B7412C" w:rsidRPr="00D46359" w:rsidRDefault="005631C2" w:rsidP="00B7412C">
      <w:pPr>
        <w:rPr>
          <w:b/>
        </w:rPr>
      </w:pPr>
      <w:r w:rsidRPr="005631C2">
        <w:rPr>
          <w:b/>
          <w:sz w:val="22"/>
          <w:szCs w:val="22"/>
        </w:rPr>
        <w:t>2.1. Numerical model of telecommunications data center</w:t>
      </w:r>
      <w:r w:rsidR="00B7412C">
        <w:rPr>
          <w:b/>
        </w:rPr>
        <w:br/>
      </w:r>
    </w:p>
    <w:p w14:paraId="1FDC98E9" w14:textId="3B9373DC" w:rsidR="006D7D20" w:rsidRDefault="001C6519" w:rsidP="005A601F">
      <w:pPr>
        <w:ind w:firstLine="284"/>
        <w:jc w:val="both"/>
        <w:rPr>
          <w:sz w:val="20"/>
          <w:szCs w:val="20"/>
        </w:rPr>
      </w:pPr>
      <w:r w:rsidRPr="001C6519">
        <w:rPr>
          <w:sz w:val="20"/>
          <w:szCs w:val="20"/>
        </w:rPr>
        <w:t xml:space="preserve">To simulate the thermal behavior of a data center building and its cooling system we used a discrete time model adopted from previous work </w:t>
      </w:r>
      <w:r w:rsidRPr="001C6519">
        <w:rPr>
          <w:sz w:val="20"/>
          <w:szCs w:val="20"/>
        </w:rPr>
        <w:fldChar w:fldCharType="begin" w:fldLock="1"/>
      </w:r>
      <w:r w:rsidR="004B42DC">
        <w:rPr>
          <w:sz w:val="20"/>
          <w:szCs w:val="20"/>
        </w:rPr>
        <w:instrText>ADDIN CSL_CITATION { "citationItems" : [ { "id" : "ITEM-1", "itemData" : { "DOI" : "10.1016/j.enconman.2008.12.012", "ISBN" : "0196-8904", "ISSN" : "01968904", "abstract" : "This paper develops new methods to model and control the aggregated power demand from a population of thermostatically controlled loads, with the goal of delivering services such as regulation and load following. Previous work on direct load control focuses primarily on peak load shaving by directly interrupting power to loads. In contrast, the emphasis of this paper is on controlling loads to produce relatively short time scale responses (hourly to sub-hourly), and the control signal is applied by manipulation of temperature set points, possibly via programmable communicating thermostats or advanced metering infrastructure. To this end, the methods developed here leverage the existence of system diversity and use physically-based load models to inform the development of a new theoretical model that accurately predicts - even when the system is not in equilibrium - changes in load resulting from changes in thermostat temperature set points. Insight into the transient dynamics that result from set point changes is developed by deriving a new exact solution to a well-known hybrid state aggregated load model. The eigenvalues of the solution, which depend only on the thermal time constant of the loads under control, are shown to have a strong effect on the accuracy of the model. The paper also shows that load heterogeneity - generally something that must be assumed away in direct load control models - actually has a positive effect on model accuracy. System identification techniques are brought to bear on the problem, and it is shown that identified models perform only marginally better than the theoretical model. The paper concludes by deriving a minimum variance control law, and demonstrates its effectiveness in simulations wherein a population of loads is made to follow the output of a wind plant with very small changes in the nominal thermostat temperature set points. \u00a9 2009.", "author" : [ { "dropping-particle" : "", "family" : "Callaway", "given" : "Duncan S.", "non-dropping-particle" : "", "parse-names" : false, "suffix" : "" } ], "container-title" : "Energy Conversion and Management", "id" : "ITEM-1", "issue" : "5", "issued" : { "date-parts" : [ [ "2009" ] ] }, "page" : "1389-1400", "publisher" : "Elsevier Ltd", "title" : "Tapping the energy storage potential in electric loads to deliver load following and regulation, with application to wind energy", "type" : "article-journal", "volume" : "50" }, "uris" : [ "http://www.mendeley.com/documents/?uuid=2326753a-71bd-4498-849a-29521642f72b" ] }, { "id" : "ITEM-2", "itemData" : { "author" : [ { "dropping-particle" : "", "family" : "Mortensen", "given" : "R E", "non-dropping-particle" : "", "parse-names" : false, "suffix" : "" } ], "container-title" : "IEEE Transactions on Power Systems", "id" : "ITEM-2", "issue" : "3", "issued" : { "date-parts" : [ [ "1988" ] ] }, "page" : "1213-1219", "title" : "A stochastic computer model for heating and cooling loads", "type" : "article-journal", "volume" : "3" }, "uris" : [ "http://www.mendeley.com/documents/?uuid=6c32944d-991a-4c71-a091-4daa408561d0" ] }, { "id" : "ITEM-3", "itemData" : { "DOI" : "10.1109/DICTA.2007.79", "ISBN" : "0780364511", "ISSN" : "0885-8950", "abstract" : "This paper presents a novel modeling and control approach for the aggregation of large numbers of heterogeneous thermostatically controlled loads, such as refrigerators, electric water heaters, and air conditioners, and their usage for Demand Response. Unlike traditional Demand Response methods that act on time scales of hours, this approach is able to provide short-term (e.g., second-to-second) ancillary services, such as balancing and frequency control. A statistical modeling approach based on Markov Chains is used to describe the evolution of probability mass in a temperature state space. The Markov state transition matrix is identified using state information from the population of thermostatically controlled loads. A predictive controller is used to control the aggregate population of loads such that it tracks a signal. A simulation example shows the applicability of the approach to realistic systems, and includes a comparison of control performance depending on available", "author" : [ { "dropping-particle" : "", "family" : "Koch", "given" : "Stephan", "non-dropping-particle" : "", "parse-names" : false, "suffix" : "" }, { "dropping-particle" : "", "family" : "Mathieu", "given" : "Johanna L", "non-dropping-particle" : "", "parse-names" : false, "suffix" : "" }, { "dropping-particle" : "", "family" : "Callaway", "given" : "Duncan S", "non-dropping-particle" : "", "parse-names" : false, "suffix" : "" } ], "container-title" : "Proceedings of the 17th Power Systems Computation Conference", "id" : "ITEM-3", "issued" : { "date-parts" : [ [ "2011" ] ] }, "page" : "1-8", "title" : "Modeling and Control of Aggregated Heterogeneous Thermostatically Controlled Loads for Ancillary Services", "type" : "article-journal" }, "uris" : [ "http://www.mendeley.com/documents/?uuid=1a5ed083-e59b-401a-aaa1-dbb9f0110218" ] } ], "mendeley" : { "formattedCitation" : "[8,12,13]", "plainTextFormattedCitation" : "[8,12,13]", "previouslyFormattedCitation" : "(Callaway 2009; Koch &lt;i&gt;et al.&lt;/i&gt; 2011; Mortensen 1988)" }, "properties" : {  }, "schema" : "https://github.com/citation-style-language/schema/raw/master/csl-citation.json" }</w:instrText>
      </w:r>
      <w:r w:rsidRPr="001C6519">
        <w:rPr>
          <w:sz w:val="20"/>
          <w:szCs w:val="20"/>
        </w:rPr>
        <w:fldChar w:fldCharType="separate"/>
      </w:r>
      <w:r w:rsidR="004B42DC" w:rsidRPr="004B42DC">
        <w:rPr>
          <w:noProof/>
          <w:sz w:val="20"/>
          <w:szCs w:val="20"/>
        </w:rPr>
        <w:t>[8,12,13]</w:t>
      </w:r>
      <w:r w:rsidRPr="001C6519">
        <w:rPr>
          <w:sz w:val="20"/>
          <w:szCs w:val="20"/>
        </w:rPr>
        <w:fldChar w:fldCharType="end"/>
      </w:r>
      <w:r w:rsidRPr="001C6519">
        <w:rPr>
          <w:sz w:val="20"/>
          <w:szCs w:val="20"/>
        </w:rPr>
        <w:t xml:space="preserve">. The parameters of the model were fitted to the data collected from a geothermal heat pump cooling system installed in a small telecommunications data center in Ithaca, NY. The model represents the data center as a homogenous thermal mass, </w:t>
      </w:r>
      <w:ins w:id="17" w:author="C. Anderson" w:date="2018-06-15T11:57:00Z">
        <w:r w:rsidR="00AA36DC">
          <w:rPr>
            <w:sz w:val="20"/>
            <w:szCs w:val="20"/>
          </w:rPr>
          <w:t xml:space="preserve">in </w:t>
        </w:r>
      </w:ins>
      <w:r w:rsidRPr="001C6519">
        <w:rPr>
          <w:sz w:val="20"/>
          <w:szCs w:val="20"/>
        </w:rPr>
        <w:t xml:space="preserve">which temperature is </w:t>
      </w:r>
      <w:del w:id="18" w:author="C. Anderson" w:date="2018-06-15T11:57:00Z">
        <w:r w:rsidRPr="001C6519" w:rsidDel="007E04FA">
          <w:rPr>
            <w:sz w:val="20"/>
            <w:szCs w:val="20"/>
          </w:rPr>
          <w:delText xml:space="preserve">controlled </w:delText>
        </w:r>
      </w:del>
      <w:ins w:id="19" w:author="C. Anderson" w:date="2018-06-15T11:57:00Z">
        <w:r w:rsidR="007E04FA">
          <w:rPr>
            <w:sz w:val="20"/>
            <w:szCs w:val="20"/>
          </w:rPr>
          <w:t>driven</w:t>
        </w:r>
        <w:r w:rsidR="007E04FA" w:rsidRPr="001C6519">
          <w:rPr>
            <w:sz w:val="20"/>
            <w:szCs w:val="20"/>
          </w:rPr>
          <w:t xml:space="preserve"> </w:t>
        </w:r>
      </w:ins>
      <w:r w:rsidRPr="001C6519">
        <w:rPr>
          <w:sz w:val="20"/>
          <w:szCs w:val="20"/>
        </w:rPr>
        <w:t xml:space="preserve">by the heat transfer through the building envelope, the internal heat gains from the IT equipment, and the operation of the cooling system. The thermal inertia of the building is described by a dimensionless parameter </w:t>
      </w:r>
      <w:r w:rsidRPr="001C6519">
        <w:rPr>
          <w:i/>
          <w:sz w:val="20"/>
          <w:szCs w:val="20"/>
        </w:rPr>
        <w:t>a</w:t>
      </w:r>
      <w:r w:rsidRPr="001C6519">
        <w:rPr>
          <w:sz w:val="20"/>
          <w:szCs w:val="20"/>
        </w:rPr>
        <w:t xml:space="preserve"> calculated as a function of the time step </w:t>
      </w:r>
      <w:r w:rsidRPr="001C6519">
        <w:rPr>
          <w:i/>
          <w:sz w:val="20"/>
          <w:szCs w:val="20"/>
        </w:rPr>
        <w:t>h</w:t>
      </w:r>
      <w:r w:rsidRPr="001C6519">
        <w:rPr>
          <w:sz w:val="20"/>
          <w:szCs w:val="20"/>
        </w:rPr>
        <w:t xml:space="preserve">, thermal capacitance </w:t>
      </w:r>
      <w:r w:rsidRPr="001C6519">
        <w:rPr>
          <w:i/>
          <w:sz w:val="20"/>
          <w:szCs w:val="20"/>
        </w:rPr>
        <w:t>C</w:t>
      </w:r>
      <w:r w:rsidR="002B36EF">
        <w:rPr>
          <w:sz w:val="20"/>
          <w:szCs w:val="20"/>
        </w:rPr>
        <w:t xml:space="preserve"> (in J/</w:t>
      </w:r>
      <w:r w:rsidRPr="001C6519">
        <w:rPr>
          <w:sz w:val="20"/>
          <w:szCs w:val="20"/>
        </w:rPr>
        <w:t xml:space="preserve">ºC), and thermal resistance </w:t>
      </w:r>
      <w:r w:rsidRPr="001C6519">
        <w:rPr>
          <w:i/>
          <w:sz w:val="20"/>
          <w:szCs w:val="20"/>
        </w:rPr>
        <w:t>R</w:t>
      </w:r>
      <w:r w:rsidRPr="001C6519">
        <w:rPr>
          <w:sz w:val="20"/>
          <w:szCs w:val="20"/>
        </w:rPr>
        <w:t xml:space="preserve"> (in ºC/W)</w:t>
      </w:r>
      <w:r w:rsidR="005A601F">
        <w:rPr>
          <w:sz w:val="20"/>
          <w:szCs w:val="20"/>
        </w:rPr>
        <w:t>:</w:t>
      </w:r>
    </w:p>
    <w:p w14:paraId="6CE2D8F7" w14:textId="77777777" w:rsidR="005A601F" w:rsidRPr="00033811" w:rsidRDefault="005A601F" w:rsidP="00B70835">
      <w:pPr>
        <w:tabs>
          <w:tab w:val="center" w:pos="2160"/>
          <w:tab w:val="right" w:pos="4410"/>
        </w:tabs>
        <w:spacing w:before="120" w:after="120"/>
        <w:jc w:val="both"/>
        <w:rPr>
          <w:sz w:val="20"/>
          <w:szCs w:val="20"/>
        </w:rPr>
      </w:pPr>
      <w:r w:rsidRPr="00033811">
        <w:rPr>
          <w:sz w:val="20"/>
          <w:szCs w:val="20"/>
        </w:rPr>
        <w:tab/>
      </w:r>
      <m:oMath>
        <m:r>
          <w:rPr>
            <w:rFonts w:ascii="Cambria Math" w:eastAsia="Calibri" w:hAnsi="Cambria Math" w:cs="Arial"/>
            <w:sz w:val="20"/>
            <w:szCs w:val="20"/>
          </w:rPr>
          <m:t>a=exp</m:t>
        </m:r>
        <m:d>
          <m:dPr>
            <m:ctrlPr>
              <w:rPr>
                <w:rFonts w:ascii="Cambria Math" w:eastAsia="Calibri" w:hAnsi="Cambria Math" w:cs="Arial"/>
                <w:i/>
                <w:sz w:val="20"/>
                <w:szCs w:val="20"/>
              </w:rPr>
            </m:ctrlPr>
          </m:dPr>
          <m:e>
            <m:r>
              <w:rPr>
                <w:rFonts w:ascii="Cambria Math" w:eastAsia="Calibri" w:hAnsi="Cambria Math" w:cs="Arial"/>
                <w:sz w:val="20"/>
                <w:szCs w:val="20"/>
              </w:rPr>
              <m:t>-</m:t>
            </m:r>
            <m:f>
              <m:fPr>
                <m:ctrlPr>
                  <w:rPr>
                    <w:rFonts w:ascii="Cambria Math" w:eastAsia="Calibri" w:hAnsi="Cambria Math" w:cs="Arial"/>
                    <w:i/>
                    <w:sz w:val="20"/>
                    <w:szCs w:val="20"/>
                  </w:rPr>
                </m:ctrlPr>
              </m:fPr>
              <m:num>
                <m:r>
                  <w:rPr>
                    <w:rFonts w:ascii="Cambria Math" w:eastAsia="Calibri" w:hAnsi="Cambria Math" w:cs="Arial"/>
                    <w:sz w:val="20"/>
                    <w:szCs w:val="20"/>
                  </w:rPr>
                  <m:t>h</m:t>
                </m:r>
              </m:num>
              <m:den>
                <m:r>
                  <w:rPr>
                    <w:rFonts w:ascii="Cambria Math" w:eastAsia="Calibri" w:hAnsi="Cambria Math" w:cs="Arial"/>
                    <w:sz w:val="20"/>
                    <w:szCs w:val="20"/>
                  </w:rPr>
                  <m:t>C∙R</m:t>
                </m:r>
              </m:den>
            </m:f>
          </m:e>
        </m:d>
      </m:oMath>
      <w:r w:rsidRPr="00033811">
        <w:rPr>
          <w:sz w:val="20"/>
          <w:szCs w:val="20"/>
        </w:rPr>
        <w:tab/>
        <w:t>(1)</w:t>
      </w:r>
    </w:p>
    <w:p w14:paraId="55AA7005" w14:textId="77777777" w:rsidR="005A601F" w:rsidRPr="005A601F" w:rsidRDefault="005A601F" w:rsidP="005A601F">
      <w:pPr>
        <w:ind w:firstLine="284"/>
        <w:jc w:val="both"/>
        <w:rPr>
          <w:sz w:val="20"/>
          <w:szCs w:val="20"/>
        </w:rPr>
      </w:pPr>
      <w:r w:rsidRPr="005A601F">
        <w:rPr>
          <w:sz w:val="20"/>
          <w:szCs w:val="20"/>
        </w:rPr>
        <w:t xml:space="preserve">The indoor temperature </w:t>
      </w:r>
      <w:r w:rsidRPr="005A601F">
        <w:rPr>
          <w:i/>
          <w:sz w:val="20"/>
          <w:szCs w:val="20"/>
        </w:rPr>
        <w:t>θ</w:t>
      </w:r>
      <w:r w:rsidRPr="005A601F">
        <w:rPr>
          <w:sz w:val="20"/>
          <w:szCs w:val="20"/>
        </w:rPr>
        <w:t xml:space="preserve"> at time </w:t>
      </w:r>
      <w:r w:rsidRPr="005A601F">
        <w:rPr>
          <w:i/>
          <w:sz w:val="20"/>
          <w:szCs w:val="20"/>
        </w:rPr>
        <w:t>t+1</w:t>
      </w:r>
      <w:r w:rsidRPr="005A601F">
        <w:rPr>
          <w:sz w:val="20"/>
          <w:szCs w:val="20"/>
        </w:rPr>
        <w:t xml:space="preserve"> is calculated using Equation 2: </w:t>
      </w:r>
    </w:p>
    <w:p w14:paraId="06984610" w14:textId="77777777" w:rsidR="005A601F" w:rsidRPr="005A601F" w:rsidRDefault="00B70835" w:rsidP="00B70835">
      <w:pPr>
        <w:tabs>
          <w:tab w:val="center" w:pos="2160"/>
          <w:tab w:val="right" w:pos="4410"/>
        </w:tabs>
        <w:spacing w:before="120" w:after="120"/>
        <w:jc w:val="both"/>
        <w:rPr>
          <w:sz w:val="20"/>
          <w:szCs w:val="20"/>
        </w:rPr>
      </w:pPr>
      <w:r>
        <w:rPr>
          <w:sz w:val="20"/>
          <w:szCs w:val="22"/>
        </w:rPr>
        <w:tab/>
      </w:r>
      <m:oMath>
        <m:sSub>
          <m:sSubPr>
            <m:ctrlPr>
              <w:rPr>
                <w:rFonts w:ascii="Cambria Math" w:eastAsia="Calibri" w:hAnsi="Cambria Math" w:cs="Arial"/>
                <w:i/>
                <w:sz w:val="18"/>
                <w:szCs w:val="22"/>
              </w:rPr>
            </m:ctrlPr>
          </m:sSubPr>
          <m:e>
            <m:r>
              <w:rPr>
                <w:rFonts w:ascii="Cambria Math" w:eastAsia="Calibri" w:hAnsi="Cambria Math" w:cs="Arial"/>
                <w:sz w:val="18"/>
                <w:szCs w:val="22"/>
              </w:rPr>
              <m:t>θ</m:t>
            </m:r>
          </m:e>
          <m:sub>
            <m:r>
              <w:rPr>
                <w:rFonts w:ascii="Cambria Math" w:eastAsia="Calibri" w:hAnsi="Cambria Math" w:cs="Arial"/>
                <w:sz w:val="18"/>
                <w:szCs w:val="22"/>
              </w:rPr>
              <m:t>t+1</m:t>
            </m:r>
          </m:sub>
        </m:sSub>
        <m:r>
          <w:rPr>
            <w:rFonts w:ascii="Cambria Math" w:eastAsia="Calibri" w:hAnsi="Cambria Math" w:cs="Arial"/>
            <w:sz w:val="18"/>
            <w:szCs w:val="22"/>
          </w:rPr>
          <m:t>=a∙</m:t>
        </m:r>
        <m:sSub>
          <m:sSubPr>
            <m:ctrlPr>
              <w:rPr>
                <w:rFonts w:ascii="Cambria Math" w:eastAsia="Calibri" w:hAnsi="Cambria Math" w:cs="Arial"/>
                <w:i/>
                <w:sz w:val="18"/>
                <w:szCs w:val="22"/>
              </w:rPr>
            </m:ctrlPr>
          </m:sSubPr>
          <m:e>
            <m:r>
              <w:rPr>
                <w:rFonts w:ascii="Cambria Math" w:eastAsia="Calibri" w:hAnsi="Cambria Math" w:cs="Arial"/>
                <w:sz w:val="18"/>
                <w:szCs w:val="22"/>
              </w:rPr>
              <m:t>θ</m:t>
            </m:r>
          </m:e>
          <m:sub>
            <m:r>
              <w:rPr>
                <w:rFonts w:ascii="Cambria Math" w:eastAsia="Calibri" w:hAnsi="Cambria Math" w:cs="Arial"/>
                <w:sz w:val="18"/>
                <w:szCs w:val="22"/>
              </w:rPr>
              <m:t>t</m:t>
            </m:r>
          </m:sub>
        </m:sSub>
        <m:r>
          <w:rPr>
            <w:rFonts w:ascii="Cambria Math" w:eastAsia="Calibri" w:hAnsi="Cambria Math" w:cs="Arial"/>
            <w:sz w:val="18"/>
            <w:szCs w:val="22"/>
          </w:rPr>
          <m:t>+</m:t>
        </m:r>
        <m:d>
          <m:dPr>
            <m:ctrlPr>
              <w:rPr>
                <w:rFonts w:ascii="Cambria Math" w:eastAsia="Calibri" w:hAnsi="Cambria Math" w:cs="Arial"/>
                <w:i/>
                <w:sz w:val="18"/>
                <w:szCs w:val="22"/>
              </w:rPr>
            </m:ctrlPr>
          </m:dPr>
          <m:e>
            <m:r>
              <w:rPr>
                <w:rFonts w:ascii="Cambria Math" w:eastAsia="Calibri" w:hAnsi="Cambria Math" w:cs="Arial"/>
                <w:sz w:val="18"/>
                <w:szCs w:val="22"/>
              </w:rPr>
              <m:t>1-a</m:t>
            </m:r>
          </m:e>
        </m:d>
        <m:d>
          <m:dPr>
            <m:begChr m:val="["/>
            <m:endChr m:val="]"/>
            <m:ctrlPr>
              <w:rPr>
                <w:rFonts w:ascii="Cambria Math" w:eastAsia="Calibri" w:hAnsi="Cambria Math" w:cs="Arial"/>
                <w:i/>
                <w:sz w:val="18"/>
                <w:szCs w:val="22"/>
              </w:rPr>
            </m:ctrlPr>
          </m:dPr>
          <m:e>
            <m:sSub>
              <m:sSubPr>
                <m:ctrlPr>
                  <w:rPr>
                    <w:rFonts w:ascii="Cambria Math" w:eastAsia="Calibri" w:hAnsi="Cambria Math" w:cs="Arial"/>
                    <w:i/>
                    <w:sz w:val="18"/>
                    <w:szCs w:val="22"/>
                  </w:rPr>
                </m:ctrlPr>
              </m:sSubPr>
              <m:e>
                <m:r>
                  <w:rPr>
                    <w:rFonts w:ascii="Cambria Math" w:eastAsia="Calibri" w:hAnsi="Cambria Math" w:cs="Arial"/>
                    <w:sz w:val="18"/>
                    <w:szCs w:val="22"/>
                  </w:rPr>
                  <m:t>θ</m:t>
                </m:r>
              </m:e>
              <m:sub>
                <m:r>
                  <w:rPr>
                    <w:rFonts w:ascii="Cambria Math" w:eastAsia="Calibri" w:hAnsi="Cambria Math" w:cs="Arial"/>
                    <w:sz w:val="18"/>
                    <w:szCs w:val="22"/>
                  </w:rPr>
                  <m:t>a,t</m:t>
                </m:r>
              </m:sub>
            </m:sSub>
            <m:r>
              <w:rPr>
                <w:rFonts w:ascii="Cambria Math" w:eastAsia="Calibri" w:hAnsi="Cambria Math" w:cs="Arial"/>
                <w:sz w:val="18"/>
                <w:szCs w:val="22"/>
              </w:rPr>
              <m:t>+R</m:t>
            </m:r>
            <m:d>
              <m:dPr>
                <m:ctrlPr>
                  <w:rPr>
                    <w:rFonts w:ascii="Cambria Math" w:eastAsia="Calibri" w:hAnsi="Cambria Math" w:cs="Arial"/>
                    <w:i/>
                    <w:sz w:val="18"/>
                    <w:szCs w:val="22"/>
                  </w:rPr>
                </m:ctrlPr>
              </m:dPr>
              <m:e>
                <m:sSub>
                  <m:sSubPr>
                    <m:ctrlPr>
                      <w:rPr>
                        <w:rFonts w:ascii="Cambria Math" w:eastAsia="Calibri" w:hAnsi="Cambria Math" w:cs="Arial"/>
                        <w:i/>
                        <w:sz w:val="18"/>
                        <w:szCs w:val="22"/>
                      </w:rPr>
                    </m:ctrlPr>
                  </m:sSubPr>
                  <m:e>
                    <m:r>
                      <w:rPr>
                        <w:rFonts w:ascii="Cambria Math" w:eastAsia="Calibri" w:hAnsi="Cambria Math" w:cs="Arial"/>
                        <w:sz w:val="18"/>
                        <w:szCs w:val="22"/>
                      </w:rPr>
                      <m:t>Q</m:t>
                    </m:r>
                  </m:e>
                  <m:sub>
                    <m:r>
                      <w:rPr>
                        <w:rFonts w:ascii="Cambria Math" w:eastAsia="Calibri" w:hAnsi="Cambria Math" w:cs="Arial"/>
                        <w:sz w:val="18"/>
                        <w:szCs w:val="22"/>
                      </w:rPr>
                      <m:t>IT</m:t>
                    </m:r>
                  </m:sub>
                </m:sSub>
                <m:r>
                  <w:rPr>
                    <w:rFonts w:ascii="Cambria Math" w:eastAsia="Calibri" w:hAnsi="Cambria Math" w:cs="Arial"/>
                    <w:sz w:val="18"/>
                    <w:szCs w:val="22"/>
                  </w:rPr>
                  <m:t>-</m:t>
                </m:r>
                <m:sSub>
                  <m:sSubPr>
                    <m:ctrlPr>
                      <w:rPr>
                        <w:rFonts w:ascii="Cambria Math" w:eastAsia="Calibri" w:hAnsi="Cambria Math" w:cs="Arial"/>
                        <w:i/>
                        <w:sz w:val="18"/>
                        <w:szCs w:val="22"/>
                      </w:rPr>
                    </m:ctrlPr>
                  </m:sSubPr>
                  <m:e>
                    <m:r>
                      <w:rPr>
                        <w:rFonts w:ascii="Cambria Math" w:eastAsia="Calibri" w:hAnsi="Cambria Math" w:cs="Arial"/>
                        <w:sz w:val="18"/>
                        <w:szCs w:val="22"/>
                      </w:rPr>
                      <m:t>m</m:t>
                    </m:r>
                  </m:e>
                  <m:sub>
                    <m:r>
                      <w:rPr>
                        <w:rFonts w:ascii="Cambria Math" w:eastAsia="Calibri" w:hAnsi="Cambria Math" w:cs="Arial"/>
                        <w:sz w:val="18"/>
                        <w:szCs w:val="22"/>
                      </w:rPr>
                      <m:t>t</m:t>
                    </m:r>
                  </m:sub>
                </m:sSub>
                <m:sSub>
                  <m:sSubPr>
                    <m:ctrlPr>
                      <w:rPr>
                        <w:rFonts w:ascii="Cambria Math" w:eastAsia="Calibri" w:hAnsi="Cambria Math" w:cs="Arial"/>
                        <w:i/>
                        <w:sz w:val="18"/>
                        <w:szCs w:val="22"/>
                      </w:rPr>
                    </m:ctrlPr>
                  </m:sSubPr>
                  <m:e>
                    <m:r>
                      <w:rPr>
                        <w:rFonts w:ascii="Cambria Math" w:eastAsia="Calibri" w:hAnsi="Cambria Math" w:cs="Arial"/>
                        <w:sz w:val="18"/>
                        <w:szCs w:val="22"/>
                      </w:rPr>
                      <m:t>Q</m:t>
                    </m:r>
                  </m:e>
                  <m:sub>
                    <m:r>
                      <w:rPr>
                        <w:rFonts w:ascii="Cambria Math" w:eastAsia="Calibri" w:hAnsi="Cambria Math" w:cs="Arial"/>
                        <w:sz w:val="18"/>
                        <w:szCs w:val="22"/>
                      </w:rPr>
                      <m:t>C,t</m:t>
                    </m:r>
                  </m:sub>
                </m:sSub>
              </m:e>
            </m:d>
          </m:e>
        </m:d>
      </m:oMath>
      <w:r w:rsidR="005A601F" w:rsidRPr="005A601F">
        <w:rPr>
          <w:sz w:val="20"/>
          <w:szCs w:val="20"/>
        </w:rPr>
        <w:t xml:space="preserve"> </w:t>
      </w:r>
      <w:r>
        <w:rPr>
          <w:sz w:val="20"/>
          <w:szCs w:val="20"/>
        </w:rPr>
        <w:tab/>
      </w:r>
      <w:r w:rsidR="005A601F" w:rsidRPr="005A601F">
        <w:rPr>
          <w:sz w:val="20"/>
          <w:szCs w:val="20"/>
        </w:rPr>
        <w:t>(2)</w:t>
      </w:r>
    </w:p>
    <w:p w14:paraId="1AC489EA" w14:textId="77777777" w:rsidR="005A601F" w:rsidRPr="005A601F" w:rsidRDefault="005A601F" w:rsidP="005A601F">
      <w:pPr>
        <w:ind w:firstLine="284"/>
        <w:jc w:val="both"/>
        <w:rPr>
          <w:sz w:val="20"/>
          <w:szCs w:val="20"/>
        </w:rPr>
      </w:pPr>
      <w:r w:rsidRPr="005A601F">
        <w:rPr>
          <w:sz w:val="20"/>
          <w:szCs w:val="20"/>
        </w:rPr>
        <w:t xml:space="preserve">Where </w:t>
      </w:r>
      <w:r w:rsidRPr="005A601F">
        <w:rPr>
          <w:i/>
          <w:sz w:val="20"/>
          <w:szCs w:val="20"/>
        </w:rPr>
        <w:t>θ</w:t>
      </w:r>
      <w:r w:rsidRPr="005A601F">
        <w:rPr>
          <w:i/>
          <w:sz w:val="20"/>
          <w:szCs w:val="20"/>
          <w:vertAlign w:val="subscript"/>
        </w:rPr>
        <w:t>a</w:t>
      </w:r>
      <w:r w:rsidRPr="005A601F">
        <w:rPr>
          <w:sz w:val="20"/>
          <w:szCs w:val="20"/>
        </w:rPr>
        <w:t xml:space="preserve"> is the ambient temperature (in ºC), </w:t>
      </w:r>
      <w:r w:rsidRPr="005A601F">
        <w:rPr>
          <w:i/>
          <w:sz w:val="20"/>
          <w:szCs w:val="20"/>
        </w:rPr>
        <w:t>Q</w:t>
      </w:r>
      <w:r w:rsidRPr="005A601F">
        <w:rPr>
          <w:i/>
          <w:sz w:val="20"/>
          <w:szCs w:val="20"/>
          <w:vertAlign w:val="subscript"/>
        </w:rPr>
        <w:t>IT</w:t>
      </w:r>
      <w:r w:rsidRPr="005A601F">
        <w:rPr>
          <w:sz w:val="20"/>
          <w:szCs w:val="20"/>
        </w:rPr>
        <w:t xml:space="preserve"> is the constant internal heat gain form the IT equipment (in W), and </w:t>
      </w:r>
      <w:r w:rsidRPr="005A601F">
        <w:rPr>
          <w:i/>
          <w:sz w:val="20"/>
          <w:szCs w:val="20"/>
        </w:rPr>
        <w:t>Q</w:t>
      </w:r>
      <w:r w:rsidRPr="005A601F">
        <w:rPr>
          <w:i/>
          <w:sz w:val="20"/>
          <w:szCs w:val="20"/>
          <w:vertAlign w:val="subscript"/>
        </w:rPr>
        <w:t>C</w:t>
      </w:r>
      <w:r w:rsidRPr="005A601F">
        <w:rPr>
          <w:sz w:val="20"/>
          <w:szCs w:val="20"/>
        </w:rPr>
        <w:t xml:space="preserve"> is the cooling power of the heat pump (in W). The binary constant </w:t>
      </w:r>
      <w:r w:rsidRPr="005A601F">
        <w:rPr>
          <w:i/>
          <w:sz w:val="20"/>
          <w:szCs w:val="20"/>
        </w:rPr>
        <w:t>m</w:t>
      </w:r>
      <w:r w:rsidRPr="005A601F">
        <w:rPr>
          <w:sz w:val="20"/>
          <w:szCs w:val="20"/>
        </w:rPr>
        <w:t xml:space="preserve"> determines whether the cooling system is on or off depending on the minimum and maximum indoor temperature set points </w:t>
      </w:r>
      <w:r w:rsidRPr="005A601F">
        <w:rPr>
          <w:i/>
          <w:sz w:val="20"/>
          <w:szCs w:val="20"/>
        </w:rPr>
        <w:t>θ</w:t>
      </w:r>
      <w:r w:rsidRPr="005A601F">
        <w:rPr>
          <w:i/>
          <w:sz w:val="20"/>
          <w:szCs w:val="20"/>
          <w:vertAlign w:val="subscript"/>
        </w:rPr>
        <w:t>min</w:t>
      </w:r>
      <w:r w:rsidRPr="005A601F">
        <w:rPr>
          <w:sz w:val="20"/>
          <w:szCs w:val="20"/>
          <w:vertAlign w:val="subscript"/>
        </w:rPr>
        <w:t xml:space="preserve"> </w:t>
      </w:r>
      <w:r w:rsidRPr="005A601F">
        <w:rPr>
          <w:sz w:val="20"/>
          <w:szCs w:val="20"/>
        </w:rPr>
        <w:t xml:space="preserve">and </w:t>
      </w:r>
      <w:r w:rsidRPr="005A601F">
        <w:rPr>
          <w:i/>
          <w:sz w:val="20"/>
          <w:szCs w:val="20"/>
        </w:rPr>
        <w:t>θ</w:t>
      </w:r>
      <w:r w:rsidRPr="005A601F">
        <w:rPr>
          <w:i/>
          <w:sz w:val="20"/>
          <w:szCs w:val="20"/>
          <w:vertAlign w:val="subscript"/>
        </w:rPr>
        <w:t>max,1</w:t>
      </w:r>
      <w:r w:rsidRPr="005A601F">
        <w:rPr>
          <w:sz w:val="20"/>
          <w:szCs w:val="20"/>
        </w:rPr>
        <w:t xml:space="preserve">. The difference between </w:t>
      </w:r>
      <w:r w:rsidRPr="005A601F">
        <w:rPr>
          <w:i/>
          <w:sz w:val="20"/>
          <w:szCs w:val="20"/>
        </w:rPr>
        <w:t>θ</w:t>
      </w:r>
      <w:r w:rsidRPr="005A601F">
        <w:rPr>
          <w:i/>
          <w:sz w:val="20"/>
          <w:szCs w:val="20"/>
          <w:vertAlign w:val="subscript"/>
        </w:rPr>
        <w:t xml:space="preserve">max,1 </w:t>
      </w:r>
      <w:r w:rsidRPr="005A601F">
        <w:rPr>
          <w:sz w:val="20"/>
          <w:szCs w:val="20"/>
        </w:rPr>
        <w:t>and</w:t>
      </w:r>
      <w:r w:rsidRPr="005A601F">
        <w:rPr>
          <w:i/>
          <w:sz w:val="20"/>
          <w:szCs w:val="20"/>
        </w:rPr>
        <w:t xml:space="preserve"> θ</w:t>
      </w:r>
      <w:r w:rsidRPr="005A601F">
        <w:rPr>
          <w:i/>
          <w:sz w:val="20"/>
          <w:szCs w:val="20"/>
          <w:vertAlign w:val="subscript"/>
        </w:rPr>
        <w:t>min</w:t>
      </w:r>
      <w:r w:rsidRPr="005A601F">
        <w:rPr>
          <w:sz w:val="20"/>
          <w:szCs w:val="20"/>
          <w:vertAlign w:val="subscript"/>
        </w:rPr>
        <w:t xml:space="preserve"> </w:t>
      </w:r>
      <w:r w:rsidRPr="005A601F">
        <w:rPr>
          <w:sz w:val="20"/>
          <w:szCs w:val="20"/>
        </w:rPr>
        <w:t xml:space="preserve">is the thermostat dead band. </w:t>
      </w:r>
    </w:p>
    <w:p w14:paraId="00EB8F08" w14:textId="77777777" w:rsidR="005A601F" w:rsidRPr="005A601F" w:rsidRDefault="005A601F" w:rsidP="00B70835">
      <w:pPr>
        <w:tabs>
          <w:tab w:val="center" w:pos="2160"/>
          <w:tab w:val="right" w:pos="4406"/>
        </w:tabs>
        <w:spacing w:before="120" w:after="120"/>
        <w:ind w:firstLine="288"/>
        <w:jc w:val="both"/>
        <w:rPr>
          <w:sz w:val="20"/>
          <w:szCs w:val="20"/>
        </w:rPr>
      </w:pPr>
      <w:r w:rsidRPr="007C7D6A">
        <w:rPr>
          <w:sz w:val="18"/>
          <w:szCs w:val="20"/>
        </w:rPr>
        <w:tab/>
      </w:r>
      <m:oMath>
        <m:sSub>
          <m:sSubPr>
            <m:ctrlPr>
              <w:rPr>
                <w:rFonts w:ascii="Cambria Math" w:hAnsi="Cambria Math" w:cs="Arial"/>
                <w:i/>
                <w:sz w:val="20"/>
                <w:szCs w:val="22"/>
              </w:rPr>
            </m:ctrlPr>
          </m:sSubPr>
          <m:e>
            <m:r>
              <w:rPr>
                <w:rFonts w:ascii="Cambria Math" w:hAnsi="Cambria Math" w:cs="Arial"/>
                <w:sz w:val="20"/>
                <w:szCs w:val="22"/>
              </w:rPr>
              <m:t>m</m:t>
            </m:r>
          </m:e>
          <m:sub>
            <m:r>
              <w:rPr>
                <w:rFonts w:ascii="Cambria Math" w:hAnsi="Cambria Math" w:cs="Arial"/>
                <w:sz w:val="20"/>
                <w:szCs w:val="22"/>
              </w:rPr>
              <m:t>t+1</m:t>
            </m:r>
          </m:sub>
        </m:sSub>
        <m:r>
          <w:rPr>
            <w:rFonts w:ascii="Cambria Math" w:hAnsi="Cambria Math" w:cs="Arial"/>
            <w:sz w:val="20"/>
            <w:szCs w:val="22"/>
          </w:rPr>
          <m:t>=</m:t>
        </m:r>
        <m:d>
          <m:dPr>
            <m:begChr m:val="{"/>
            <m:endChr m:val=""/>
            <m:ctrlPr>
              <w:rPr>
                <w:rFonts w:ascii="Cambria Math" w:hAnsi="Cambria Math" w:cs="Arial"/>
                <w:i/>
                <w:sz w:val="20"/>
                <w:szCs w:val="22"/>
              </w:rPr>
            </m:ctrlPr>
          </m:dPr>
          <m:e>
            <m:eqArr>
              <m:eqArrPr>
                <m:ctrlPr>
                  <w:rPr>
                    <w:rFonts w:ascii="Cambria Math" w:hAnsi="Cambria Math" w:cs="Arial"/>
                    <w:i/>
                    <w:sz w:val="20"/>
                    <w:szCs w:val="22"/>
                  </w:rPr>
                </m:ctrlPr>
              </m:eqArrPr>
              <m:e>
                <m:r>
                  <w:rPr>
                    <w:rFonts w:ascii="Cambria Math" w:hAnsi="Cambria Math" w:cs="Arial"/>
                    <w:sz w:val="20"/>
                    <w:szCs w:val="22"/>
                  </w:rPr>
                  <m:t xml:space="preserve">0  if  </m:t>
                </m:r>
                <m:sSub>
                  <m:sSubPr>
                    <m:ctrlPr>
                      <w:rPr>
                        <w:rFonts w:ascii="Cambria Math" w:eastAsia="Calibri" w:hAnsi="Cambria Math" w:cs="Arial"/>
                        <w:i/>
                        <w:sz w:val="20"/>
                        <w:szCs w:val="22"/>
                      </w:rPr>
                    </m:ctrlPr>
                  </m:sSubPr>
                  <m:e>
                    <m:r>
                      <w:rPr>
                        <w:rFonts w:ascii="Cambria Math" w:eastAsia="Calibri" w:hAnsi="Cambria Math" w:cs="Arial"/>
                        <w:sz w:val="20"/>
                        <w:szCs w:val="22"/>
                      </w:rPr>
                      <m:t>θ</m:t>
                    </m:r>
                  </m:e>
                  <m:sub>
                    <m:r>
                      <w:rPr>
                        <w:rFonts w:ascii="Cambria Math" w:eastAsia="Calibri" w:hAnsi="Cambria Math" w:cs="Arial"/>
                        <w:sz w:val="20"/>
                        <w:szCs w:val="22"/>
                      </w:rPr>
                      <m:t>t</m:t>
                    </m:r>
                  </m:sub>
                </m:sSub>
                <m:r>
                  <w:rPr>
                    <w:rFonts w:ascii="Cambria Math" w:hAnsi="Cambria Math" w:cs="Arial"/>
                    <w:sz w:val="20"/>
                    <w:szCs w:val="22"/>
                  </w:rPr>
                  <m:t>≤</m:t>
                </m:r>
                <m:sSub>
                  <m:sSubPr>
                    <m:ctrlPr>
                      <w:rPr>
                        <w:rFonts w:ascii="Cambria Math" w:eastAsia="Calibri" w:hAnsi="Cambria Math" w:cs="Arial"/>
                        <w:i/>
                        <w:sz w:val="20"/>
                        <w:szCs w:val="22"/>
                      </w:rPr>
                    </m:ctrlPr>
                  </m:sSubPr>
                  <m:e>
                    <m:r>
                      <w:rPr>
                        <w:rFonts w:ascii="Cambria Math" w:eastAsia="Calibri" w:hAnsi="Cambria Math" w:cs="Arial"/>
                        <w:sz w:val="20"/>
                        <w:szCs w:val="22"/>
                      </w:rPr>
                      <m:t>θ</m:t>
                    </m:r>
                  </m:e>
                  <m:sub>
                    <m:r>
                      <w:rPr>
                        <w:rFonts w:ascii="Cambria Math" w:eastAsia="Calibri" w:hAnsi="Cambria Math" w:cs="Arial"/>
                        <w:sz w:val="20"/>
                        <w:szCs w:val="22"/>
                      </w:rPr>
                      <m:t>min</m:t>
                    </m:r>
                  </m:sub>
                </m:sSub>
                <m:r>
                  <w:rPr>
                    <w:rFonts w:ascii="Cambria Math" w:hAnsi="Cambria Math" w:cs="Arial"/>
                    <w:sz w:val="20"/>
                    <w:szCs w:val="22"/>
                  </w:rPr>
                  <m:t xml:space="preserve">  </m:t>
                </m:r>
              </m:e>
              <m:e>
                <m:r>
                  <w:rPr>
                    <w:rFonts w:ascii="Cambria Math" w:hAnsi="Cambria Math" w:cs="Arial"/>
                    <w:sz w:val="20"/>
                    <w:szCs w:val="22"/>
                  </w:rPr>
                  <m:t xml:space="preserve">1  if  </m:t>
                </m:r>
                <m:sSub>
                  <m:sSubPr>
                    <m:ctrlPr>
                      <w:rPr>
                        <w:rFonts w:ascii="Cambria Math" w:eastAsia="Calibri" w:hAnsi="Cambria Math" w:cs="Arial"/>
                        <w:i/>
                        <w:sz w:val="20"/>
                        <w:szCs w:val="22"/>
                      </w:rPr>
                    </m:ctrlPr>
                  </m:sSubPr>
                  <m:e>
                    <m:r>
                      <w:rPr>
                        <w:rFonts w:ascii="Cambria Math" w:eastAsia="Calibri" w:hAnsi="Cambria Math" w:cs="Arial"/>
                        <w:sz w:val="20"/>
                        <w:szCs w:val="22"/>
                      </w:rPr>
                      <m:t>θ</m:t>
                    </m:r>
                  </m:e>
                  <m:sub>
                    <m:r>
                      <w:rPr>
                        <w:rFonts w:ascii="Cambria Math" w:eastAsia="Calibri" w:hAnsi="Cambria Math" w:cs="Arial"/>
                        <w:sz w:val="20"/>
                        <w:szCs w:val="22"/>
                      </w:rPr>
                      <m:t>t</m:t>
                    </m:r>
                  </m:sub>
                </m:sSub>
                <m:r>
                  <w:rPr>
                    <w:rFonts w:ascii="Cambria Math" w:hAnsi="Cambria Math" w:cs="Arial"/>
                    <w:sz w:val="20"/>
                    <w:szCs w:val="22"/>
                  </w:rPr>
                  <m:t>≥</m:t>
                </m:r>
                <m:sSub>
                  <m:sSubPr>
                    <m:ctrlPr>
                      <w:rPr>
                        <w:rFonts w:ascii="Cambria Math" w:eastAsia="Calibri" w:hAnsi="Cambria Math" w:cs="Arial"/>
                        <w:i/>
                        <w:sz w:val="20"/>
                        <w:szCs w:val="22"/>
                      </w:rPr>
                    </m:ctrlPr>
                  </m:sSubPr>
                  <m:e>
                    <m:r>
                      <w:rPr>
                        <w:rFonts w:ascii="Cambria Math" w:eastAsia="Calibri" w:hAnsi="Cambria Math" w:cs="Arial"/>
                        <w:sz w:val="20"/>
                        <w:szCs w:val="22"/>
                      </w:rPr>
                      <m:t>θ</m:t>
                    </m:r>
                  </m:e>
                  <m:sub>
                    <m:r>
                      <w:rPr>
                        <w:rFonts w:ascii="Cambria Math" w:eastAsia="Calibri" w:hAnsi="Cambria Math" w:cs="Arial"/>
                        <w:sz w:val="20"/>
                        <w:szCs w:val="22"/>
                      </w:rPr>
                      <m:t>max,1</m:t>
                    </m:r>
                  </m:sub>
                </m:sSub>
                <m:ctrlPr>
                  <w:rPr>
                    <w:rFonts w:ascii="Cambria Math" w:eastAsia="Cambria Math" w:hAnsi="Cambria Math" w:cs="Arial"/>
                    <w:i/>
                    <w:sz w:val="20"/>
                    <w:szCs w:val="22"/>
                  </w:rPr>
                </m:ctrlPr>
              </m:e>
              <m:e>
                <m:sSub>
                  <m:sSubPr>
                    <m:ctrlPr>
                      <w:rPr>
                        <w:rFonts w:ascii="Cambria Math" w:hAnsi="Cambria Math" w:cs="Arial"/>
                        <w:i/>
                        <w:sz w:val="20"/>
                        <w:szCs w:val="22"/>
                      </w:rPr>
                    </m:ctrlPr>
                  </m:sSubPr>
                  <m:e>
                    <m:r>
                      <w:rPr>
                        <w:rFonts w:ascii="Cambria Math" w:hAnsi="Cambria Math" w:cs="Arial"/>
                        <w:sz w:val="20"/>
                        <w:szCs w:val="22"/>
                      </w:rPr>
                      <m:t>m</m:t>
                    </m:r>
                  </m:e>
                  <m:sub>
                    <m:r>
                      <w:rPr>
                        <w:rFonts w:ascii="Cambria Math" w:hAnsi="Cambria Math" w:cs="Arial"/>
                        <w:sz w:val="20"/>
                        <w:szCs w:val="22"/>
                      </w:rPr>
                      <m:t>t</m:t>
                    </m:r>
                  </m:sub>
                </m:sSub>
                <m:r>
                  <w:rPr>
                    <w:rFonts w:ascii="Cambria Math" w:hAnsi="Cambria Math" w:cs="Arial"/>
                    <w:sz w:val="20"/>
                    <w:szCs w:val="22"/>
                  </w:rPr>
                  <m:t xml:space="preserve"> if </m:t>
                </m:r>
                <m:sSub>
                  <m:sSubPr>
                    <m:ctrlPr>
                      <w:rPr>
                        <w:rFonts w:ascii="Cambria Math" w:eastAsia="Calibri" w:hAnsi="Cambria Math" w:cs="Arial"/>
                        <w:i/>
                        <w:sz w:val="20"/>
                        <w:szCs w:val="22"/>
                      </w:rPr>
                    </m:ctrlPr>
                  </m:sSubPr>
                  <m:e>
                    <m:r>
                      <w:rPr>
                        <w:rFonts w:ascii="Cambria Math" w:eastAsia="Calibri" w:hAnsi="Cambria Math" w:cs="Arial"/>
                        <w:sz w:val="20"/>
                        <w:szCs w:val="22"/>
                      </w:rPr>
                      <m:t>θ</m:t>
                    </m:r>
                  </m:e>
                  <m:sub>
                    <m:r>
                      <w:rPr>
                        <w:rFonts w:ascii="Cambria Math" w:eastAsia="Calibri" w:hAnsi="Cambria Math" w:cs="Arial"/>
                        <w:sz w:val="20"/>
                        <w:szCs w:val="22"/>
                      </w:rPr>
                      <m:t>min</m:t>
                    </m:r>
                  </m:sub>
                </m:sSub>
                <m:r>
                  <w:rPr>
                    <w:rFonts w:ascii="Cambria Math" w:hAnsi="Cambria Math" w:cs="Arial"/>
                    <w:sz w:val="20"/>
                    <w:szCs w:val="22"/>
                  </w:rPr>
                  <m:t>&lt;</m:t>
                </m:r>
                <m:sSub>
                  <m:sSubPr>
                    <m:ctrlPr>
                      <w:rPr>
                        <w:rFonts w:ascii="Cambria Math" w:eastAsia="Calibri" w:hAnsi="Cambria Math" w:cs="Arial"/>
                        <w:i/>
                        <w:sz w:val="20"/>
                        <w:szCs w:val="22"/>
                      </w:rPr>
                    </m:ctrlPr>
                  </m:sSubPr>
                  <m:e>
                    <m:r>
                      <w:rPr>
                        <w:rFonts w:ascii="Cambria Math" w:eastAsia="Calibri" w:hAnsi="Cambria Math" w:cs="Arial"/>
                        <w:sz w:val="20"/>
                        <w:szCs w:val="22"/>
                      </w:rPr>
                      <m:t>θ</m:t>
                    </m:r>
                  </m:e>
                  <m:sub>
                    <m:r>
                      <w:rPr>
                        <w:rFonts w:ascii="Cambria Math" w:eastAsia="Calibri" w:hAnsi="Cambria Math" w:cs="Arial"/>
                        <w:sz w:val="20"/>
                        <w:szCs w:val="22"/>
                      </w:rPr>
                      <m:t>t</m:t>
                    </m:r>
                  </m:sub>
                </m:sSub>
                <m:r>
                  <w:rPr>
                    <w:rFonts w:ascii="Cambria Math" w:hAnsi="Cambria Math" w:cs="Arial"/>
                    <w:sz w:val="20"/>
                    <w:szCs w:val="22"/>
                  </w:rPr>
                  <m:t>&lt;</m:t>
                </m:r>
                <m:sSub>
                  <m:sSubPr>
                    <m:ctrlPr>
                      <w:rPr>
                        <w:rFonts w:ascii="Cambria Math" w:eastAsia="Calibri" w:hAnsi="Cambria Math" w:cs="Arial"/>
                        <w:i/>
                        <w:sz w:val="20"/>
                        <w:szCs w:val="22"/>
                      </w:rPr>
                    </m:ctrlPr>
                  </m:sSubPr>
                  <m:e>
                    <m:r>
                      <w:rPr>
                        <w:rFonts w:ascii="Cambria Math" w:eastAsia="Calibri" w:hAnsi="Cambria Math" w:cs="Arial"/>
                        <w:sz w:val="20"/>
                        <w:szCs w:val="22"/>
                      </w:rPr>
                      <m:t>θ</m:t>
                    </m:r>
                  </m:e>
                  <m:sub>
                    <m:r>
                      <w:rPr>
                        <w:rFonts w:ascii="Cambria Math" w:eastAsia="Calibri" w:hAnsi="Cambria Math" w:cs="Arial"/>
                        <w:sz w:val="20"/>
                        <w:szCs w:val="22"/>
                      </w:rPr>
                      <m:t>max,1</m:t>
                    </m:r>
                  </m:sub>
                </m:sSub>
                <m:r>
                  <w:rPr>
                    <w:rFonts w:ascii="Cambria Math" w:hAnsi="Cambria Math" w:cs="Arial"/>
                    <w:sz w:val="20"/>
                    <w:szCs w:val="22"/>
                  </w:rPr>
                  <m:t xml:space="preserve">  </m:t>
                </m:r>
              </m:e>
            </m:eqArr>
          </m:e>
        </m:d>
      </m:oMath>
      <w:r w:rsidR="00B70835">
        <w:rPr>
          <w:sz w:val="20"/>
          <w:szCs w:val="20"/>
        </w:rPr>
        <w:tab/>
      </w:r>
      <w:r w:rsidRPr="005A601F">
        <w:rPr>
          <w:sz w:val="20"/>
          <w:szCs w:val="20"/>
        </w:rPr>
        <w:t>(3)</w:t>
      </w:r>
    </w:p>
    <w:p w14:paraId="67DAE226" w14:textId="77777777" w:rsidR="005A601F" w:rsidRPr="005A601F" w:rsidRDefault="005A601F" w:rsidP="005A601F">
      <w:pPr>
        <w:ind w:firstLine="284"/>
        <w:jc w:val="both"/>
        <w:rPr>
          <w:sz w:val="20"/>
          <w:szCs w:val="20"/>
        </w:rPr>
      </w:pPr>
      <w:r w:rsidRPr="005A601F">
        <w:rPr>
          <w:sz w:val="20"/>
          <w:szCs w:val="20"/>
        </w:rPr>
        <w:t xml:space="preserve">The power consumption of the cooling system </w:t>
      </w:r>
      <w:r w:rsidRPr="005A601F">
        <w:rPr>
          <w:i/>
          <w:sz w:val="20"/>
          <w:szCs w:val="20"/>
        </w:rPr>
        <w:t>W</w:t>
      </w:r>
      <w:r w:rsidRPr="005A601F">
        <w:rPr>
          <w:sz w:val="20"/>
          <w:szCs w:val="20"/>
        </w:rPr>
        <w:t xml:space="preserve"> (in W) is calculated based on its cooling capacity </w:t>
      </w:r>
      <w:r w:rsidRPr="005A601F">
        <w:rPr>
          <w:i/>
          <w:sz w:val="20"/>
          <w:szCs w:val="20"/>
        </w:rPr>
        <w:t>Q</w:t>
      </w:r>
      <w:r w:rsidRPr="005A601F">
        <w:rPr>
          <w:i/>
          <w:sz w:val="20"/>
          <w:szCs w:val="20"/>
        </w:rPr>
        <w:softHyphen/>
      </w:r>
      <w:r w:rsidRPr="005A601F">
        <w:rPr>
          <w:i/>
          <w:sz w:val="20"/>
          <w:szCs w:val="20"/>
          <w:vertAlign w:val="subscript"/>
        </w:rPr>
        <w:t>C</w:t>
      </w:r>
      <w:r w:rsidRPr="005A601F">
        <w:rPr>
          <w:sz w:val="20"/>
          <w:szCs w:val="20"/>
        </w:rPr>
        <w:t xml:space="preserve"> (in W) and the coefficient of performance </w:t>
      </w:r>
      <w:r w:rsidRPr="005A601F">
        <w:rPr>
          <w:i/>
          <w:sz w:val="20"/>
          <w:szCs w:val="20"/>
        </w:rPr>
        <w:t>COP</w:t>
      </w:r>
      <w:r w:rsidRPr="005A601F">
        <w:rPr>
          <w:sz w:val="20"/>
          <w:szCs w:val="20"/>
        </w:rPr>
        <w:t>:</w:t>
      </w:r>
    </w:p>
    <w:p w14:paraId="5322A725" w14:textId="77777777" w:rsidR="005A601F" w:rsidRPr="001B1D04" w:rsidRDefault="005A601F" w:rsidP="001B1D04">
      <w:pPr>
        <w:tabs>
          <w:tab w:val="center" w:pos="2160"/>
          <w:tab w:val="right" w:pos="4406"/>
        </w:tabs>
        <w:spacing w:before="120" w:after="120"/>
        <w:ind w:firstLine="288"/>
        <w:jc w:val="both"/>
        <w:rPr>
          <w:sz w:val="20"/>
          <w:szCs w:val="20"/>
        </w:rPr>
      </w:pPr>
      <w:r w:rsidRPr="005A601F">
        <w:rPr>
          <w:sz w:val="20"/>
          <w:szCs w:val="20"/>
        </w:rPr>
        <w:tab/>
      </w:r>
      <m:oMath>
        <m:sSub>
          <m:sSubPr>
            <m:ctrlPr>
              <w:rPr>
                <w:rFonts w:ascii="Cambria Math" w:eastAsia="Calibri" w:hAnsi="Cambria Math" w:cs="Arial"/>
                <w:i/>
                <w:sz w:val="20"/>
                <w:szCs w:val="20"/>
              </w:rPr>
            </m:ctrlPr>
          </m:sSubPr>
          <m:e>
            <m:r>
              <w:rPr>
                <w:rFonts w:ascii="Cambria Math" w:eastAsia="Calibri" w:hAnsi="Cambria Math" w:cs="Arial"/>
                <w:sz w:val="20"/>
                <w:szCs w:val="20"/>
              </w:rPr>
              <m:t>W</m:t>
            </m:r>
          </m:e>
          <m:sub>
            <m:r>
              <w:rPr>
                <w:rFonts w:ascii="Cambria Math" w:eastAsia="Calibri" w:hAnsi="Cambria Math" w:cs="Arial"/>
                <w:sz w:val="20"/>
                <w:szCs w:val="20"/>
              </w:rPr>
              <m:t>t</m:t>
            </m:r>
          </m:sub>
        </m:sSub>
        <m:r>
          <w:rPr>
            <w:rFonts w:ascii="Cambria Math" w:eastAsia="Calibri" w:hAnsi="Cambria Math" w:cs="Arial"/>
            <w:sz w:val="20"/>
            <w:szCs w:val="20"/>
          </w:rPr>
          <m:t>=</m:t>
        </m:r>
        <m:f>
          <m:fPr>
            <m:ctrlPr>
              <w:rPr>
                <w:rFonts w:ascii="Cambria Math" w:eastAsia="Calibri" w:hAnsi="Cambria Math" w:cs="Arial"/>
                <w:i/>
                <w:sz w:val="20"/>
                <w:szCs w:val="20"/>
              </w:rPr>
            </m:ctrlPr>
          </m:fPr>
          <m:num>
            <m:r>
              <w:rPr>
                <w:rFonts w:ascii="Cambria Math" w:eastAsia="Calibri" w:hAnsi="Cambria Math" w:cs="Arial"/>
                <w:sz w:val="20"/>
                <w:szCs w:val="20"/>
              </w:rPr>
              <m:t>1</m:t>
            </m:r>
          </m:num>
          <m:den>
            <m:sSub>
              <m:sSubPr>
                <m:ctrlPr>
                  <w:rPr>
                    <w:rFonts w:ascii="Cambria Math" w:eastAsia="Calibri" w:hAnsi="Cambria Math" w:cs="Arial"/>
                    <w:i/>
                    <w:sz w:val="20"/>
                    <w:szCs w:val="20"/>
                  </w:rPr>
                </m:ctrlPr>
              </m:sSubPr>
              <m:e>
                <m:r>
                  <w:rPr>
                    <w:rFonts w:ascii="Cambria Math" w:eastAsia="Calibri" w:hAnsi="Cambria Math" w:cs="Arial"/>
                    <w:sz w:val="20"/>
                    <w:szCs w:val="20"/>
                  </w:rPr>
                  <m:t>COP</m:t>
                </m:r>
              </m:e>
              <m:sub>
                <m:r>
                  <w:rPr>
                    <w:rFonts w:ascii="Cambria Math" w:eastAsia="Calibri" w:hAnsi="Cambria Math" w:cs="Arial"/>
                    <w:sz w:val="20"/>
                    <w:szCs w:val="20"/>
                  </w:rPr>
                  <m:t>t</m:t>
                </m:r>
              </m:sub>
            </m:sSub>
          </m:den>
        </m:f>
        <m:r>
          <w:rPr>
            <w:rFonts w:ascii="Cambria Math" w:eastAsia="Calibri" w:hAnsi="Cambria Math" w:cs="Arial"/>
            <w:sz w:val="20"/>
            <w:szCs w:val="20"/>
          </w:rPr>
          <m:t>∙</m:t>
        </m:r>
        <m:sSub>
          <m:sSubPr>
            <m:ctrlPr>
              <w:rPr>
                <w:rFonts w:ascii="Cambria Math" w:eastAsia="Calibri" w:hAnsi="Cambria Math" w:cs="Arial"/>
                <w:i/>
                <w:sz w:val="20"/>
                <w:szCs w:val="20"/>
              </w:rPr>
            </m:ctrlPr>
          </m:sSubPr>
          <m:e>
            <m:r>
              <w:rPr>
                <w:rFonts w:ascii="Cambria Math" w:eastAsia="Calibri" w:hAnsi="Cambria Math" w:cs="Arial"/>
                <w:sz w:val="20"/>
                <w:szCs w:val="20"/>
              </w:rPr>
              <m:t>Q</m:t>
            </m:r>
          </m:e>
          <m:sub>
            <m:r>
              <w:rPr>
                <w:rFonts w:ascii="Cambria Math" w:eastAsia="Calibri" w:hAnsi="Cambria Math" w:cs="Arial"/>
                <w:sz w:val="20"/>
                <w:szCs w:val="20"/>
              </w:rPr>
              <m:t>C,t</m:t>
            </m:r>
          </m:sub>
        </m:sSub>
        <m:r>
          <w:rPr>
            <w:rFonts w:ascii="Cambria Math" w:eastAsia="Calibri" w:hAnsi="Cambria Math" w:cs="Arial"/>
            <w:sz w:val="20"/>
            <w:szCs w:val="20"/>
          </w:rPr>
          <m:t>∙</m:t>
        </m:r>
        <m:sSub>
          <m:sSubPr>
            <m:ctrlPr>
              <w:rPr>
                <w:rFonts w:ascii="Cambria Math" w:eastAsia="Calibri" w:hAnsi="Cambria Math" w:cs="Arial"/>
                <w:i/>
                <w:sz w:val="20"/>
                <w:szCs w:val="20"/>
              </w:rPr>
            </m:ctrlPr>
          </m:sSubPr>
          <m:e>
            <m:r>
              <w:rPr>
                <w:rFonts w:ascii="Cambria Math" w:eastAsia="Calibri" w:hAnsi="Cambria Math" w:cs="Arial"/>
                <w:sz w:val="20"/>
                <w:szCs w:val="20"/>
              </w:rPr>
              <m:t>m</m:t>
            </m:r>
          </m:e>
          <m:sub>
            <m:r>
              <w:rPr>
                <w:rFonts w:ascii="Cambria Math" w:eastAsia="Calibri" w:hAnsi="Cambria Math" w:cs="Arial"/>
                <w:sz w:val="20"/>
                <w:szCs w:val="20"/>
              </w:rPr>
              <m:t>t</m:t>
            </m:r>
          </m:sub>
        </m:sSub>
      </m:oMath>
      <w:r w:rsidR="001B1D04">
        <w:rPr>
          <w:sz w:val="20"/>
          <w:szCs w:val="20"/>
        </w:rPr>
        <w:tab/>
      </w:r>
      <w:r w:rsidRPr="001B1D04">
        <w:rPr>
          <w:sz w:val="20"/>
          <w:szCs w:val="20"/>
        </w:rPr>
        <w:t>(4)</w:t>
      </w:r>
    </w:p>
    <w:p w14:paraId="7373057D" w14:textId="77777777" w:rsidR="005A601F" w:rsidRPr="005A601F" w:rsidRDefault="005A601F" w:rsidP="005A601F">
      <w:pPr>
        <w:ind w:firstLine="284"/>
        <w:jc w:val="both"/>
        <w:rPr>
          <w:sz w:val="20"/>
          <w:szCs w:val="20"/>
        </w:rPr>
      </w:pPr>
      <w:r w:rsidRPr="005A601F">
        <w:rPr>
          <w:sz w:val="20"/>
          <w:szCs w:val="20"/>
        </w:rPr>
        <w:t xml:space="preserve">The </w:t>
      </w:r>
      <w:r w:rsidRPr="005A601F">
        <w:rPr>
          <w:i/>
          <w:sz w:val="20"/>
          <w:szCs w:val="20"/>
        </w:rPr>
        <w:t>COP</w:t>
      </w:r>
      <w:r w:rsidRPr="005A601F">
        <w:rPr>
          <w:sz w:val="20"/>
          <w:szCs w:val="20"/>
        </w:rPr>
        <w:t xml:space="preserve"> and the capacity of the cooling system </w:t>
      </w:r>
      <w:r w:rsidRPr="005A601F">
        <w:rPr>
          <w:i/>
          <w:sz w:val="20"/>
          <w:szCs w:val="20"/>
        </w:rPr>
        <w:t>Q</w:t>
      </w:r>
      <w:r w:rsidRPr="005A601F">
        <w:rPr>
          <w:i/>
          <w:sz w:val="20"/>
          <w:szCs w:val="20"/>
        </w:rPr>
        <w:softHyphen/>
      </w:r>
      <w:r w:rsidRPr="005A601F">
        <w:rPr>
          <w:i/>
          <w:sz w:val="20"/>
          <w:szCs w:val="20"/>
          <w:vertAlign w:val="subscript"/>
        </w:rPr>
        <w:t>C</w:t>
      </w:r>
      <w:r w:rsidRPr="005A601F">
        <w:rPr>
          <w:sz w:val="20"/>
          <w:szCs w:val="20"/>
        </w:rPr>
        <w:t xml:space="preserve"> are expressed as functions of the indoor temperature using Equations 5 and 6:</w:t>
      </w:r>
    </w:p>
    <w:p w14:paraId="1EA67E74" w14:textId="77777777" w:rsidR="005A601F" w:rsidRPr="001B1D04" w:rsidRDefault="005A601F" w:rsidP="001B1D04">
      <w:pPr>
        <w:tabs>
          <w:tab w:val="center" w:pos="2160"/>
          <w:tab w:val="right" w:pos="4406"/>
        </w:tabs>
        <w:spacing w:before="120" w:after="120"/>
        <w:ind w:firstLine="288"/>
        <w:jc w:val="both"/>
        <w:rPr>
          <w:sz w:val="20"/>
          <w:szCs w:val="20"/>
        </w:rPr>
      </w:pPr>
      <w:r w:rsidRPr="005A601F">
        <w:rPr>
          <w:sz w:val="20"/>
          <w:szCs w:val="20"/>
        </w:rPr>
        <w:tab/>
      </w:r>
      <m:oMath>
        <m:sSub>
          <m:sSubPr>
            <m:ctrlPr>
              <w:rPr>
                <w:rFonts w:ascii="Cambria Math" w:eastAsia="Calibri" w:hAnsi="Cambria Math" w:cs="Arial"/>
                <w:i/>
                <w:sz w:val="20"/>
                <w:szCs w:val="20"/>
              </w:rPr>
            </m:ctrlPr>
          </m:sSubPr>
          <m:e>
            <m:r>
              <w:rPr>
                <w:rFonts w:ascii="Cambria Math" w:eastAsia="Calibri" w:hAnsi="Cambria Math" w:cs="Arial"/>
                <w:sz w:val="20"/>
                <w:szCs w:val="20"/>
              </w:rPr>
              <m:t>COP</m:t>
            </m:r>
          </m:e>
          <m:sub>
            <m:r>
              <w:rPr>
                <w:rFonts w:ascii="Cambria Math" w:eastAsia="Calibri" w:hAnsi="Cambria Math" w:cs="Arial"/>
                <w:sz w:val="20"/>
                <w:szCs w:val="20"/>
              </w:rPr>
              <m:t>t</m:t>
            </m:r>
          </m:sub>
        </m:sSub>
        <m:r>
          <w:rPr>
            <w:rFonts w:ascii="Cambria Math" w:eastAsia="Calibri" w:hAnsi="Cambria Math" w:cs="Arial"/>
            <w:sz w:val="20"/>
            <w:szCs w:val="20"/>
          </w:rPr>
          <m:t>=</m:t>
        </m:r>
        <m:sSub>
          <m:sSubPr>
            <m:ctrlPr>
              <w:rPr>
                <w:rFonts w:ascii="Cambria Math" w:eastAsia="Calibri" w:hAnsi="Cambria Math" w:cs="Arial"/>
                <w:i/>
                <w:sz w:val="20"/>
                <w:szCs w:val="20"/>
              </w:rPr>
            </m:ctrlPr>
          </m:sSubPr>
          <m:e>
            <m:r>
              <w:rPr>
                <w:rFonts w:ascii="Cambria Math" w:eastAsia="Calibri" w:hAnsi="Cambria Math" w:cs="Arial"/>
                <w:sz w:val="20"/>
                <w:szCs w:val="20"/>
              </w:rPr>
              <m:t>COP</m:t>
            </m:r>
          </m:e>
          <m:sub>
            <m:r>
              <w:rPr>
                <w:rFonts w:ascii="Cambria Math" w:eastAsia="Calibri" w:hAnsi="Cambria Math" w:cs="Arial"/>
                <w:sz w:val="20"/>
                <w:szCs w:val="20"/>
              </w:rPr>
              <m:t>nom</m:t>
            </m:r>
          </m:sub>
        </m:sSub>
        <m:r>
          <w:rPr>
            <w:rFonts w:ascii="Cambria Math" w:eastAsia="Calibri" w:hAnsi="Cambria Math" w:cs="Arial"/>
            <w:sz w:val="20"/>
            <w:szCs w:val="20"/>
          </w:rPr>
          <m:t>∙</m:t>
        </m:r>
        <m:d>
          <m:dPr>
            <m:ctrlPr>
              <w:rPr>
                <w:rFonts w:ascii="Cambria Math" w:eastAsia="Calibri" w:hAnsi="Cambria Math" w:cs="Arial"/>
                <w:i/>
                <w:sz w:val="20"/>
                <w:szCs w:val="20"/>
              </w:rPr>
            </m:ctrlPr>
          </m:dPr>
          <m:e>
            <m:r>
              <w:rPr>
                <w:rFonts w:ascii="Cambria Math" w:eastAsia="Calibri" w:hAnsi="Cambria Math" w:cs="Arial"/>
                <w:sz w:val="20"/>
                <w:szCs w:val="20"/>
              </w:rPr>
              <m:t>0.022∙</m:t>
            </m:r>
            <m:sSub>
              <m:sSubPr>
                <m:ctrlPr>
                  <w:rPr>
                    <w:rFonts w:ascii="Cambria Math" w:eastAsia="Calibri" w:hAnsi="Cambria Math" w:cs="Arial"/>
                    <w:i/>
                    <w:sz w:val="20"/>
                    <w:szCs w:val="20"/>
                  </w:rPr>
                </m:ctrlPr>
              </m:sSubPr>
              <m:e>
                <m:r>
                  <w:rPr>
                    <w:rFonts w:ascii="Cambria Math" w:eastAsia="Calibri" w:hAnsi="Cambria Math" w:cs="Arial"/>
                    <w:sz w:val="20"/>
                    <w:szCs w:val="20"/>
                  </w:rPr>
                  <m:t>θ</m:t>
                </m:r>
              </m:e>
              <m:sub>
                <m:r>
                  <w:rPr>
                    <w:rFonts w:ascii="Cambria Math" w:eastAsia="Calibri" w:hAnsi="Cambria Math" w:cs="Arial"/>
                    <w:sz w:val="20"/>
                    <w:szCs w:val="20"/>
                  </w:rPr>
                  <m:t>t</m:t>
                </m:r>
              </m:sub>
            </m:sSub>
            <m:r>
              <w:rPr>
                <w:rFonts w:ascii="Cambria Math" w:eastAsia="Calibri" w:hAnsi="Cambria Math" w:cs="Arial"/>
                <w:sz w:val="20"/>
                <w:szCs w:val="20"/>
              </w:rPr>
              <m:t>+0.406</m:t>
            </m:r>
          </m:e>
        </m:d>
      </m:oMath>
      <w:r w:rsidRPr="001B1D04">
        <w:rPr>
          <w:sz w:val="20"/>
          <w:szCs w:val="20"/>
        </w:rPr>
        <w:t xml:space="preserve"> </w:t>
      </w:r>
      <w:r w:rsidR="001B1D04">
        <w:rPr>
          <w:sz w:val="20"/>
          <w:szCs w:val="20"/>
        </w:rPr>
        <w:tab/>
      </w:r>
      <w:r w:rsidRPr="001B1D04">
        <w:rPr>
          <w:sz w:val="20"/>
          <w:szCs w:val="20"/>
        </w:rPr>
        <w:t>(5)</w:t>
      </w:r>
    </w:p>
    <w:p w14:paraId="744DED4C" w14:textId="77777777" w:rsidR="005A601F" w:rsidRPr="001B1D04" w:rsidRDefault="005A601F" w:rsidP="001B1D04">
      <w:pPr>
        <w:tabs>
          <w:tab w:val="center" w:pos="2160"/>
          <w:tab w:val="right" w:pos="4406"/>
        </w:tabs>
        <w:spacing w:before="120" w:after="120"/>
        <w:ind w:firstLine="288"/>
        <w:jc w:val="both"/>
        <w:rPr>
          <w:sz w:val="20"/>
          <w:szCs w:val="20"/>
        </w:rPr>
      </w:pPr>
      <w:r w:rsidRPr="001B1D04">
        <w:rPr>
          <w:sz w:val="20"/>
          <w:szCs w:val="20"/>
        </w:rPr>
        <w:tab/>
      </w:r>
      <m:oMath>
        <m:sSub>
          <m:sSubPr>
            <m:ctrlPr>
              <w:rPr>
                <w:rFonts w:ascii="Cambria Math" w:eastAsia="Calibri" w:hAnsi="Cambria Math" w:cs="Arial"/>
                <w:i/>
                <w:sz w:val="20"/>
                <w:szCs w:val="20"/>
              </w:rPr>
            </m:ctrlPr>
          </m:sSubPr>
          <m:e>
            <m:r>
              <w:rPr>
                <w:rFonts w:ascii="Cambria Math" w:eastAsia="Calibri" w:hAnsi="Cambria Math" w:cs="Arial"/>
                <w:sz w:val="20"/>
                <w:szCs w:val="20"/>
              </w:rPr>
              <m:t>Q</m:t>
            </m:r>
          </m:e>
          <m:sub>
            <m:r>
              <w:rPr>
                <w:rFonts w:ascii="Cambria Math" w:eastAsia="Calibri" w:hAnsi="Cambria Math" w:cs="Arial"/>
                <w:sz w:val="20"/>
                <w:szCs w:val="20"/>
              </w:rPr>
              <m:t>C,t</m:t>
            </m:r>
          </m:sub>
        </m:sSub>
        <m:r>
          <w:rPr>
            <w:rFonts w:ascii="Cambria Math" w:eastAsia="Calibri" w:hAnsi="Cambria Math" w:cs="Arial"/>
            <w:sz w:val="20"/>
            <w:szCs w:val="20"/>
          </w:rPr>
          <m:t>=</m:t>
        </m:r>
        <m:sSub>
          <m:sSubPr>
            <m:ctrlPr>
              <w:rPr>
                <w:rFonts w:ascii="Cambria Math" w:eastAsia="Calibri" w:hAnsi="Cambria Math" w:cs="Arial"/>
                <w:i/>
                <w:sz w:val="20"/>
                <w:szCs w:val="20"/>
              </w:rPr>
            </m:ctrlPr>
          </m:sSubPr>
          <m:e>
            <m:r>
              <w:rPr>
                <w:rFonts w:ascii="Cambria Math" w:eastAsia="Calibri" w:hAnsi="Cambria Math" w:cs="Arial"/>
                <w:sz w:val="20"/>
                <w:szCs w:val="20"/>
              </w:rPr>
              <m:t>Q</m:t>
            </m:r>
          </m:e>
          <m:sub>
            <m:r>
              <w:rPr>
                <w:rFonts w:ascii="Cambria Math" w:eastAsia="Calibri" w:hAnsi="Cambria Math" w:cs="Arial"/>
                <w:sz w:val="20"/>
                <w:szCs w:val="20"/>
              </w:rPr>
              <m:t>C,nom</m:t>
            </m:r>
          </m:sub>
        </m:sSub>
        <m:r>
          <w:rPr>
            <w:rFonts w:ascii="Cambria Math" w:eastAsia="Calibri" w:hAnsi="Cambria Math" w:cs="Arial"/>
            <w:sz w:val="20"/>
            <w:szCs w:val="20"/>
          </w:rPr>
          <m:t>∙n∙</m:t>
        </m:r>
        <m:d>
          <m:dPr>
            <m:ctrlPr>
              <w:rPr>
                <w:rFonts w:ascii="Cambria Math" w:eastAsia="Calibri" w:hAnsi="Cambria Math" w:cs="Arial"/>
                <w:i/>
                <w:sz w:val="20"/>
                <w:szCs w:val="20"/>
              </w:rPr>
            </m:ctrlPr>
          </m:dPr>
          <m:e>
            <m:r>
              <w:rPr>
                <w:rFonts w:ascii="Cambria Math" w:eastAsia="Calibri" w:hAnsi="Cambria Math" w:cs="Arial"/>
                <w:sz w:val="20"/>
                <w:szCs w:val="20"/>
              </w:rPr>
              <m:t>0.024∙</m:t>
            </m:r>
            <m:sSub>
              <m:sSubPr>
                <m:ctrlPr>
                  <w:rPr>
                    <w:rFonts w:ascii="Cambria Math" w:eastAsia="Calibri" w:hAnsi="Cambria Math" w:cs="Arial"/>
                    <w:i/>
                    <w:sz w:val="20"/>
                    <w:szCs w:val="20"/>
                  </w:rPr>
                </m:ctrlPr>
              </m:sSubPr>
              <m:e>
                <m:r>
                  <w:rPr>
                    <w:rFonts w:ascii="Cambria Math" w:eastAsia="Calibri" w:hAnsi="Cambria Math" w:cs="Arial"/>
                    <w:sz w:val="20"/>
                    <w:szCs w:val="20"/>
                  </w:rPr>
                  <m:t>θ</m:t>
                </m:r>
              </m:e>
              <m:sub>
                <m:r>
                  <w:rPr>
                    <w:rFonts w:ascii="Cambria Math" w:eastAsia="Calibri" w:hAnsi="Cambria Math" w:cs="Arial"/>
                    <w:sz w:val="20"/>
                    <w:szCs w:val="20"/>
                  </w:rPr>
                  <m:t>t</m:t>
                </m:r>
              </m:sub>
            </m:sSub>
            <m:r>
              <w:rPr>
                <w:rFonts w:ascii="Cambria Math" w:eastAsia="Calibri" w:hAnsi="Cambria Math" w:cs="Arial"/>
                <w:sz w:val="20"/>
                <w:szCs w:val="20"/>
              </w:rPr>
              <m:t>+0.361</m:t>
            </m:r>
          </m:e>
        </m:d>
      </m:oMath>
      <w:r w:rsidR="001B1D04">
        <w:rPr>
          <w:sz w:val="20"/>
          <w:szCs w:val="20"/>
        </w:rPr>
        <w:tab/>
      </w:r>
      <w:r w:rsidRPr="001B1D04">
        <w:rPr>
          <w:sz w:val="20"/>
          <w:szCs w:val="20"/>
        </w:rPr>
        <w:t>(6)</w:t>
      </w:r>
    </w:p>
    <w:p w14:paraId="6C956F8C" w14:textId="7470417A" w:rsidR="005A601F" w:rsidRDefault="005A601F" w:rsidP="005A601F">
      <w:pPr>
        <w:ind w:firstLine="284"/>
        <w:jc w:val="both"/>
        <w:rPr>
          <w:sz w:val="20"/>
          <w:szCs w:val="20"/>
        </w:rPr>
      </w:pPr>
      <w:r w:rsidRPr="005A601F">
        <w:rPr>
          <w:sz w:val="20"/>
          <w:szCs w:val="20"/>
        </w:rPr>
        <w:t xml:space="preserve">where </w:t>
      </w:r>
      <w:r w:rsidRPr="005A601F">
        <w:rPr>
          <w:i/>
          <w:sz w:val="20"/>
          <w:szCs w:val="20"/>
        </w:rPr>
        <w:t>n</w:t>
      </w:r>
      <w:r w:rsidRPr="005A601F">
        <w:rPr>
          <w:sz w:val="20"/>
          <w:szCs w:val="20"/>
        </w:rPr>
        <w:t xml:space="preserve"> is the number of active cooling stages of a heat pump (</w:t>
      </w:r>
      <w:r w:rsidRPr="002B36EF">
        <w:rPr>
          <w:i/>
          <w:sz w:val="20"/>
          <w:szCs w:val="20"/>
        </w:rPr>
        <w:t>n</w:t>
      </w:r>
      <w:r w:rsidRPr="005A601F">
        <w:rPr>
          <w:sz w:val="20"/>
          <w:szCs w:val="20"/>
        </w:rPr>
        <w:t xml:space="preserve"> = 1 for half-load and </w:t>
      </w:r>
      <w:r w:rsidRPr="002B36EF">
        <w:rPr>
          <w:i/>
          <w:sz w:val="20"/>
          <w:szCs w:val="20"/>
        </w:rPr>
        <w:t>n</w:t>
      </w:r>
      <w:r w:rsidRPr="005A601F">
        <w:rPr>
          <w:sz w:val="20"/>
          <w:szCs w:val="20"/>
        </w:rPr>
        <w:t xml:space="preserve"> = 2 for full-load). The second stage of the heat pump compressor (</w:t>
      </w:r>
      <w:r w:rsidRPr="002B36EF">
        <w:rPr>
          <w:i/>
          <w:sz w:val="20"/>
          <w:szCs w:val="20"/>
        </w:rPr>
        <w:t>n</w:t>
      </w:r>
      <w:r w:rsidRPr="005A601F">
        <w:rPr>
          <w:sz w:val="20"/>
          <w:szCs w:val="20"/>
        </w:rPr>
        <w:t xml:space="preserve"> = 2) </w:t>
      </w:r>
      <w:r w:rsidRPr="005A601F">
        <w:rPr>
          <w:sz w:val="20"/>
          <w:szCs w:val="20"/>
        </w:rPr>
        <w:lastRenderedPageBreak/>
        <w:t xml:space="preserve">is activated if the indoor temperature exceeds </w:t>
      </w:r>
      <w:r w:rsidRPr="005A601F">
        <w:rPr>
          <w:i/>
          <w:sz w:val="20"/>
          <w:szCs w:val="20"/>
        </w:rPr>
        <w:t>θ</w:t>
      </w:r>
      <w:r w:rsidRPr="005A601F">
        <w:rPr>
          <w:i/>
          <w:sz w:val="20"/>
          <w:szCs w:val="20"/>
          <w:vertAlign w:val="subscript"/>
        </w:rPr>
        <w:t xml:space="preserve">max,2 </w:t>
      </w:r>
      <w:r w:rsidRPr="005A601F">
        <w:rPr>
          <w:sz w:val="20"/>
          <w:szCs w:val="20"/>
        </w:rPr>
        <w:t xml:space="preserve">and deactivated if it drops below </w:t>
      </w:r>
      <w:r w:rsidRPr="005A601F">
        <w:rPr>
          <w:i/>
          <w:sz w:val="20"/>
          <w:szCs w:val="20"/>
        </w:rPr>
        <w:t>θ</w:t>
      </w:r>
      <w:r w:rsidRPr="005A601F">
        <w:rPr>
          <w:i/>
          <w:sz w:val="20"/>
          <w:szCs w:val="20"/>
          <w:vertAlign w:val="subscript"/>
        </w:rPr>
        <w:t>max,1.</w:t>
      </w:r>
      <w:r w:rsidRPr="005A601F">
        <w:rPr>
          <w:sz w:val="20"/>
          <w:szCs w:val="20"/>
        </w:rPr>
        <w:t xml:space="preserve"> Both the nominal cooling capacity of the heat pump </w:t>
      </w:r>
      <w:r w:rsidRPr="005A601F">
        <w:rPr>
          <w:i/>
          <w:sz w:val="20"/>
          <w:szCs w:val="20"/>
        </w:rPr>
        <w:t>Q</w:t>
      </w:r>
      <w:r w:rsidRPr="005A601F">
        <w:rPr>
          <w:i/>
          <w:sz w:val="20"/>
          <w:szCs w:val="20"/>
          <w:vertAlign w:val="subscript"/>
        </w:rPr>
        <w:t>c,nom</w:t>
      </w:r>
      <w:r w:rsidRPr="005A601F">
        <w:rPr>
          <w:sz w:val="20"/>
          <w:szCs w:val="20"/>
        </w:rPr>
        <w:t xml:space="preserve"> and the functional forms of Equations 5 and 6 were obtained from the heat pump specifications </w:t>
      </w:r>
      <w:r w:rsidRPr="005A601F">
        <w:rPr>
          <w:sz w:val="20"/>
          <w:szCs w:val="20"/>
        </w:rPr>
        <w:fldChar w:fldCharType="begin" w:fldLock="1"/>
      </w:r>
      <w:r w:rsidR="004B42DC">
        <w:rPr>
          <w:sz w:val="20"/>
          <w:szCs w:val="20"/>
        </w:rPr>
        <w:instrText>ADDIN CSL_CITATION { "citationItems" : [ { "id" : "ITEM-1", "itemData" : { "author" : [ { "dropping-particle" : "", "family" : "ClimateMaster", "given" : "", "non-dropping-particle" : "", "parse-names" : false, "suffix" : "" } ], "id" : "ITEM-1", "issued" : { "date-parts" : [ [ "2017" ] ] }, "number-of-pages" : "1-64", "title" : "Tranquility Compact Belt Drive (TC) Series Submittal Data", "type" : "report" }, "uris" : [ "http://www.mendeley.com/documents/?uuid=a7f161a4-9c33-4a7f-bac9-0812a1744a78" ] } ], "mendeley" : { "formattedCitation" : "[14]", "plainTextFormattedCitation" : "[14]", "previouslyFormattedCitation" : "(ClimateMaster 2017)" }, "properties" : {  }, "schema" : "https://github.com/citation-style-language/schema/raw/master/csl-citation.json" }</w:instrText>
      </w:r>
      <w:r w:rsidRPr="005A601F">
        <w:rPr>
          <w:sz w:val="20"/>
          <w:szCs w:val="20"/>
        </w:rPr>
        <w:fldChar w:fldCharType="separate"/>
      </w:r>
      <w:r w:rsidR="004B42DC" w:rsidRPr="004B42DC">
        <w:rPr>
          <w:noProof/>
          <w:sz w:val="20"/>
          <w:szCs w:val="20"/>
        </w:rPr>
        <w:t>[14]</w:t>
      </w:r>
      <w:r w:rsidRPr="005A601F">
        <w:rPr>
          <w:sz w:val="20"/>
          <w:szCs w:val="20"/>
        </w:rPr>
        <w:fldChar w:fldCharType="end"/>
      </w:r>
      <w:r w:rsidRPr="005A601F">
        <w:rPr>
          <w:sz w:val="20"/>
          <w:szCs w:val="20"/>
        </w:rPr>
        <w:t xml:space="preserve">. The overall coefficient of performance </w:t>
      </w:r>
      <w:r w:rsidRPr="005A601F">
        <w:rPr>
          <w:i/>
          <w:sz w:val="20"/>
          <w:szCs w:val="20"/>
        </w:rPr>
        <w:t>COP</w:t>
      </w:r>
      <w:r w:rsidRPr="005A601F">
        <w:rPr>
          <w:i/>
          <w:sz w:val="20"/>
          <w:szCs w:val="20"/>
          <w:vertAlign w:val="subscript"/>
        </w:rPr>
        <w:t>nom</w:t>
      </w:r>
      <w:r w:rsidRPr="005A601F">
        <w:rPr>
          <w:sz w:val="20"/>
          <w:szCs w:val="20"/>
        </w:rPr>
        <w:t xml:space="preserve"> at nominal conditions (i.e. 26.7 ºC indoor dry bulb temperature and 50% relative humidity) was obtained from a numerical model of the cooling system developed in TRNSYS software and validated using experimental data. The TRNSYS model was described in detail in our previous publication </w:t>
      </w:r>
      <w:r w:rsidRPr="005A601F">
        <w:rPr>
          <w:sz w:val="20"/>
          <w:szCs w:val="20"/>
        </w:rPr>
        <w:fldChar w:fldCharType="begin" w:fldLock="1"/>
      </w:r>
      <w:r w:rsidR="004B42DC">
        <w:rPr>
          <w:sz w:val="20"/>
          <w:szCs w:val="20"/>
        </w:rPr>
        <w:instrText>ADDIN CSL_CITATION { "citationItems" : [ { "id" : "ITEM-1", "itemData" : { "author" : [ { "dropping-particle" : "", "family" : "Zurmuhl", "given" : "David P", "non-dropping-particle" : "", "parse-names" : false, "suffix" : "" }, { "dropping-particle" : "", "family" : "Lukawski", "given" : "Maciej Z", "non-dropping-particle" : "", "parse-names" : false, "suffix" : "" }, { "dropping-particle" : "", "family" : "Aguirre", "given" : "Gloria A", "non-dropping-particle" : "", "parse-names" : false, "suffix" : "" }, { "dropping-particle" : "", "family" : "Schnaars", "given" : "George P", "non-dropping-particle" : "", "parse-names" : false, "suffix" : "" }, { "dropping-particle" : "", "family" : "Beckers", "given" : "Koenraad F", "non-dropping-particle" : "", "parse-names" : false, "suffix" : "" }, { "dropping-particle" : "", "family" : "Anderson", "given" : "C Lindsay", "non-dropping-particle" : "", "parse-names" : false, "suffix" : "" }, { "dropping-particle" : "", "family" : "Tester", "given" : "Jefferson W", "non-dropping-particle" : "", "parse-names" : false, "suffix" : "" } ], "container-title" : "Proceedings 43rd Workshop on Geothermal Reservoir Engineering Stanford University", "id" : "ITEM-1", "issued" : { "date-parts" : [ [ "2018" ] ] }, "page" : "1-11", "publisher-place" : "Stanford, CA, USA", "title" : "Hybrid Geothermal Heat Pumps for Cooling Telecommunications Data Centers", "type" : "paper-conference" }, "uris" : [ "http://www.mendeley.com/documents/?uuid=8e7cd542-f80e-41b4-b372-690e465cdf83" ] } ], "mendeley" : { "formattedCitation" : "[15]", "plainTextFormattedCitation" : "[15]", "previouslyFormattedCitation" : "(Zurmuhl &lt;i&gt;et al.&lt;/i&gt; 2018)" }, "properties" : {  }, "schema" : "https://github.com/citation-style-language/schema/raw/master/csl-citation.json" }</w:instrText>
      </w:r>
      <w:r w:rsidRPr="005A601F">
        <w:rPr>
          <w:sz w:val="20"/>
          <w:szCs w:val="20"/>
        </w:rPr>
        <w:fldChar w:fldCharType="separate"/>
      </w:r>
      <w:r w:rsidR="004B42DC" w:rsidRPr="004B42DC">
        <w:rPr>
          <w:noProof/>
          <w:sz w:val="20"/>
          <w:szCs w:val="20"/>
        </w:rPr>
        <w:t>[15]</w:t>
      </w:r>
      <w:r w:rsidRPr="005A601F">
        <w:rPr>
          <w:sz w:val="20"/>
          <w:szCs w:val="20"/>
        </w:rPr>
        <w:fldChar w:fldCharType="end"/>
      </w:r>
      <w:r w:rsidRPr="005A601F">
        <w:rPr>
          <w:sz w:val="20"/>
          <w:szCs w:val="20"/>
        </w:rPr>
        <w:t xml:space="preserve">. Equations 5 and 6 are applicable to geothermal cooling systems, in which heat sink temperature remains nearly constant throughout the year. The performance of conventional air-cooled computer room air conditioning (CRAC) systems would vary with the weather conditions, resulting in lower COP and cooling capacity at high ambient temperatures. </w:t>
      </w:r>
    </w:p>
    <w:p w14:paraId="3BE54047" w14:textId="77777777" w:rsidR="006D7D20" w:rsidRDefault="006D7D20" w:rsidP="006D7D20">
      <w:pPr>
        <w:ind w:firstLine="284"/>
        <w:jc w:val="both"/>
        <w:rPr>
          <w:sz w:val="20"/>
          <w:szCs w:val="20"/>
        </w:rPr>
      </w:pPr>
    </w:p>
    <w:p w14:paraId="64DFA55A" w14:textId="77777777" w:rsidR="006D7D20" w:rsidRPr="007F01B2" w:rsidRDefault="006D7D20" w:rsidP="006D7D20">
      <w:pPr>
        <w:jc w:val="both"/>
        <w:rPr>
          <w:b/>
          <w:sz w:val="22"/>
          <w:szCs w:val="22"/>
        </w:rPr>
      </w:pPr>
      <w:r>
        <w:rPr>
          <w:b/>
          <w:sz w:val="22"/>
          <w:szCs w:val="22"/>
        </w:rPr>
        <w:t>2.2</w:t>
      </w:r>
      <w:r w:rsidRPr="007F01B2">
        <w:rPr>
          <w:b/>
          <w:sz w:val="22"/>
          <w:szCs w:val="22"/>
        </w:rPr>
        <w:t xml:space="preserve">. </w:t>
      </w:r>
      <w:r w:rsidRPr="006D7D20">
        <w:rPr>
          <w:b/>
          <w:sz w:val="22"/>
          <w:szCs w:val="22"/>
        </w:rPr>
        <w:t>Fitting model to experimental data</w:t>
      </w:r>
    </w:p>
    <w:p w14:paraId="72D76B6C" w14:textId="77777777" w:rsidR="006D7D20" w:rsidRPr="006D7D20" w:rsidRDefault="006D7D20" w:rsidP="006D7D20">
      <w:pPr>
        <w:jc w:val="both"/>
        <w:rPr>
          <w:b/>
        </w:rPr>
      </w:pPr>
      <w:r w:rsidRPr="00C72D19">
        <w:rPr>
          <w:b/>
        </w:rPr>
        <w:t xml:space="preserve"> </w:t>
      </w:r>
    </w:p>
    <w:p w14:paraId="4D41067E" w14:textId="1E9B8AA8" w:rsidR="006D7D20" w:rsidRPr="006D7D20" w:rsidRDefault="00BF5574" w:rsidP="00DE6F71">
      <w:pPr>
        <w:jc w:val="both"/>
        <w:rPr>
          <w:sz w:val="20"/>
          <w:szCs w:val="20"/>
        </w:rPr>
      </w:pPr>
      <w:r>
        <w:rPr>
          <w:b/>
          <w:sz w:val="20"/>
          <w:szCs w:val="20"/>
        </w:rPr>
        <w:t>2.2</w:t>
      </w:r>
      <w:r w:rsidR="006D7D20" w:rsidRPr="007F01B2">
        <w:rPr>
          <w:b/>
          <w:sz w:val="20"/>
          <w:szCs w:val="20"/>
        </w:rPr>
        <w:t xml:space="preserve">.1. </w:t>
      </w:r>
      <w:r w:rsidR="006D7D20">
        <w:rPr>
          <w:b/>
          <w:sz w:val="20"/>
          <w:szCs w:val="20"/>
        </w:rPr>
        <w:t>Model calibration</w:t>
      </w:r>
      <w:r w:rsidR="006D7D20">
        <w:t>.</w:t>
      </w:r>
      <w:r w:rsidR="006D7D20">
        <w:rPr>
          <w:sz w:val="20"/>
          <w:szCs w:val="20"/>
        </w:rPr>
        <w:t xml:space="preserve"> </w:t>
      </w:r>
      <w:r w:rsidR="006D7D20" w:rsidRPr="006D7D20">
        <w:rPr>
          <w:sz w:val="20"/>
          <w:szCs w:val="20"/>
        </w:rPr>
        <w:t xml:space="preserve">An accurate depiction of the transient thermal behavior of the data center is essential for the validity of this study. For this reason, the parameters of the numerical model were </w:t>
      </w:r>
      <w:r w:rsidR="00884ABD">
        <w:rPr>
          <w:sz w:val="20"/>
          <w:szCs w:val="20"/>
        </w:rPr>
        <w:t>estimated from</w:t>
      </w:r>
      <w:r w:rsidR="006D7D20" w:rsidRPr="006D7D20">
        <w:rPr>
          <w:sz w:val="20"/>
          <w:szCs w:val="20"/>
        </w:rPr>
        <w:t xml:space="preserve"> the data collected from a small, 93 m</w:t>
      </w:r>
      <w:r w:rsidR="006D7D20" w:rsidRPr="006D7D20">
        <w:rPr>
          <w:sz w:val="20"/>
          <w:szCs w:val="20"/>
          <w:vertAlign w:val="superscript"/>
        </w:rPr>
        <w:t>2</w:t>
      </w:r>
      <w:r w:rsidR="006D7D20" w:rsidRPr="006D7D20">
        <w:rPr>
          <w:sz w:val="20"/>
          <w:szCs w:val="20"/>
        </w:rPr>
        <w:t xml:space="preserve"> (1000 ft</w:t>
      </w:r>
      <w:r w:rsidR="006D7D20" w:rsidRPr="006D7D20">
        <w:rPr>
          <w:sz w:val="20"/>
          <w:szCs w:val="20"/>
          <w:vertAlign w:val="superscript"/>
        </w:rPr>
        <w:t>2</w:t>
      </w:r>
      <w:r w:rsidR="006D7D20" w:rsidRPr="006D7D20">
        <w:rPr>
          <w:sz w:val="20"/>
          <w:szCs w:val="20"/>
        </w:rPr>
        <w:t>) telecommunications data center located in Ithaca, NY. The data center had IT power demand of about 14 kW</w:t>
      </w:r>
      <w:r w:rsidR="006D7D20" w:rsidRPr="006D7D20">
        <w:rPr>
          <w:sz w:val="20"/>
          <w:szCs w:val="20"/>
          <w:vertAlign w:val="subscript"/>
        </w:rPr>
        <w:t>e</w:t>
      </w:r>
      <w:r w:rsidR="006D7D20" w:rsidRPr="006D7D20">
        <w:rPr>
          <w:sz w:val="20"/>
          <w:szCs w:val="20"/>
        </w:rPr>
        <w:t>, indicating a low power density of 150 W/m</w:t>
      </w:r>
      <w:r w:rsidR="006D7D20" w:rsidRPr="006D7D20">
        <w:rPr>
          <w:sz w:val="20"/>
          <w:szCs w:val="20"/>
          <w:vertAlign w:val="superscript"/>
        </w:rPr>
        <w:t xml:space="preserve">2 </w:t>
      </w:r>
      <w:r w:rsidR="006D7D20" w:rsidRPr="006D7D20">
        <w:rPr>
          <w:sz w:val="20"/>
          <w:szCs w:val="20"/>
        </w:rPr>
        <w:t xml:space="preserve">based on the computer room floor area. This is about one third of the median used power density in data centers worldwide </w:t>
      </w:r>
      <w:r w:rsidR="006D7D20" w:rsidRPr="006D7D20">
        <w:rPr>
          <w:sz w:val="20"/>
          <w:szCs w:val="20"/>
        </w:rPr>
        <w:fldChar w:fldCharType="begin" w:fldLock="1"/>
      </w:r>
      <w:r w:rsidR="004B42DC">
        <w:rPr>
          <w:sz w:val="20"/>
          <w:szCs w:val="20"/>
        </w:rPr>
        <w:instrText>ADDIN CSL_CITATION { "citationItems" : [ { "id" : "ITEM-1", "itemData" : { "author" : [ { "dropping-particle" : "", "family" : "Uptime Institute", "given" : "", "non-dropping-particle" : "", "parse-names" : false, "suffix" : "" } ], "id" : "ITEM-1", "issued" : { "date-parts" : [ [ "2011" ] ] }, "title" : "Uptime Institute Annual Report : Data Center Density", "type" : "report" }, "uris" : [ "http://www.mendeley.com/documents/?uuid=4efb7b4a-c171-4331-af2b-717c4830de58" ] } ], "mendeley" : { "formattedCitation" : "[11]", "plainTextFormattedCitation" : "[11]", "previouslyFormattedCitation" : "(Uptime Institute 2011)" }, "properties" : {  }, "schema" : "https://github.com/citation-style-language/schema/raw/master/csl-citation.json" }</w:instrText>
      </w:r>
      <w:r w:rsidR="006D7D20" w:rsidRPr="006D7D20">
        <w:rPr>
          <w:sz w:val="20"/>
          <w:szCs w:val="20"/>
        </w:rPr>
        <w:fldChar w:fldCharType="separate"/>
      </w:r>
      <w:r w:rsidR="004B42DC" w:rsidRPr="004B42DC">
        <w:rPr>
          <w:noProof/>
          <w:sz w:val="20"/>
          <w:szCs w:val="20"/>
        </w:rPr>
        <w:t>[11]</w:t>
      </w:r>
      <w:r w:rsidR="006D7D20" w:rsidRPr="006D7D20">
        <w:rPr>
          <w:sz w:val="20"/>
          <w:szCs w:val="20"/>
        </w:rPr>
        <w:fldChar w:fldCharType="end"/>
      </w:r>
      <w:r w:rsidR="006D7D20" w:rsidRPr="006D7D20">
        <w:rPr>
          <w:sz w:val="20"/>
          <w:szCs w:val="20"/>
        </w:rPr>
        <w:t xml:space="preserve">. The data center was equipped with a geothermal heat pump (GHP), which maintained the computer room temperature between </w:t>
      </w:r>
      <w:r w:rsidR="006D7D20" w:rsidRPr="006D7D20">
        <w:rPr>
          <w:i/>
          <w:sz w:val="20"/>
          <w:szCs w:val="20"/>
        </w:rPr>
        <w:t>θ</w:t>
      </w:r>
      <w:r w:rsidR="006D7D20" w:rsidRPr="006D7D20">
        <w:rPr>
          <w:i/>
          <w:sz w:val="20"/>
          <w:szCs w:val="20"/>
          <w:vertAlign w:val="subscript"/>
        </w:rPr>
        <w:t>min</w:t>
      </w:r>
      <w:r w:rsidR="006D7D20" w:rsidRPr="006D7D20">
        <w:rPr>
          <w:sz w:val="20"/>
          <w:szCs w:val="20"/>
          <w:vertAlign w:val="subscript"/>
        </w:rPr>
        <w:t xml:space="preserve"> </w:t>
      </w:r>
      <w:r w:rsidR="006D7D20" w:rsidRPr="006D7D20">
        <w:rPr>
          <w:sz w:val="20"/>
          <w:szCs w:val="20"/>
        </w:rPr>
        <w:t xml:space="preserve">of 25.6 and </w:t>
      </w:r>
      <w:r w:rsidR="006D7D20" w:rsidRPr="006D7D20">
        <w:rPr>
          <w:i/>
          <w:sz w:val="20"/>
          <w:szCs w:val="20"/>
        </w:rPr>
        <w:t>θ</w:t>
      </w:r>
      <w:r w:rsidR="006D7D20" w:rsidRPr="006D7D20">
        <w:rPr>
          <w:i/>
          <w:sz w:val="20"/>
          <w:szCs w:val="20"/>
          <w:vertAlign w:val="subscript"/>
        </w:rPr>
        <w:t>max,1</w:t>
      </w:r>
      <w:r w:rsidR="006D7D20" w:rsidRPr="006D7D20">
        <w:rPr>
          <w:sz w:val="20"/>
          <w:szCs w:val="20"/>
        </w:rPr>
        <w:t xml:space="preserve"> of 26.4 ºC (78 to 80 ºF). The second stage of the heat pump compressor was activated at </w:t>
      </w:r>
      <w:r w:rsidR="006D7D20" w:rsidRPr="006D7D20">
        <w:rPr>
          <w:i/>
          <w:sz w:val="20"/>
          <w:szCs w:val="20"/>
        </w:rPr>
        <w:t>θ</w:t>
      </w:r>
      <w:r w:rsidR="006D7D20" w:rsidRPr="006D7D20">
        <w:rPr>
          <w:i/>
          <w:sz w:val="20"/>
          <w:szCs w:val="20"/>
          <w:vertAlign w:val="subscript"/>
        </w:rPr>
        <w:t>max,2</w:t>
      </w:r>
      <w:r w:rsidR="006D7D20" w:rsidRPr="006D7D20">
        <w:rPr>
          <w:sz w:val="20"/>
          <w:szCs w:val="20"/>
        </w:rPr>
        <w:t xml:space="preserve"> of 27.2 ºC (81 ºF).</w:t>
      </w:r>
    </w:p>
    <w:p w14:paraId="52A2FE24" w14:textId="77777777" w:rsidR="006D7D20" w:rsidRPr="006D7D20" w:rsidRDefault="006D7D20" w:rsidP="00DE6F71">
      <w:pPr>
        <w:ind w:firstLine="270"/>
        <w:jc w:val="both"/>
        <w:rPr>
          <w:sz w:val="20"/>
          <w:szCs w:val="20"/>
        </w:rPr>
      </w:pPr>
      <w:r w:rsidRPr="006D7D20">
        <w:rPr>
          <w:sz w:val="20"/>
          <w:szCs w:val="20"/>
        </w:rPr>
        <w:t xml:space="preserve">The schematic of the cooling system is shown in </w:t>
      </w:r>
      <w:r w:rsidRPr="006D7D20">
        <w:rPr>
          <w:sz w:val="20"/>
          <w:szCs w:val="20"/>
        </w:rPr>
        <w:fldChar w:fldCharType="begin"/>
      </w:r>
      <w:r w:rsidRPr="006D7D20">
        <w:rPr>
          <w:sz w:val="20"/>
          <w:szCs w:val="20"/>
        </w:rPr>
        <w:instrText xml:space="preserve"> REF _Ref506305375 \h  \* MERGEFORMAT </w:instrText>
      </w:r>
      <w:r w:rsidRPr="006D7D20">
        <w:rPr>
          <w:sz w:val="20"/>
          <w:szCs w:val="20"/>
        </w:rPr>
        <w:fldChar w:fldCharType="separate"/>
      </w:r>
      <w:ins w:id="20" w:author="C. Anderson" w:date="2018-06-15T12:33:00Z">
        <w:r w:rsidR="009F183A">
          <w:rPr>
            <w:b/>
            <w:bCs/>
            <w:sz w:val="20"/>
            <w:szCs w:val="20"/>
          </w:rPr>
          <w:t>Error! Reference source not found.</w:t>
        </w:r>
      </w:ins>
      <w:del w:id="21" w:author="C. Anderson" w:date="2018-06-15T12:33:00Z">
        <w:r w:rsidRPr="006D7D20" w:rsidDel="009F183A">
          <w:rPr>
            <w:sz w:val="20"/>
            <w:szCs w:val="20"/>
          </w:rPr>
          <w:delText>Figure 1</w:delText>
        </w:r>
      </w:del>
      <w:r w:rsidRPr="006D7D20">
        <w:rPr>
          <w:sz w:val="20"/>
          <w:szCs w:val="20"/>
        </w:rPr>
        <w:fldChar w:fldCharType="end"/>
      </w:r>
      <w:r w:rsidRPr="006D7D20">
        <w:rPr>
          <w:sz w:val="20"/>
          <w:szCs w:val="20"/>
        </w:rPr>
        <w:t>. The heat pump removes heat from the indoor air and transfers it through two hydronic loops connected by a heat exchanger to a series of 140 m deep borehole heat exchangers (BHEs). BHEs dissipate the heat to subsurface, providing a nearly constant temperature of liquid returning to the GHP independent of the weather conditions. The indoor air cooled by the GHP is distributed by a network of underfloor ducts and perforated tiles to the server room and returned through a system of vents located in the ceiling. The air flow is not contained to the IT equipment and the cold supply air is allowed to mix with the indoor air.</w:t>
      </w:r>
    </w:p>
    <w:p w14:paraId="51FC9A45" w14:textId="77777777" w:rsidR="006D7D20" w:rsidRPr="007F01B2" w:rsidRDefault="006D7D20" w:rsidP="00DE6F71">
      <w:pPr>
        <w:ind w:firstLine="270"/>
        <w:jc w:val="both"/>
        <w:rPr>
          <w:sz w:val="20"/>
          <w:szCs w:val="20"/>
        </w:rPr>
      </w:pPr>
      <w:r w:rsidRPr="006D7D20">
        <w:rPr>
          <w:sz w:val="20"/>
          <w:szCs w:val="20"/>
        </w:rPr>
        <w:t xml:space="preserve">The geothermal heat pump provides a higher COP than air conditioning systems typically used in data </w:t>
      </w:r>
      <w:r w:rsidRPr="006D7D20">
        <w:rPr>
          <w:sz w:val="20"/>
          <w:szCs w:val="20"/>
        </w:rPr>
        <w:lastRenderedPageBreak/>
        <w:t xml:space="preserve">centers and its performance is less sensitive to the ambient temperature. The dynamic thermal behavior of the data center, however, does not depend on the source of cooling and is expected to be the same for both geothermal and air-source </w:t>
      </w:r>
      <w:r>
        <w:rPr>
          <w:sz w:val="20"/>
          <w:szCs w:val="20"/>
        </w:rPr>
        <w:t>systems.</w:t>
      </w:r>
      <w:r w:rsidRPr="007F01B2">
        <w:rPr>
          <w:sz w:val="20"/>
          <w:szCs w:val="20"/>
        </w:rPr>
        <w:t xml:space="preserve"> </w:t>
      </w:r>
    </w:p>
    <w:p w14:paraId="62B7382F" w14:textId="77777777" w:rsidR="004220DA" w:rsidRPr="007F01B2" w:rsidRDefault="004220DA" w:rsidP="006D7D20">
      <w:pPr>
        <w:ind w:firstLine="284"/>
        <w:jc w:val="both"/>
        <w:rPr>
          <w:sz w:val="20"/>
          <w:szCs w:val="20"/>
        </w:rPr>
      </w:pPr>
      <w:r w:rsidRPr="004220DA">
        <w:rPr>
          <w:sz w:val="20"/>
          <w:szCs w:val="20"/>
        </w:rPr>
        <w:t xml:space="preserve"> </w:t>
      </w:r>
    </w:p>
    <w:p w14:paraId="29F34B3A" w14:textId="77777777" w:rsidR="0026238A" w:rsidRDefault="00613019" w:rsidP="0026238A">
      <w:pPr>
        <w:keepNext/>
      </w:pPr>
      <w:r>
        <w:rPr>
          <w:noProof/>
        </w:rPr>
        <w:drawing>
          <wp:inline distT="0" distB="0" distL="0" distR="0" wp14:anchorId="4648575E" wp14:editId="604C7F99">
            <wp:extent cx="2828925" cy="1457325"/>
            <wp:effectExtent l="0" t="0" r="0" b="0"/>
            <wp:docPr id="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28925" cy="1457325"/>
                    </a:xfrm>
                    <a:prstGeom prst="rect">
                      <a:avLst/>
                    </a:prstGeom>
                    <a:noFill/>
                    <a:ln>
                      <a:noFill/>
                    </a:ln>
                  </pic:spPr>
                </pic:pic>
              </a:graphicData>
            </a:graphic>
          </wp:inline>
        </w:drawing>
      </w:r>
    </w:p>
    <w:p w14:paraId="7599B5FA" w14:textId="77777777" w:rsidR="00B7412C" w:rsidRPr="007C7D6A" w:rsidRDefault="0026238A" w:rsidP="008B5CF0">
      <w:pPr>
        <w:pStyle w:val="Caption"/>
        <w:jc w:val="center"/>
        <w:rPr>
          <w:rFonts w:asciiTheme="minorHAnsi" w:hAnsiTheme="minorHAnsi" w:cs="Arial"/>
        </w:rPr>
      </w:pPr>
      <w:r w:rsidRPr="007C7D6A">
        <w:rPr>
          <w:rFonts w:asciiTheme="minorHAnsi" w:hAnsiTheme="minorHAnsi" w:cs="Arial"/>
        </w:rPr>
        <w:t xml:space="preserve">Figure </w:t>
      </w:r>
      <w:r w:rsidR="00DF3089" w:rsidRPr="007C7D6A">
        <w:rPr>
          <w:rFonts w:asciiTheme="minorHAnsi" w:hAnsiTheme="minorHAnsi" w:cs="Arial"/>
        </w:rPr>
        <w:fldChar w:fldCharType="begin"/>
      </w:r>
      <w:r w:rsidR="00DF3089" w:rsidRPr="007C7D6A">
        <w:rPr>
          <w:rFonts w:asciiTheme="minorHAnsi" w:hAnsiTheme="minorHAnsi" w:cs="Arial"/>
        </w:rPr>
        <w:instrText xml:space="preserve"> SEQ Figure \* ARABIC </w:instrText>
      </w:r>
      <w:r w:rsidR="00DF3089" w:rsidRPr="007C7D6A">
        <w:rPr>
          <w:rFonts w:asciiTheme="minorHAnsi" w:hAnsiTheme="minorHAnsi" w:cs="Arial"/>
        </w:rPr>
        <w:fldChar w:fldCharType="separate"/>
      </w:r>
      <w:r w:rsidR="009F183A">
        <w:rPr>
          <w:rFonts w:asciiTheme="minorHAnsi" w:hAnsiTheme="minorHAnsi" w:cs="Arial"/>
          <w:noProof/>
        </w:rPr>
        <w:t>1</w:t>
      </w:r>
      <w:r w:rsidR="00DF3089" w:rsidRPr="007C7D6A">
        <w:rPr>
          <w:rFonts w:asciiTheme="minorHAnsi" w:hAnsiTheme="minorHAnsi" w:cs="Arial"/>
          <w:noProof/>
        </w:rPr>
        <w:fldChar w:fldCharType="end"/>
      </w:r>
      <w:r w:rsidRPr="007C7D6A">
        <w:rPr>
          <w:rFonts w:asciiTheme="minorHAnsi" w:hAnsiTheme="minorHAnsi" w:cs="Arial"/>
        </w:rPr>
        <w:t>: Schematic of the geothermal data center cooling system consisting of: 1) borehole heat exchangers, 2) wellfield glycol circulation pump, 3) glycol heat exchanger, 4) building circulation pump, 5) geothermal heat pump, 6) air blower, 7) hot air return,</w:t>
      </w:r>
      <w:r w:rsidR="00B4652E" w:rsidRPr="007C7D6A">
        <w:rPr>
          <w:rFonts w:asciiTheme="minorHAnsi" w:hAnsiTheme="minorHAnsi" w:cs="Arial"/>
        </w:rPr>
        <w:t xml:space="preserve"> 8) cold air supply, 9) IT equipment, and 10) computer room.</w:t>
      </w:r>
    </w:p>
    <w:p w14:paraId="24E723B8" w14:textId="77777777" w:rsidR="00B4652E" w:rsidRPr="00B4652E" w:rsidRDefault="00B4652E" w:rsidP="00B4652E"/>
    <w:p w14:paraId="525212E6" w14:textId="1083321C" w:rsidR="00B4652E" w:rsidRPr="00492822" w:rsidRDefault="00B4652E" w:rsidP="00DE6F71">
      <w:pPr>
        <w:ind w:firstLine="270"/>
        <w:jc w:val="both"/>
        <w:rPr>
          <w:sz w:val="20"/>
          <w:szCs w:val="20"/>
        </w:rPr>
      </w:pPr>
      <w:r w:rsidRPr="00B4652E">
        <w:rPr>
          <w:sz w:val="20"/>
          <w:szCs w:val="20"/>
        </w:rPr>
        <w:t>The data center cooling system was equipped with a comprehensive monitoring and data acquisition system, which recorded relevant temperature, flow, and power consumption data in 5</w:t>
      </w:r>
      <w:r w:rsidR="00884ABD">
        <w:rPr>
          <w:sz w:val="20"/>
          <w:szCs w:val="20"/>
        </w:rPr>
        <w:t>-</w:t>
      </w:r>
      <w:r w:rsidRPr="00B4652E">
        <w:rPr>
          <w:sz w:val="20"/>
          <w:szCs w:val="20"/>
        </w:rPr>
        <w:t xml:space="preserve">minute intervals over a period of 43 days from August 15 to September 27, 2017. This data was used to </w:t>
      </w:r>
      <w:r w:rsidR="00884ABD">
        <w:rPr>
          <w:sz w:val="20"/>
          <w:szCs w:val="20"/>
        </w:rPr>
        <w:t>estimate</w:t>
      </w:r>
      <w:r w:rsidR="00884ABD" w:rsidRPr="00B4652E">
        <w:rPr>
          <w:sz w:val="20"/>
          <w:szCs w:val="20"/>
        </w:rPr>
        <w:t xml:space="preserve"> </w:t>
      </w:r>
      <w:r w:rsidRPr="00B4652E">
        <w:rPr>
          <w:sz w:val="20"/>
          <w:szCs w:val="20"/>
        </w:rPr>
        <w:t xml:space="preserve">the values of parameters used in Equations 1 to 6, which were listed in Table 1. The nominal cooling capacity of heat pump per stage </w:t>
      </w:r>
      <w:r w:rsidRPr="00B4652E">
        <w:rPr>
          <w:i/>
          <w:sz w:val="20"/>
          <w:szCs w:val="20"/>
        </w:rPr>
        <w:t>Q</w:t>
      </w:r>
      <w:r w:rsidRPr="00B4652E">
        <w:rPr>
          <w:i/>
          <w:sz w:val="20"/>
          <w:szCs w:val="20"/>
          <w:vertAlign w:val="subscript"/>
        </w:rPr>
        <w:t>C,nom</w:t>
      </w:r>
      <w:r w:rsidRPr="00B4652E">
        <w:rPr>
          <w:sz w:val="20"/>
          <w:szCs w:val="20"/>
        </w:rPr>
        <w:t xml:space="preserve"> was calculated as an average over all times when the heat pump was on and the indoor temperature was within 1 ºC from 26.7 ºC. The heat pump can operate in two stages: at half-load (</w:t>
      </w:r>
      <w:r w:rsidRPr="00773451">
        <w:rPr>
          <w:i/>
          <w:sz w:val="20"/>
          <w:szCs w:val="20"/>
        </w:rPr>
        <w:t>n</w:t>
      </w:r>
      <w:r w:rsidR="00773451">
        <w:rPr>
          <w:i/>
          <w:sz w:val="20"/>
          <w:szCs w:val="20"/>
        </w:rPr>
        <w:t xml:space="preserve"> </w:t>
      </w:r>
      <w:r w:rsidRPr="00B4652E">
        <w:rPr>
          <w:sz w:val="20"/>
          <w:szCs w:val="20"/>
        </w:rPr>
        <w:t>=</w:t>
      </w:r>
      <w:r w:rsidR="00773451">
        <w:rPr>
          <w:sz w:val="20"/>
          <w:szCs w:val="20"/>
        </w:rPr>
        <w:t xml:space="preserve"> </w:t>
      </w:r>
      <w:r w:rsidRPr="00B4652E">
        <w:rPr>
          <w:sz w:val="20"/>
          <w:szCs w:val="20"/>
        </w:rPr>
        <w:t>1) or full-load (</w:t>
      </w:r>
      <w:r w:rsidRPr="00773451">
        <w:rPr>
          <w:i/>
          <w:sz w:val="20"/>
          <w:szCs w:val="20"/>
        </w:rPr>
        <w:t>n</w:t>
      </w:r>
      <w:r w:rsidR="00773451">
        <w:rPr>
          <w:i/>
          <w:sz w:val="20"/>
          <w:szCs w:val="20"/>
        </w:rPr>
        <w:t xml:space="preserve"> </w:t>
      </w:r>
      <w:r w:rsidRPr="00B4652E">
        <w:rPr>
          <w:sz w:val="20"/>
          <w:szCs w:val="20"/>
        </w:rPr>
        <w:t>=</w:t>
      </w:r>
      <w:r w:rsidR="00773451">
        <w:rPr>
          <w:sz w:val="20"/>
          <w:szCs w:val="20"/>
        </w:rPr>
        <w:t xml:space="preserve"> </w:t>
      </w:r>
      <w:r w:rsidRPr="00B4652E">
        <w:rPr>
          <w:sz w:val="20"/>
          <w:szCs w:val="20"/>
        </w:rPr>
        <w:t xml:space="preserve">2), with respective cooling capacities of approximately 15.8 kW and 31.6 kW. The electricity use of IT equipment was not directly measured, so the amount of heat generated by the IT equipment </w:t>
      </w:r>
      <w:r w:rsidRPr="00B4652E">
        <w:rPr>
          <w:i/>
          <w:sz w:val="20"/>
          <w:szCs w:val="20"/>
        </w:rPr>
        <w:t>Q</w:t>
      </w:r>
      <w:r w:rsidRPr="00B4652E">
        <w:rPr>
          <w:i/>
          <w:sz w:val="20"/>
          <w:szCs w:val="20"/>
          <w:vertAlign w:val="subscript"/>
        </w:rPr>
        <w:t>IT</w:t>
      </w:r>
      <w:r w:rsidRPr="00B4652E">
        <w:rPr>
          <w:sz w:val="20"/>
          <w:szCs w:val="20"/>
        </w:rPr>
        <w:t xml:space="preserve"> was inferred from other measurements. The following procedure was used to calculate </w:t>
      </w:r>
      <w:r w:rsidRPr="00B4652E">
        <w:rPr>
          <w:i/>
          <w:sz w:val="20"/>
          <w:szCs w:val="20"/>
        </w:rPr>
        <w:t>Q</w:t>
      </w:r>
      <w:r w:rsidRPr="00B4652E">
        <w:rPr>
          <w:i/>
          <w:sz w:val="20"/>
          <w:szCs w:val="20"/>
          <w:vertAlign w:val="subscript"/>
        </w:rPr>
        <w:t>IT</w:t>
      </w:r>
      <w:r w:rsidRPr="00B4652E">
        <w:rPr>
          <w:sz w:val="20"/>
          <w:szCs w:val="20"/>
        </w:rPr>
        <w:t xml:space="preserve"> and the thermal resistance </w:t>
      </w:r>
      <w:r w:rsidRPr="00B4652E">
        <w:rPr>
          <w:i/>
          <w:sz w:val="20"/>
          <w:szCs w:val="20"/>
        </w:rPr>
        <w:t>R</w:t>
      </w:r>
      <w:r w:rsidRPr="00B4652E">
        <w:rPr>
          <w:sz w:val="20"/>
          <w:szCs w:val="20"/>
        </w:rPr>
        <w:t xml:space="preserve">: for each time interval, the difference in the temperature of the ambient and indoor air </w:t>
      </w:r>
      <w:r w:rsidRPr="00B4652E">
        <w:rPr>
          <w:i/>
          <w:sz w:val="20"/>
          <w:szCs w:val="20"/>
        </w:rPr>
        <w:t>∆T</w:t>
      </w:r>
      <w:r w:rsidRPr="00B4652E">
        <w:rPr>
          <w:sz w:val="20"/>
          <w:szCs w:val="20"/>
        </w:rPr>
        <w:t xml:space="preserve"> was calculated. All reco</w:t>
      </w:r>
      <w:ins w:id="22" w:author="C. Anderson" w:date="2018-06-15T12:03:00Z">
        <w:r w:rsidR="00A23125">
          <w:rPr>
            <w:sz w:val="20"/>
            <w:szCs w:val="20"/>
          </w:rPr>
          <w:t>r</w:t>
        </w:r>
      </w:ins>
      <w:r w:rsidRPr="00B4652E">
        <w:rPr>
          <w:sz w:val="20"/>
          <w:szCs w:val="20"/>
        </w:rPr>
        <w:t xml:space="preserve">ded data were categorized into 2 ºC bins based on </w:t>
      </w:r>
      <w:r w:rsidRPr="00B4652E">
        <w:rPr>
          <w:i/>
          <w:sz w:val="20"/>
          <w:szCs w:val="20"/>
        </w:rPr>
        <w:t>∆T</w:t>
      </w:r>
      <w:r w:rsidRPr="00B4652E">
        <w:rPr>
          <w:sz w:val="20"/>
          <w:szCs w:val="20"/>
        </w:rPr>
        <w:t xml:space="preserve"> and the average cooling load for each bin was calculated. </w:t>
      </w:r>
      <w:r w:rsidR="005F0109">
        <w:rPr>
          <w:sz w:val="20"/>
          <w:szCs w:val="20"/>
        </w:rPr>
        <w:t xml:space="preserve">The data was binned to reduce the noise due to </w:t>
      </w:r>
      <w:r w:rsidR="00A16409">
        <w:rPr>
          <w:sz w:val="20"/>
          <w:szCs w:val="20"/>
        </w:rPr>
        <w:t xml:space="preserve">transient </w:t>
      </w:r>
      <w:r w:rsidR="005F0109">
        <w:rPr>
          <w:sz w:val="20"/>
          <w:szCs w:val="20"/>
        </w:rPr>
        <w:t xml:space="preserve">start up </w:t>
      </w:r>
      <w:r w:rsidR="00A16409">
        <w:rPr>
          <w:sz w:val="20"/>
          <w:szCs w:val="20"/>
        </w:rPr>
        <w:t>beh</w:t>
      </w:r>
      <w:r w:rsidR="005F0109">
        <w:rPr>
          <w:sz w:val="20"/>
          <w:szCs w:val="20"/>
        </w:rPr>
        <w:t>avior of the heat pumps</w:t>
      </w:r>
      <w:r w:rsidR="00A16409">
        <w:rPr>
          <w:sz w:val="20"/>
          <w:szCs w:val="20"/>
        </w:rPr>
        <w:t xml:space="preserve">. </w:t>
      </w:r>
      <w:r w:rsidRPr="00B4652E">
        <w:rPr>
          <w:sz w:val="20"/>
          <w:szCs w:val="20"/>
        </w:rPr>
        <w:t xml:space="preserve">The average cooling load was then plotted as a function of </w:t>
      </w:r>
      <w:r w:rsidRPr="00B4652E">
        <w:rPr>
          <w:i/>
          <w:sz w:val="20"/>
          <w:szCs w:val="20"/>
        </w:rPr>
        <w:t xml:space="preserve">∆T </w:t>
      </w:r>
      <w:r w:rsidRPr="00B4652E">
        <w:rPr>
          <w:sz w:val="20"/>
          <w:szCs w:val="20"/>
        </w:rPr>
        <w:t>and a linear function was fitted to the data providing a coefficient of determination R</w:t>
      </w:r>
      <w:r w:rsidRPr="00B4652E">
        <w:rPr>
          <w:sz w:val="20"/>
          <w:szCs w:val="20"/>
          <w:vertAlign w:val="superscript"/>
        </w:rPr>
        <w:t>2</w:t>
      </w:r>
      <w:r w:rsidRPr="00B4652E">
        <w:rPr>
          <w:sz w:val="20"/>
          <w:szCs w:val="20"/>
        </w:rPr>
        <w:t xml:space="preserve"> of 0.99. The </w:t>
      </w:r>
      <w:r w:rsidRPr="00B4652E">
        <w:rPr>
          <w:i/>
          <w:sz w:val="20"/>
          <w:szCs w:val="20"/>
        </w:rPr>
        <w:t>Q</w:t>
      </w:r>
      <w:r w:rsidRPr="00B4652E">
        <w:rPr>
          <w:i/>
          <w:sz w:val="20"/>
          <w:szCs w:val="20"/>
          <w:vertAlign w:val="subscript"/>
        </w:rPr>
        <w:t>IT</w:t>
      </w:r>
      <w:r w:rsidRPr="00B4652E">
        <w:rPr>
          <w:sz w:val="20"/>
          <w:szCs w:val="20"/>
        </w:rPr>
        <w:t xml:space="preserve"> was set equal to the y-intercept of this function i.e. the cooling load for no heat transfer through the building envelope. The slope of the linear </w:t>
      </w:r>
      <w:r w:rsidRPr="00B4652E">
        <w:rPr>
          <w:sz w:val="20"/>
          <w:szCs w:val="20"/>
        </w:rPr>
        <w:lastRenderedPageBreak/>
        <w:t xml:space="preserve">fit indicated the sensitivity of the cooling load to </w:t>
      </w:r>
      <w:r w:rsidRPr="00B4652E">
        <w:rPr>
          <w:i/>
          <w:sz w:val="20"/>
          <w:szCs w:val="20"/>
        </w:rPr>
        <w:t>∆T</w:t>
      </w:r>
      <w:r w:rsidRPr="00B4652E">
        <w:rPr>
          <w:sz w:val="20"/>
          <w:szCs w:val="20"/>
        </w:rPr>
        <w:t xml:space="preserve">, and therefore </w:t>
      </w:r>
      <w:r w:rsidRPr="00B4652E">
        <w:rPr>
          <w:i/>
          <w:sz w:val="20"/>
          <w:szCs w:val="20"/>
        </w:rPr>
        <w:t>R</w:t>
      </w:r>
      <w:r w:rsidRPr="00B4652E">
        <w:rPr>
          <w:sz w:val="20"/>
          <w:szCs w:val="20"/>
        </w:rPr>
        <w:t xml:space="preserve"> was calculated as the inverse of the slope. Lastly, thermal capacitance </w:t>
      </w:r>
      <w:r w:rsidRPr="00B4652E">
        <w:rPr>
          <w:i/>
          <w:sz w:val="20"/>
          <w:szCs w:val="20"/>
        </w:rPr>
        <w:t>C</w:t>
      </w:r>
      <w:r w:rsidRPr="00B4652E">
        <w:rPr>
          <w:sz w:val="20"/>
          <w:szCs w:val="20"/>
        </w:rPr>
        <w:t xml:space="preserve"> was calculated by fitting the frequency of indoor temperature fluctuations from the model to experimental data for a period when the ambient temperature was stable and within 1 ºC from the indoor temperature. Due to negligible heat losses during this time, the heat load from equipment was set equal to the average cooling duty.</w:t>
      </w:r>
      <w:bookmarkStart w:id="23" w:name="_Ref506013035"/>
      <w:r w:rsidR="00492822">
        <w:rPr>
          <w:sz w:val="20"/>
          <w:szCs w:val="20"/>
        </w:rPr>
        <w:t xml:space="preserve"> </w:t>
      </w:r>
    </w:p>
    <w:p w14:paraId="31ABDF37" w14:textId="77777777" w:rsidR="00B4652E" w:rsidRPr="00B4652E" w:rsidRDefault="00B4652E" w:rsidP="00B4652E">
      <w:pPr>
        <w:rPr>
          <w:sz w:val="20"/>
          <w:szCs w:val="20"/>
        </w:rPr>
      </w:pPr>
    </w:p>
    <w:p w14:paraId="299F1CC5" w14:textId="77777777" w:rsidR="00B4652E" w:rsidRPr="007C7D6A" w:rsidRDefault="00B4652E" w:rsidP="00492822">
      <w:pPr>
        <w:jc w:val="center"/>
        <w:rPr>
          <w:rFonts w:asciiTheme="minorHAnsi" w:hAnsiTheme="minorHAnsi" w:cs="Arial"/>
          <w:b/>
          <w:iCs/>
          <w:sz w:val="20"/>
          <w:szCs w:val="20"/>
        </w:rPr>
      </w:pPr>
      <w:r w:rsidRPr="007C7D6A">
        <w:rPr>
          <w:rFonts w:asciiTheme="minorHAnsi" w:hAnsiTheme="minorHAnsi" w:cs="Arial"/>
          <w:b/>
          <w:iCs/>
          <w:sz w:val="20"/>
          <w:szCs w:val="20"/>
        </w:rPr>
        <w:t xml:space="preserve">Table </w:t>
      </w:r>
      <w:r w:rsidRPr="007C7D6A">
        <w:rPr>
          <w:rFonts w:asciiTheme="minorHAnsi" w:hAnsiTheme="minorHAnsi" w:cs="Arial"/>
          <w:b/>
          <w:iCs/>
          <w:sz w:val="20"/>
          <w:szCs w:val="20"/>
        </w:rPr>
        <w:fldChar w:fldCharType="begin"/>
      </w:r>
      <w:r w:rsidRPr="007C7D6A">
        <w:rPr>
          <w:rFonts w:asciiTheme="minorHAnsi" w:hAnsiTheme="minorHAnsi" w:cs="Arial"/>
          <w:b/>
          <w:iCs/>
          <w:sz w:val="20"/>
          <w:szCs w:val="20"/>
        </w:rPr>
        <w:instrText xml:space="preserve"> SEQ Table \* ARABIC </w:instrText>
      </w:r>
      <w:r w:rsidRPr="007C7D6A">
        <w:rPr>
          <w:rFonts w:asciiTheme="minorHAnsi" w:hAnsiTheme="minorHAnsi" w:cs="Arial"/>
          <w:b/>
          <w:iCs/>
          <w:sz w:val="20"/>
          <w:szCs w:val="20"/>
        </w:rPr>
        <w:fldChar w:fldCharType="separate"/>
      </w:r>
      <w:r w:rsidR="009F183A">
        <w:rPr>
          <w:rFonts w:asciiTheme="minorHAnsi" w:hAnsiTheme="minorHAnsi" w:cs="Arial"/>
          <w:b/>
          <w:iCs/>
          <w:noProof/>
          <w:sz w:val="20"/>
          <w:szCs w:val="20"/>
        </w:rPr>
        <w:t>1</w:t>
      </w:r>
      <w:r w:rsidRPr="007C7D6A">
        <w:rPr>
          <w:rFonts w:asciiTheme="minorHAnsi" w:hAnsiTheme="minorHAnsi" w:cs="Arial"/>
          <w:b/>
          <w:sz w:val="20"/>
          <w:szCs w:val="20"/>
        </w:rPr>
        <w:fldChar w:fldCharType="end"/>
      </w:r>
      <w:bookmarkEnd w:id="23"/>
      <w:r w:rsidRPr="007C7D6A">
        <w:rPr>
          <w:rFonts w:asciiTheme="minorHAnsi" w:hAnsiTheme="minorHAnsi" w:cs="Arial"/>
          <w:b/>
          <w:iCs/>
          <w:sz w:val="20"/>
          <w:szCs w:val="20"/>
        </w:rPr>
        <w:t>: Values of the model’s parameters obtained from the experimental measurements.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Change w:id="24" w:author="C. Anderson" w:date="2018-06-15T12:09:00Z">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PrChange>
      </w:tblPr>
      <w:tblGrid>
        <w:gridCol w:w="905"/>
        <w:gridCol w:w="2240"/>
        <w:gridCol w:w="1165"/>
        <w:tblGridChange w:id="25">
          <w:tblGrid>
            <w:gridCol w:w="905"/>
            <w:gridCol w:w="2240"/>
            <w:gridCol w:w="1165"/>
          </w:tblGrid>
        </w:tblGridChange>
      </w:tblGrid>
      <w:tr w:rsidR="00B4652E" w:rsidRPr="00B4652E" w14:paraId="3E9991BD" w14:textId="77777777" w:rsidTr="00331D92">
        <w:trPr>
          <w:trHeight w:val="269"/>
        </w:trPr>
        <w:tc>
          <w:tcPr>
            <w:tcW w:w="905" w:type="dxa"/>
            <w:shd w:val="clear" w:color="auto" w:fill="auto"/>
            <w:tcPrChange w:id="26" w:author="C. Anderson" w:date="2018-06-15T12:09:00Z">
              <w:tcPr>
                <w:tcW w:w="905" w:type="dxa"/>
                <w:shd w:val="clear" w:color="auto" w:fill="auto"/>
              </w:tcPr>
            </w:tcPrChange>
          </w:tcPr>
          <w:p w14:paraId="581F7899" w14:textId="77777777" w:rsidR="00B4652E" w:rsidRPr="00B4652E" w:rsidRDefault="00B4652E" w:rsidP="00DE6F71">
            <w:pPr>
              <w:jc w:val="center"/>
              <w:rPr>
                <w:b/>
                <w:sz w:val="20"/>
                <w:szCs w:val="20"/>
              </w:rPr>
            </w:pPr>
            <w:r w:rsidRPr="00B4652E">
              <w:rPr>
                <w:b/>
                <w:sz w:val="20"/>
                <w:szCs w:val="20"/>
              </w:rPr>
              <w:t>Symbol</w:t>
            </w:r>
          </w:p>
        </w:tc>
        <w:tc>
          <w:tcPr>
            <w:tcW w:w="2240" w:type="dxa"/>
            <w:shd w:val="clear" w:color="auto" w:fill="auto"/>
            <w:tcPrChange w:id="27" w:author="C. Anderson" w:date="2018-06-15T12:09:00Z">
              <w:tcPr>
                <w:tcW w:w="2240" w:type="dxa"/>
                <w:shd w:val="clear" w:color="auto" w:fill="auto"/>
              </w:tcPr>
            </w:tcPrChange>
          </w:tcPr>
          <w:p w14:paraId="4A6266EA" w14:textId="77777777" w:rsidR="00B4652E" w:rsidRPr="00B4652E" w:rsidRDefault="00B4652E" w:rsidP="00DE6F71">
            <w:pPr>
              <w:jc w:val="center"/>
              <w:rPr>
                <w:b/>
                <w:sz w:val="20"/>
                <w:szCs w:val="20"/>
              </w:rPr>
            </w:pPr>
            <w:r w:rsidRPr="00B4652E">
              <w:rPr>
                <w:b/>
                <w:sz w:val="20"/>
                <w:szCs w:val="20"/>
              </w:rPr>
              <w:t>Parameter</w:t>
            </w:r>
          </w:p>
        </w:tc>
        <w:tc>
          <w:tcPr>
            <w:tcW w:w="1165" w:type="dxa"/>
            <w:shd w:val="clear" w:color="auto" w:fill="auto"/>
            <w:tcPrChange w:id="28" w:author="C. Anderson" w:date="2018-06-15T12:09:00Z">
              <w:tcPr>
                <w:tcW w:w="1165" w:type="dxa"/>
                <w:shd w:val="clear" w:color="auto" w:fill="auto"/>
              </w:tcPr>
            </w:tcPrChange>
          </w:tcPr>
          <w:p w14:paraId="3C12F6F9" w14:textId="77777777" w:rsidR="00B4652E" w:rsidRPr="00B4652E" w:rsidRDefault="00B4652E" w:rsidP="00DE6F71">
            <w:pPr>
              <w:jc w:val="center"/>
              <w:rPr>
                <w:b/>
                <w:sz w:val="20"/>
                <w:szCs w:val="20"/>
              </w:rPr>
            </w:pPr>
            <w:r w:rsidRPr="00B4652E">
              <w:rPr>
                <w:b/>
                <w:sz w:val="20"/>
                <w:szCs w:val="20"/>
              </w:rPr>
              <w:t>Value</w:t>
            </w:r>
          </w:p>
        </w:tc>
      </w:tr>
      <w:tr w:rsidR="00B4652E" w:rsidRPr="00B4652E" w14:paraId="142D293E" w14:textId="77777777" w:rsidTr="00DE6F71">
        <w:tc>
          <w:tcPr>
            <w:tcW w:w="905" w:type="dxa"/>
            <w:shd w:val="clear" w:color="auto" w:fill="auto"/>
          </w:tcPr>
          <w:p w14:paraId="2478CCFD" w14:textId="77777777" w:rsidR="00B4652E" w:rsidRPr="00B4652E" w:rsidRDefault="00B4652E" w:rsidP="00B4652E">
            <w:pPr>
              <w:rPr>
                <w:i/>
                <w:sz w:val="20"/>
                <w:szCs w:val="20"/>
              </w:rPr>
            </w:pPr>
            <w:r w:rsidRPr="00B4652E">
              <w:rPr>
                <w:i/>
                <w:sz w:val="20"/>
                <w:szCs w:val="20"/>
              </w:rPr>
              <w:t>h</w:t>
            </w:r>
          </w:p>
        </w:tc>
        <w:tc>
          <w:tcPr>
            <w:tcW w:w="2240" w:type="dxa"/>
            <w:shd w:val="clear" w:color="auto" w:fill="auto"/>
          </w:tcPr>
          <w:p w14:paraId="495CCAC5" w14:textId="77777777" w:rsidR="00B4652E" w:rsidRPr="00B4652E" w:rsidRDefault="00B4652E" w:rsidP="00B4652E">
            <w:pPr>
              <w:rPr>
                <w:sz w:val="20"/>
                <w:szCs w:val="20"/>
              </w:rPr>
            </w:pPr>
            <w:r w:rsidRPr="00B4652E">
              <w:rPr>
                <w:sz w:val="20"/>
                <w:szCs w:val="20"/>
              </w:rPr>
              <w:t>Time step</w:t>
            </w:r>
          </w:p>
        </w:tc>
        <w:tc>
          <w:tcPr>
            <w:tcW w:w="1165" w:type="dxa"/>
            <w:shd w:val="clear" w:color="auto" w:fill="auto"/>
          </w:tcPr>
          <w:p w14:paraId="07DBBEA3" w14:textId="77777777" w:rsidR="00B4652E" w:rsidRPr="00B4652E" w:rsidRDefault="00B4652E" w:rsidP="00B4652E">
            <w:pPr>
              <w:rPr>
                <w:sz w:val="20"/>
                <w:szCs w:val="20"/>
              </w:rPr>
            </w:pPr>
            <w:r w:rsidRPr="00B4652E">
              <w:rPr>
                <w:sz w:val="20"/>
                <w:szCs w:val="20"/>
              </w:rPr>
              <w:t>10 [s]</w:t>
            </w:r>
          </w:p>
        </w:tc>
      </w:tr>
      <w:tr w:rsidR="00B4652E" w:rsidRPr="00B4652E" w14:paraId="6BBEB6E5" w14:textId="77777777" w:rsidTr="00DE6F71">
        <w:tc>
          <w:tcPr>
            <w:tcW w:w="905" w:type="dxa"/>
            <w:shd w:val="clear" w:color="auto" w:fill="auto"/>
          </w:tcPr>
          <w:p w14:paraId="2393E194" w14:textId="77777777" w:rsidR="00B4652E" w:rsidRPr="00B4652E" w:rsidRDefault="00B4652E" w:rsidP="00B4652E">
            <w:pPr>
              <w:rPr>
                <w:i/>
                <w:sz w:val="20"/>
                <w:szCs w:val="20"/>
              </w:rPr>
            </w:pPr>
            <w:r w:rsidRPr="00B4652E">
              <w:rPr>
                <w:i/>
                <w:sz w:val="20"/>
                <w:szCs w:val="20"/>
              </w:rPr>
              <w:t>C</w:t>
            </w:r>
          </w:p>
        </w:tc>
        <w:tc>
          <w:tcPr>
            <w:tcW w:w="2240" w:type="dxa"/>
            <w:shd w:val="clear" w:color="auto" w:fill="auto"/>
          </w:tcPr>
          <w:p w14:paraId="7B41AB20" w14:textId="77777777" w:rsidR="00B4652E" w:rsidRPr="00B4652E" w:rsidRDefault="00B4652E" w:rsidP="00B4652E">
            <w:pPr>
              <w:rPr>
                <w:sz w:val="20"/>
                <w:szCs w:val="20"/>
              </w:rPr>
            </w:pPr>
            <w:r w:rsidRPr="00B4652E">
              <w:rPr>
                <w:sz w:val="20"/>
                <w:szCs w:val="20"/>
              </w:rPr>
              <w:t>Thermal capacitance</w:t>
            </w:r>
          </w:p>
        </w:tc>
        <w:tc>
          <w:tcPr>
            <w:tcW w:w="1165" w:type="dxa"/>
            <w:shd w:val="clear" w:color="auto" w:fill="auto"/>
          </w:tcPr>
          <w:p w14:paraId="214EEBF4" w14:textId="77777777" w:rsidR="00B4652E" w:rsidRPr="00B4652E" w:rsidRDefault="00B4652E" w:rsidP="00B4652E">
            <w:pPr>
              <w:rPr>
                <w:sz w:val="20"/>
                <w:szCs w:val="20"/>
              </w:rPr>
            </w:pPr>
            <w:r w:rsidRPr="00B4652E">
              <w:rPr>
                <w:sz w:val="20"/>
                <w:szCs w:val="20"/>
              </w:rPr>
              <w:t>15.7·10</w:t>
            </w:r>
            <w:r w:rsidRPr="00B4652E">
              <w:rPr>
                <w:sz w:val="20"/>
                <w:szCs w:val="20"/>
                <w:vertAlign w:val="superscript"/>
              </w:rPr>
              <w:t>6</w:t>
            </w:r>
            <w:r w:rsidRPr="00B4652E">
              <w:rPr>
                <w:sz w:val="20"/>
                <w:szCs w:val="20"/>
              </w:rPr>
              <w:t xml:space="preserve"> [J/ºC]</w:t>
            </w:r>
          </w:p>
        </w:tc>
      </w:tr>
      <w:tr w:rsidR="00B4652E" w:rsidRPr="00B4652E" w14:paraId="3FC37963" w14:textId="77777777" w:rsidTr="00DE6F71">
        <w:tc>
          <w:tcPr>
            <w:tcW w:w="905" w:type="dxa"/>
            <w:shd w:val="clear" w:color="auto" w:fill="auto"/>
          </w:tcPr>
          <w:p w14:paraId="0E7B656E" w14:textId="77777777" w:rsidR="00B4652E" w:rsidRPr="00B4652E" w:rsidRDefault="00B4652E" w:rsidP="00B4652E">
            <w:pPr>
              <w:rPr>
                <w:i/>
                <w:sz w:val="20"/>
                <w:szCs w:val="20"/>
              </w:rPr>
            </w:pPr>
            <w:r w:rsidRPr="00B4652E">
              <w:rPr>
                <w:i/>
                <w:sz w:val="20"/>
                <w:szCs w:val="20"/>
              </w:rPr>
              <w:t>R</w:t>
            </w:r>
          </w:p>
        </w:tc>
        <w:tc>
          <w:tcPr>
            <w:tcW w:w="2240" w:type="dxa"/>
            <w:shd w:val="clear" w:color="auto" w:fill="auto"/>
          </w:tcPr>
          <w:p w14:paraId="2EEEF8B7" w14:textId="77777777" w:rsidR="00B4652E" w:rsidRPr="00B4652E" w:rsidRDefault="00B4652E" w:rsidP="00B4652E">
            <w:pPr>
              <w:rPr>
                <w:sz w:val="20"/>
                <w:szCs w:val="20"/>
              </w:rPr>
            </w:pPr>
            <w:r w:rsidRPr="00B4652E">
              <w:rPr>
                <w:sz w:val="20"/>
                <w:szCs w:val="20"/>
              </w:rPr>
              <w:t>Thermal resistance</w:t>
            </w:r>
          </w:p>
        </w:tc>
        <w:tc>
          <w:tcPr>
            <w:tcW w:w="1165" w:type="dxa"/>
            <w:shd w:val="clear" w:color="auto" w:fill="auto"/>
          </w:tcPr>
          <w:p w14:paraId="20C85076" w14:textId="77777777" w:rsidR="00B4652E" w:rsidRPr="00B4652E" w:rsidRDefault="00B4652E" w:rsidP="00B4652E">
            <w:pPr>
              <w:rPr>
                <w:sz w:val="20"/>
                <w:szCs w:val="20"/>
              </w:rPr>
            </w:pPr>
            <w:r w:rsidRPr="00B4652E">
              <w:rPr>
                <w:sz w:val="20"/>
                <w:szCs w:val="20"/>
              </w:rPr>
              <w:t>4.67·10</w:t>
            </w:r>
            <w:r w:rsidRPr="00B4652E">
              <w:rPr>
                <w:sz w:val="20"/>
                <w:szCs w:val="20"/>
                <w:vertAlign w:val="superscript"/>
              </w:rPr>
              <w:t>-3</w:t>
            </w:r>
            <w:r w:rsidRPr="00B4652E">
              <w:rPr>
                <w:sz w:val="20"/>
                <w:szCs w:val="20"/>
              </w:rPr>
              <w:t xml:space="preserve"> [ºC/W]</w:t>
            </w:r>
          </w:p>
        </w:tc>
      </w:tr>
      <w:tr w:rsidR="00B4652E" w:rsidRPr="00B4652E" w14:paraId="77F52539" w14:textId="77777777" w:rsidTr="00DE6F71">
        <w:tc>
          <w:tcPr>
            <w:tcW w:w="905" w:type="dxa"/>
            <w:shd w:val="clear" w:color="auto" w:fill="auto"/>
          </w:tcPr>
          <w:p w14:paraId="49149F7C" w14:textId="77777777" w:rsidR="00B4652E" w:rsidRPr="00B4652E" w:rsidRDefault="00B4652E" w:rsidP="00B4652E">
            <w:pPr>
              <w:rPr>
                <w:i/>
                <w:sz w:val="20"/>
                <w:szCs w:val="20"/>
              </w:rPr>
            </w:pPr>
            <w:r w:rsidRPr="00B4652E">
              <w:rPr>
                <w:i/>
                <w:sz w:val="20"/>
                <w:szCs w:val="20"/>
              </w:rPr>
              <w:t>Q</w:t>
            </w:r>
            <w:r w:rsidRPr="00B4652E">
              <w:rPr>
                <w:i/>
                <w:sz w:val="20"/>
                <w:szCs w:val="20"/>
                <w:vertAlign w:val="subscript"/>
              </w:rPr>
              <w:t>C,nom</w:t>
            </w:r>
          </w:p>
        </w:tc>
        <w:tc>
          <w:tcPr>
            <w:tcW w:w="2240" w:type="dxa"/>
            <w:shd w:val="clear" w:color="auto" w:fill="auto"/>
          </w:tcPr>
          <w:p w14:paraId="37372DB1" w14:textId="77777777" w:rsidR="00B4652E" w:rsidRPr="00B4652E" w:rsidRDefault="00B4652E" w:rsidP="00B4652E">
            <w:pPr>
              <w:rPr>
                <w:sz w:val="20"/>
                <w:szCs w:val="20"/>
              </w:rPr>
            </w:pPr>
            <w:r w:rsidRPr="00B4652E">
              <w:rPr>
                <w:sz w:val="20"/>
                <w:szCs w:val="20"/>
              </w:rPr>
              <w:t>Nominal cooling capacity of heat pump per compressor stage</w:t>
            </w:r>
          </w:p>
        </w:tc>
        <w:tc>
          <w:tcPr>
            <w:tcW w:w="1165" w:type="dxa"/>
            <w:shd w:val="clear" w:color="auto" w:fill="auto"/>
          </w:tcPr>
          <w:p w14:paraId="5AE0AA61" w14:textId="77777777" w:rsidR="00B4652E" w:rsidRPr="00B4652E" w:rsidRDefault="00B4652E" w:rsidP="00B4652E">
            <w:pPr>
              <w:rPr>
                <w:sz w:val="20"/>
                <w:szCs w:val="20"/>
              </w:rPr>
            </w:pPr>
            <w:r w:rsidRPr="00B4652E">
              <w:rPr>
                <w:sz w:val="20"/>
                <w:szCs w:val="20"/>
              </w:rPr>
              <w:t>15767 [W]</w:t>
            </w:r>
          </w:p>
        </w:tc>
      </w:tr>
      <w:tr w:rsidR="00B4652E" w:rsidRPr="00B4652E" w14:paraId="4B244EEA" w14:textId="77777777" w:rsidTr="00DE6F71">
        <w:tc>
          <w:tcPr>
            <w:tcW w:w="905" w:type="dxa"/>
            <w:shd w:val="clear" w:color="auto" w:fill="auto"/>
          </w:tcPr>
          <w:p w14:paraId="12A201AF" w14:textId="77777777" w:rsidR="00B4652E" w:rsidRPr="00B4652E" w:rsidRDefault="00B4652E" w:rsidP="00B4652E">
            <w:pPr>
              <w:rPr>
                <w:i/>
                <w:sz w:val="20"/>
                <w:szCs w:val="20"/>
              </w:rPr>
            </w:pPr>
            <w:r w:rsidRPr="00B4652E">
              <w:rPr>
                <w:i/>
                <w:sz w:val="20"/>
                <w:szCs w:val="20"/>
              </w:rPr>
              <w:t>Q</w:t>
            </w:r>
            <w:r w:rsidRPr="00B4652E">
              <w:rPr>
                <w:i/>
                <w:sz w:val="20"/>
                <w:szCs w:val="20"/>
                <w:vertAlign w:val="subscript"/>
              </w:rPr>
              <w:t>IT</w:t>
            </w:r>
          </w:p>
        </w:tc>
        <w:tc>
          <w:tcPr>
            <w:tcW w:w="2240" w:type="dxa"/>
            <w:shd w:val="clear" w:color="auto" w:fill="auto"/>
          </w:tcPr>
          <w:p w14:paraId="6C27415B" w14:textId="77777777" w:rsidR="00B4652E" w:rsidRPr="00B4652E" w:rsidRDefault="00B4652E" w:rsidP="00B4652E">
            <w:pPr>
              <w:rPr>
                <w:sz w:val="20"/>
                <w:szCs w:val="20"/>
              </w:rPr>
            </w:pPr>
            <w:r w:rsidRPr="00B4652E">
              <w:rPr>
                <w:sz w:val="20"/>
                <w:szCs w:val="20"/>
              </w:rPr>
              <w:t>Average heat gain from IT equipment</w:t>
            </w:r>
          </w:p>
        </w:tc>
        <w:tc>
          <w:tcPr>
            <w:tcW w:w="1165" w:type="dxa"/>
            <w:shd w:val="clear" w:color="auto" w:fill="auto"/>
          </w:tcPr>
          <w:p w14:paraId="39033566" w14:textId="77777777" w:rsidR="00B4652E" w:rsidRPr="00B4652E" w:rsidRDefault="00B4652E" w:rsidP="00B4652E">
            <w:pPr>
              <w:rPr>
                <w:sz w:val="20"/>
                <w:szCs w:val="20"/>
              </w:rPr>
            </w:pPr>
            <w:r w:rsidRPr="00B4652E">
              <w:rPr>
                <w:sz w:val="20"/>
                <w:szCs w:val="20"/>
              </w:rPr>
              <w:t>14040 [W]</w:t>
            </w:r>
          </w:p>
        </w:tc>
      </w:tr>
      <w:tr w:rsidR="00B4652E" w:rsidRPr="00B4652E" w14:paraId="446F7056" w14:textId="77777777" w:rsidTr="00DE6F71">
        <w:tc>
          <w:tcPr>
            <w:tcW w:w="905" w:type="dxa"/>
            <w:shd w:val="clear" w:color="auto" w:fill="auto"/>
          </w:tcPr>
          <w:p w14:paraId="4AF43E13" w14:textId="77777777" w:rsidR="00B4652E" w:rsidRPr="00B4652E" w:rsidRDefault="00B4652E" w:rsidP="00B4652E">
            <w:pPr>
              <w:rPr>
                <w:i/>
                <w:sz w:val="20"/>
                <w:szCs w:val="20"/>
              </w:rPr>
            </w:pPr>
            <w:r w:rsidRPr="00B4652E">
              <w:rPr>
                <w:i/>
                <w:sz w:val="20"/>
                <w:szCs w:val="20"/>
              </w:rPr>
              <w:t>θ</w:t>
            </w:r>
            <w:r w:rsidRPr="00B4652E">
              <w:rPr>
                <w:i/>
                <w:sz w:val="20"/>
                <w:szCs w:val="20"/>
                <w:vertAlign w:val="subscript"/>
              </w:rPr>
              <w:t>min</w:t>
            </w:r>
          </w:p>
        </w:tc>
        <w:tc>
          <w:tcPr>
            <w:tcW w:w="2240" w:type="dxa"/>
            <w:shd w:val="clear" w:color="auto" w:fill="auto"/>
          </w:tcPr>
          <w:p w14:paraId="16FE3B4B" w14:textId="77777777" w:rsidR="00B4652E" w:rsidRPr="00B4652E" w:rsidRDefault="00B4652E" w:rsidP="00B4652E">
            <w:pPr>
              <w:rPr>
                <w:sz w:val="20"/>
                <w:szCs w:val="20"/>
              </w:rPr>
            </w:pPr>
            <w:r w:rsidRPr="00B4652E">
              <w:rPr>
                <w:sz w:val="20"/>
                <w:szCs w:val="20"/>
              </w:rPr>
              <w:t>Minimum thermostat set point</w:t>
            </w:r>
          </w:p>
        </w:tc>
        <w:tc>
          <w:tcPr>
            <w:tcW w:w="1165" w:type="dxa"/>
            <w:shd w:val="clear" w:color="auto" w:fill="auto"/>
          </w:tcPr>
          <w:p w14:paraId="32355E4D" w14:textId="77777777" w:rsidR="00B4652E" w:rsidRPr="00B4652E" w:rsidRDefault="00B4652E" w:rsidP="00B4652E">
            <w:pPr>
              <w:rPr>
                <w:sz w:val="20"/>
                <w:szCs w:val="20"/>
              </w:rPr>
            </w:pPr>
            <w:r w:rsidRPr="00B4652E">
              <w:rPr>
                <w:sz w:val="20"/>
                <w:szCs w:val="20"/>
              </w:rPr>
              <w:t>25.6 [ºC]</w:t>
            </w:r>
          </w:p>
        </w:tc>
      </w:tr>
      <w:tr w:rsidR="00B4652E" w:rsidRPr="00B4652E" w14:paraId="34388F0E" w14:textId="77777777" w:rsidTr="00DE6F71">
        <w:tc>
          <w:tcPr>
            <w:tcW w:w="905" w:type="dxa"/>
            <w:shd w:val="clear" w:color="auto" w:fill="auto"/>
          </w:tcPr>
          <w:p w14:paraId="02356E36" w14:textId="77777777" w:rsidR="00B4652E" w:rsidRPr="00B4652E" w:rsidRDefault="00B4652E" w:rsidP="00B4652E">
            <w:pPr>
              <w:rPr>
                <w:i/>
                <w:sz w:val="20"/>
                <w:szCs w:val="20"/>
              </w:rPr>
            </w:pPr>
            <w:r w:rsidRPr="00B4652E">
              <w:rPr>
                <w:i/>
                <w:sz w:val="20"/>
                <w:szCs w:val="20"/>
              </w:rPr>
              <w:t>θ</w:t>
            </w:r>
            <w:r w:rsidRPr="00B4652E">
              <w:rPr>
                <w:i/>
                <w:sz w:val="20"/>
                <w:szCs w:val="20"/>
                <w:vertAlign w:val="subscript"/>
              </w:rPr>
              <w:t>max,1</w:t>
            </w:r>
          </w:p>
        </w:tc>
        <w:tc>
          <w:tcPr>
            <w:tcW w:w="2240" w:type="dxa"/>
            <w:shd w:val="clear" w:color="auto" w:fill="auto"/>
          </w:tcPr>
          <w:p w14:paraId="56D1AE5C" w14:textId="77777777" w:rsidR="00B4652E" w:rsidRPr="00B4652E" w:rsidRDefault="00B4652E" w:rsidP="00B4652E">
            <w:pPr>
              <w:rPr>
                <w:sz w:val="20"/>
                <w:szCs w:val="20"/>
              </w:rPr>
            </w:pPr>
            <w:r w:rsidRPr="00B4652E">
              <w:rPr>
                <w:sz w:val="20"/>
                <w:szCs w:val="20"/>
              </w:rPr>
              <w:t>Maximum thermostat set point for the part-load (</w:t>
            </w:r>
            <w:r w:rsidRPr="00B4652E">
              <w:rPr>
                <w:i/>
                <w:sz w:val="20"/>
                <w:szCs w:val="20"/>
              </w:rPr>
              <w:t>n</w:t>
            </w:r>
            <w:r w:rsidRPr="00B4652E">
              <w:rPr>
                <w:sz w:val="20"/>
                <w:szCs w:val="20"/>
              </w:rPr>
              <w:t xml:space="preserve"> = 1) cooling</w:t>
            </w:r>
          </w:p>
        </w:tc>
        <w:tc>
          <w:tcPr>
            <w:tcW w:w="1165" w:type="dxa"/>
            <w:shd w:val="clear" w:color="auto" w:fill="auto"/>
          </w:tcPr>
          <w:p w14:paraId="451AE7B9" w14:textId="77777777" w:rsidR="00B4652E" w:rsidRPr="00B4652E" w:rsidRDefault="00B4652E" w:rsidP="00B4652E">
            <w:pPr>
              <w:rPr>
                <w:sz w:val="20"/>
                <w:szCs w:val="20"/>
              </w:rPr>
            </w:pPr>
            <w:r w:rsidRPr="00B4652E">
              <w:rPr>
                <w:sz w:val="20"/>
                <w:szCs w:val="20"/>
              </w:rPr>
              <w:t>26.4 [ºC]</w:t>
            </w:r>
          </w:p>
        </w:tc>
      </w:tr>
      <w:tr w:rsidR="00B4652E" w:rsidRPr="00B4652E" w14:paraId="45490342" w14:textId="77777777" w:rsidTr="00DE6F71">
        <w:tc>
          <w:tcPr>
            <w:tcW w:w="905" w:type="dxa"/>
            <w:shd w:val="clear" w:color="auto" w:fill="auto"/>
          </w:tcPr>
          <w:p w14:paraId="78D4E6AC" w14:textId="77777777" w:rsidR="00B4652E" w:rsidRPr="00B4652E" w:rsidRDefault="00B4652E" w:rsidP="00B4652E">
            <w:pPr>
              <w:rPr>
                <w:i/>
                <w:sz w:val="20"/>
                <w:szCs w:val="20"/>
              </w:rPr>
            </w:pPr>
            <w:r w:rsidRPr="00B4652E">
              <w:rPr>
                <w:i/>
                <w:sz w:val="20"/>
                <w:szCs w:val="20"/>
              </w:rPr>
              <w:t>θ</w:t>
            </w:r>
            <w:r w:rsidRPr="00B4652E">
              <w:rPr>
                <w:i/>
                <w:sz w:val="20"/>
                <w:szCs w:val="20"/>
                <w:vertAlign w:val="subscript"/>
              </w:rPr>
              <w:t>max,2</w:t>
            </w:r>
          </w:p>
        </w:tc>
        <w:tc>
          <w:tcPr>
            <w:tcW w:w="2240" w:type="dxa"/>
            <w:shd w:val="clear" w:color="auto" w:fill="auto"/>
          </w:tcPr>
          <w:p w14:paraId="1AA2457B" w14:textId="77777777" w:rsidR="00B4652E" w:rsidRPr="00B4652E" w:rsidRDefault="00B4652E" w:rsidP="00B4652E">
            <w:pPr>
              <w:rPr>
                <w:sz w:val="20"/>
                <w:szCs w:val="20"/>
              </w:rPr>
            </w:pPr>
            <w:r w:rsidRPr="00B4652E">
              <w:rPr>
                <w:sz w:val="20"/>
                <w:szCs w:val="20"/>
              </w:rPr>
              <w:t>Maximum thermostat set point for the full-load  (</w:t>
            </w:r>
            <w:r w:rsidRPr="00B4652E">
              <w:rPr>
                <w:i/>
                <w:sz w:val="20"/>
                <w:szCs w:val="20"/>
              </w:rPr>
              <w:t>n</w:t>
            </w:r>
            <w:r w:rsidRPr="00B4652E">
              <w:rPr>
                <w:sz w:val="20"/>
                <w:szCs w:val="20"/>
              </w:rPr>
              <w:t xml:space="preserve"> = 2) cooling</w:t>
            </w:r>
          </w:p>
        </w:tc>
        <w:tc>
          <w:tcPr>
            <w:tcW w:w="1165" w:type="dxa"/>
            <w:shd w:val="clear" w:color="auto" w:fill="auto"/>
          </w:tcPr>
          <w:p w14:paraId="5E502FDC" w14:textId="77777777" w:rsidR="00B4652E" w:rsidRPr="00B4652E" w:rsidRDefault="00B4652E" w:rsidP="00B4652E">
            <w:pPr>
              <w:rPr>
                <w:sz w:val="20"/>
                <w:szCs w:val="20"/>
              </w:rPr>
            </w:pPr>
            <w:r w:rsidRPr="00B4652E">
              <w:rPr>
                <w:sz w:val="20"/>
                <w:szCs w:val="20"/>
              </w:rPr>
              <w:t>27.2 [ºC]</w:t>
            </w:r>
          </w:p>
        </w:tc>
      </w:tr>
      <w:tr w:rsidR="00B4652E" w:rsidRPr="00B4652E" w14:paraId="5077EE14" w14:textId="77777777" w:rsidTr="00DE6F71">
        <w:tc>
          <w:tcPr>
            <w:tcW w:w="905" w:type="dxa"/>
            <w:shd w:val="clear" w:color="auto" w:fill="auto"/>
          </w:tcPr>
          <w:p w14:paraId="1D0EC9E1" w14:textId="77777777" w:rsidR="00B4652E" w:rsidRPr="00B4652E" w:rsidRDefault="00B4652E" w:rsidP="00B4652E">
            <w:pPr>
              <w:rPr>
                <w:i/>
                <w:sz w:val="20"/>
                <w:szCs w:val="20"/>
              </w:rPr>
            </w:pPr>
            <w:r w:rsidRPr="00B4652E">
              <w:rPr>
                <w:i/>
                <w:sz w:val="20"/>
                <w:szCs w:val="20"/>
              </w:rPr>
              <w:t>COP</w:t>
            </w:r>
            <w:r w:rsidRPr="00B4652E">
              <w:rPr>
                <w:i/>
                <w:sz w:val="20"/>
                <w:szCs w:val="20"/>
                <w:vertAlign w:val="subscript"/>
              </w:rPr>
              <w:t>nom</w:t>
            </w:r>
          </w:p>
        </w:tc>
        <w:tc>
          <w:tcPr>
            <w:tcW w:w="2240" w:type="dxa"/>
            <w:shd w:val="clear" w:color="auto" w:fill="auto"/>
          </w:tcPr>
          <w:p w14:paraId="5B637A7A" w14:textId="77777777" w:rsidR="00B4652E" w:rsidRPr="00B4652E" w:rsidRDefault="00B4652E" w:rsidP="00B4652E">
            <w:pPr>
              <w:rPr>
                <w:sz w:val="20"/>
                <w:szCs w:val="20"/>
              </w:rPr>
            </w:pPr>
            <w:r w:rsidRPr="00B4652E">
              <w:rPr>
                <w:sz w:val="20"/>
                <w:szCs w:val="20"/>
              </w:rPr>
              <w:t>Coefficient of performance at nominal conditions</w:t>
            </w:r>
          </w:p>
        </w:tc>
        <w:tc>
          <w:tcPr>
            <w:tcW w:w="1165" w:type="dxa"/>
            <w:shd w:val="clear" w:color="auto" w:fill="auto"/>
          </w:tcPr>
          <w:p w14:paraId="125E8DF0" w14:textId="77777777" w:rsidR="00B4652E" w:rsidRPr="00B4652E" w:rsidRDefault="00B4652E" w:rsidP="00B4652E">
            <w:pPr>
              <w:rPr>
                <w:sz w:val="20"/>
                <w:szCs w:val="20"/>
              </w:rPr>
            </w:pPr>
            <w:r w:rsidRPr="00B4652E">
              <w:rPr>
                <w:sz w:val="20"/>
                <w:szCs w:val="20"/>
              </w:rPr>
              <w:t>3</w:t>
            </w:r>
          </w:p>
        </w:tc>
      </w:tr>
      <w:tr w:rsidR="00B4652E" w:rsidRPr="00B4652E" w14:paraId="626382C7" w14:textId="77777777" w:rsidTr="00DE6F71">
        <w:tc>
          <w:tcPr>
            <w:tcW w:w="905" w:type="dxa"/>
            <w:shd w:val="clear" w:color="auto" w:fill="auto"/>
          </w:tcPr>
          <w:p w14:paraId="23F55075" w14:textId="77777777" w:rsidR="00B4652E" w:rsidRPr="00B4652E" w:rsidRDefault="00492822" w:rsidP="00B4652E">
            <w:pPr>
              <w:rPr>
                <w:i/>
                <w:sz w:val="20"/>
                <w:szCs w:val="20"/>
              </w:rPr>
            </w:pPr>
            <w:r w:rsidRPr="00B4652E">
              <w:rPr>
                <w:i/>
                <w:sz w:val="20"/>
                <w:szCs w:val="20"/>
              </w:rPr>
              <w:t>N</w:t>
            </w:r>
          </w:p>
        </w:tc>
        <w:tc>
          <w:tcPr>
            <w:tcW w:w="2240" w:type="dxa"/>
            <w:shd w:val="clear" w:color="auto" w:fill="auto"/>
          </w:tcPr>
          <w:p w14:paraId="151C4E28" w14:textId="77777777" w:rsidR="00B4652E" w:rsidRPr="00B4652E" w:rsidRDefault="00B4652E" w:rsidP="00B4652E">
            <w:pPr>
              <w:rPr>
                <w:sz w:val="20"/>
                <w:szCs w:val="20"/>
              </w:rPr>
            </w:pPr>
            <w:r w:rsidRPr="00B4652E">
              <w:rPr>
                <w:sz w:val="20"/>
                <w:szCs w:val="20"/>
              </w:rPr>
              <w:t>Number of active heat pump compressor stages</w:t>
            </w:r>
          </w:p>
        </w:tc>
        <w:tc>
          <w:tcPr>
            <w:tcW w:w="1165" w:type="dxa"/>
            <w:shd w:val="clear" w:color="auto" w:fill="auto"/>
          </w:tcPr>
          <w:p w14:paraId="79EF0A1A" w14:textId="77777777" w:rsidR="00B4652E" w:rsidRPr="00B4652E" w:rsidRDefault="00B4652E" w:rsidP="00B4652E">
            <w:pPr>
              <w:rPr>
                <w:sz w:val="20"/>
                <w:szCs w:val="20"/>
              </w:rPr>
            </w:pPr>
            <w:r w:rsidRPr="00B4652E">
              <w:rPr>
                <w:sz w:val="20"/>
                <w:szCs w:val="20"/>
              </w:rPr>
              <w:t>1 or 2</w:t>
            </w:r>
          </w:p>
        </w:tc>
      </w:tr>
    </w:tbl>
    <w:p w14:paraId="1E9CE589" w14:textId="77777777" w:rsidR="00B4652E" w:rsidRPr="00B4652E" w:rsidRDefault="00B4652E" w:rsidP="00B4652E">
      <w:pPr>
        <w:rPr>
          <w:sz w:val="20"/>
          <w:szCs w:val="20"/>
        </w:rPr>
      </w:pPr>
    </w:p>
    <w:p w14:paraId="20170872" w14:textId="0BEE810B" w:rsidR="00B4652E" w:rsidRPr="00773451" w:rsidRDefault="00B4652E" w:rsidP="00773451">
      <w:pPr>
        <w:jc w:val="both"/>
        <w:rPr>
          <w:b/>
          <w:sz w:val="20"/>
          <w:szCs w:val="20"/>
        </w:rPr>
      </w:pPr>
      <w:r w:rsidRPr="00B4652E">
        <w:rPr>
          <w:b/>
          <w:sz w:val="20"/>
          <w:szCs w:val="20"/>
        </w:rPr>
        <w:t>2.2.2 Model validation</w:t>
      </w:r>
      <w:r w:rsidR="00773451">
        <w:rPr>
          <w:b/>
          <w:sz w:val="20"/>
          <w:szCs w:val="20"/>
        </w:rPr>
        <w:t xml:space="preserve">. </w:t>
      </w:r>
      <w:r w:rsidRPr="00B4652E">
        <w:rPr>
          <w:sz w:val="20"/>
          <w:szCs w:val="20"/>
        </w:rPr>
        <w:fldChar w:fldCharType="begin"/>
      </w:r>
      <w:r w:rsidRPr="00B4652E">
        <w:rPr>
          <w:sz w:val="20"/>
          <w:szCs w:val="20"/>
        </w:rPr>
        <w:instrText xml:space="preserve"> REF _Ref506285733 \h  \* MERGEFORMAT </w:instrText>
      </w:r>
      <w:r w:rsidRPr="00B4652E">
        <w:rPr>
          <w:sz w:val="20"/>
          <w:szCs w:val="20"/>
        </w:rPr>
      </w:r>
      <w:r w:rsidRPr="00B4652E">
        <w:rPr>
          <w:sz w:val="20"/>
          <w:szCs w:val="20"/>
        </w:rPr>
        <w:fldChar w:fldCharType="separate"/>
      </w:r>
      <w:ins w:id="29" w:author="C. Anderson" w:date="2018-06-15T12:33:00Z">
        <w:r w:rsidR="009F183A" w:rsidRPr="009F183A">
          <w:rPr>
            <w:sz w:val="20"/>
            <w:szCs w:val="20"/>
            <w:rPrChange w:id="30" w:author="C. Anderson" w:date="2018-06-15T12:33:00Z">
              <w:rPr>
                <w:rFonts w:asciiTheme="minorHAnsi" w:hAnsiTheme="minorHAnsi" w:cs="Tahoma"/>
                <w:b/>
                <w:iCs/>
                <w:sz w:val="20"/>
                <w:szCs w:val="20"/>
              </w:rPr>
            </w:rPrChange>
          </w:rPr>
          <w:t>Figure 2</w:t>
        </w:r>
      </w:ins>
      <w:del w:id="31" w:author="C. Anderson" w:date="2018-06-15T12:33:00Z">
        <w:r w:rsidRPr="00B4652E" w:rsidDel="009F183A">
          <w:rPr>
            <w:sz w:val="20"/>
            <w:szCs w:val="20"/>
          </w:rPr>
          <w:delText>Figure 2</w:delText>
        </w:r>
      </w:del>
      <w:r w:rsidRPr="00B4652E">
        <w:rPr>
          <w:sz w:val="20"/>
          <w:szCs w:val="20"/>
        </w:rPr>
        <w:fldChar w:fldCharType="end"/>
      </w:r>
      <w:r w:rsidRPr="00B4652E">
        <w:rPr>
          <w:sz w:val="20"/>
          <w:szCs w:val="20"/>
        </w:rPr>
        <w:t xml:space="preserve"> shows a comparison of the results from the numerical model to the data recorded at the telecommunications data center in Ithaca, NY. The dynamic thermal behavior simulated by the model is in good agreement with the data, as illustrated by similar period of fluctuations in the indoor temperature </w:t>
      </w:r>
      <w:r w:rsidRPr="00B4652E">
        <w:rPr>
          <w:i/>
          <w:sz w:val="20"/>
          <w:szCs w:val="20"/>
        </w:rPr>
        <w:t>θ</w:t>
      </w:r>
      <w:r w:rsidRPr="00B4652E">
        <w:rPr>
          <w:sz w:val="20"/>
          <w:szCs w:val="20"/>
        </w:rPr>
        <w:t>. Most importantly, the rate at which the indoor temperature increases when the cooling system is off is accurately captured by the model. The cumulative cooling load and electricity use are also in a good agreement, with approximately 2% and 4% difference between data and model results, respectively.</w:t>
      </w:r>
    </w:p>
    <w:p w14:paraId="2EABC8A5" w14:textId="77777777" w:rsidR="00B4652E" w:rsidRPr="00B4652E" w:rsidRDefault="00613019" w:rsidP="00B4652E">
      <w:pPr>
        <w:rPr>
          <w:sz w:val="20"/>
          <w:szCs w:val="20"/>
        </w:rPr>
      </w:pPr>
      <w:r>
        <w:rPr>
          <w:noProof/>
          <w:sz w:val="20"/>
          <w:szCs w:val="20"/>
        </w:rPr>
        <w:lastRenderedPageBreak/>
        <w:drawing>
          <wp:inline distT="0" distB="0" distL="0" distR="0" wp14:anchorId="71C7F13D" wp14:editId="578E9F14">
            <wp:extent cx="2948815" cy="2686050"/>
            <wp:effectExtent l="0" t="0" r="4445" b="0"/>
            <wp:docPr id="1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66329" cy="2702003"/>
                    </a:xfrm>
                    <a:prstGeom prst="rect">
                      <a:avLst/>
                    </a:prstGeom>
                    <a:noFill/>
                    <a:ln>
                      <a:noFill/>
                    </a:ln>
                  </pic:spPr>
                </pic:pic>
              </a:graphicData>
            </a:graphic>
          </wp:inline>
        </w:drawing>
      </w:r>
    </w:p>
    <w:p w14:paraId="0F3D2382" w14:textId="77777777" w:rsidR="00B4652E" w:rsidRPr="007C7D6A" w:rsidRDefault="00B4652E" w:rsidP="007C7D6A">
      <w:pPr>
        <w:jc w:val="center"/>
        <w:rPr>
          <w:rFonts w:asciiTheme="minorHAnsi" w:hAnsiTheme="minorHAnsi" w:cs="Tahoma"/>
          <w:b/>
          <w:iCs/>
          <w:sz w:val="20"/>
          <w:szCs w:val="20"/>
        </w:rPr>
      </w:pPr>
      <w:bookmarkStart w:id="32" w:name="_Ref506285733"/>
      <w:bookmarkStart w:id="33" w:name="_Ref506285727"/>
      <w:r w:rsidRPr="007C7D6A">
        <w:rPr>
          <w:rFonts w:asciiTheme="minorHAnsi" w:hAnsiTheme="minorHAnsi" w:cs="Tahoma"/>
          <w:b/>
          <w:iCs/>
          <w:sz w:val="20"/>
          <w:szCs w:val="20"/>
        </w:rPr>
        <w:t xml:space="preserve">Figure </w:t>
      </w:r>
      <w:r w:rsidRPr="007C7D6A">
        <w:rPr>
          <w:rFonts w:asciiTheme="minorHAnsi" w:hAnsiTheme="minorHAnsi" w:cs="Tahoma"/>
          <w:b/>
          <w:iCs/>
          <w:sz w:val="20"/>
          <w:szCs w:val="20"/>
        </w:rPr>
        <w:fldChar w:fldCharType="begin"/>
      </w:r>
      <w:r w:rsidRPr="007C7D6A">
        <w:rPr>
          <w:rFonts w:asciiTheme="minorHAnsi" w:hAnsiTheme="minorHAnsi" w:cs="Tahoma"/>
          <w:b/>
          <w:iCs/>
          <w:sz w:val="20"/>
          <w:szCs w:val="20"/>
        </w:rPr>
        <w:instrText xml:space="preserve"> SEQ Figure \* ARABIC </w:instrText>
      </w:r>
      <w:r w:rsidRPr="007C7D6A">
        <w:rPr>
          <w:rFonts w:asciiTheme="minorHAnsi" w:hAnsiTheme="minorHAnsi" w:cs="Tahoma"/>
          <w:b/>
          <w:iCs/>
          <w:sz w:val="20"/>
          <w:szCs w:val="20"/>
        </w:rPr>
        <w:fldChar w:fldCharType="separate"/>
      </w:r>
      <w:r w:rsidR="009F183A">
        <w:rPr>
          <w:rFonts w:asciiTheme="minorHAnsi" w:hAnsiTheme="minorHAnsi" w:cs="Tahoma"/>
          <w:b/>
          <w:iCs/>
          <w:noProof/>
          <w:sz w:val="20"/>
          <w:szCs w:val="20"/>
        </w:rPr>
        <w:t>2</w:t>
      </w:r>
      <w:r w:rsidRPr="007C7D6A">
        <w:rPr>
          <w:rFonts w:asciiTheme="minorHAnsi" w:hAnsiTheme="minorHAnsi" w:cs="Tahoma"/>
          <w:b/>
          <w:sz w:val="20"/>
          <w:szCs w:val="20"/>
        </w:rPr>
        <w:fldChar w:fldCharType="end"/>
      </w:r>
      <w:bookmarkEnd w:id="32"/>
      <w:r w:rsidRPr="007C7D6A">
        <w:rPr>
          <w:rFonts w:asciiTheme="minorHAnsi" w:hAnsiTheme="minorHAnsi" w:cs="Tahoma"/>
          <w:b/>
          <w:iCs/>
          <w:sz w:val="20"/>
          <w:szCs w:val="20"/>
        </w:rPr>
        <w:t>: Validation of the results from the numerical model (red dashed line) with the experimental data (blue continuous line). Top: indoor temperature; middle: cumulative cooling duty; bottom: cumulative electricity used by the cooling system.</w:t>
      </w:r>
      <w:bookmarkEnd w:id="33"/>
    </w:p>
    <w:p w14:paraId="3787E33B" w14:textId="77777777" w:rsidR="00B4652E" w:rsidRDefault="00B4652E" w:rsidP="00B7412C">
      <w:pPr>
        <w:rPr>
          <w:b/>
        </w:rPr>
      </w:pPr>
    </w:p>
    <w:p w14:paraId="73252054" w14:textId="77777777" w:rsidR="00B7412C" w:rsidRPr="00D46359" w:rsidRDefault="007C7D6A" w:rsidP="00B7412C">
      <w:pPr>
        <w:rPr>
          <w:b/>
        </w:rPr>
      </w:pPr>
      <w:r>
        <w:rPr>
          <w:b/>
        </w:rPr>
        <w:t xml:space="preserve">3. </w:t>
      </w:r>
      <w:r w:rsidRPr="007C7D6A">
        <w:rPr>
          <w:b/>
        </w:rPr>
        <w:t>Approach to reducing coincident peak demand</w:t>
      </w:r>
      <w:r w:rsidR="00B7412C" w:rsidRPr="00D46359">
        <w:rPr>
          <w:b/>
        </w:rPr>
        <w:t xml:space="preserve"> </w:t>
      </w:r>
      <w:r w:rsidR="00B7412C">
        <w:rPr>
          <w:b/>
        </w:rPr>
        <w:br/>
      </w:r>
    </w:p>
    <w:p w14:paraId="725624CF" w14:textId="48296A79" w:rsidR="007C7D6A" w:rsidRPr="007C7D6A" w:rsidRDefault="007C7D6A" w:rsidP="007C7D6A">
      <w:pPr>
        <w:ind w:firstLine="284"/>
        <w:jc w:val="both"/>
        <w:rPr>
          <w:sz w:val="20"/>
          <w:szCs w:val="20"/>
        </w:rPr>
      </w:pPr>
      <w:r w:rsidRPr="007C7D6A">
        <w:rPr>
          <w:sz w:val="20"/>
          <w:szCs w:val="20"/>
        </w:rPr>
        <w:t>This section discusses the proposed approach to reducing coincident peak load by precooling data centers or computer rooms ahead of the anticipated coincident peak events. The benefits and tradeoffs of this strategy are evaluated using an example of a telecommunications data center participating in the 4CP (4 Coincident Peak) program in ERCOT</w:t>
      </w:r>
      <w:ins w:id="34" w:author="C. Anderson" w:date="2018-06-15T12:30:00Z">
        <w:r w:rsidR="009E2BBC">
          <w:rPr>
            <w:sz w:val="20"/>
            <w:szCs w:val="20"/>
          </w:rPr>
          <w:t xml:space="preserve"> (described in Section 3.2)</w:t>
        </w:r>
      </w:ins>
      <w:ins w:id="35" w:author="C. Anderson" w:date="2018-06-15T12:08:00Z">
        <w:r w:rsidR="00331D92">
          <w:rPr>
            <w:sz w:val="20"/>
            <w:szCs w:val="20"/>
          </w:rPr>
          <w:t xml:space="preserve"> </w:t>
        </w:r>
      </w:ins>
      <w:del w:id="36" w:author="C. Anderson" w:date="2018-06-15T12:07:00Z">
        <w:r w:rsidRPr="007C7D6A" w:rsidDel="00331D92">
          <w:rPr>
            <w:sz w:val="20"/>
            <w:szCs w:val="20"/>
          </w:rPr>
          <w:delText xml:space="preserve">. </w:delText>
        </w:r>
      </w:del>
    </w:p>
    <w:p w14:paraId="6DCF016C" w14:textId="77777777" w:rsidR="00B7412C" w:rsidRDefault="00B7412C" w:rsidP="00B7412C">
      <w:pPr>
        <w:jc w:val="both"/>
      </w:pPr>
    </w:p>
    <w:p w14:paraId="39767F8D" w14:textId="77777777" w:rsidR="007C7D6A" w:rsidRPr="007F01B2" w:rsidRDefault="007C7D6A" w:rsidP="007C7D6A">
      <w:pPr>
        <w:jc w:val="both"/>
        <w:rPr>
          <w:b/>
          <w:sz w:val="22"/>
          <w:szCs w:val="22"/>
        </w:rPr>
      </w:pPr>
      <w:r>
        <w:rPr>
          <w:b/>
          <w:sz w:val="22"/>
          <w:szCs w:val="22"/>
        </w:rPr>
        <w:t>3</w:t>
      </w:r>
      <w:r w:rsidRPr="007F01B2">
        <w:rPr>
          <w:b/>
          <w:sz w:val="22"/>
          <w:szCs w:val="22"/>
        </w:rPr>
        <w:t xml:space="preserve">.1. </w:t>
      </w:r>
      <w:r>
        <w:rPr>
          <w:b/>
          <w:sz w:val="22"/>
          <w:szCs w:val="22"/>
        </w:rPr>
        <w:t>System control</w:t>
      </w:r>
    </w:p>
    <w:p w14:paraId="12080CAE" w14:textId="77777777" w:rsidR="007C7D6A" w:rsidRPr="00C72D19" w:rsidRDefault="007C7D6A" w:rsidP="007C7D6A">
      <w:pPr>
        <w:jc w:val="both"/>
        <w:rPr>
          <w:b/>
        </w:rPr>
      </w:pPr>
      <w:r w:rsidRPr="00C72D19">
        <w:rPr>
          <w:b/>
        </w:rPr>
        <w:t xml:space="preserve"> </w:t>
      </w:r>
    </w:p>
    <w:p w14:paraId="59DB3B7D" w14:textId="6B005CF7" w:rsidR="007C7D6A" w:rsidRPr="007C7D6A" w:rsidRDefault="007C7D6A" w:rsidP="007C7D6A">
      <w:pPr>
        <w:ind w:firstLine="284"/>
        <w:jc w:val="both"/>
        <w:rPr>
          <w:sz w:val="20"/>
          <w:szCs w:val="20"/>
        </w:rPr>
      </w:pPr>
      <w:r w:rsidRPr="007C7D6A">
        <w:rPr>
          <w:sz w:val="20"/>
          <w:szCs w:val="20"/>
        </w:rPr>
        <w:t xml:space="preserve">A schematic of the proposed demand response mechanism is presented in </w:t>
      </w:r>
      <w:r w:rsidRPr="007C7D6A">
        <w:rPr>
          <w:sz w:val="20"/>
          <w:szCs w:val="20"/>
        </w:rPr>
        <w:fldChar w:fldCharType="begin"/>
      </w:r>
      <w:r w:rsidRPr="007C7D6A">
        <w:rPr>
          <w:sz w:val="20"/>
          <w:szCs w:val="20"/>
        </w:rPr>
        <w:instrText xml:space="preserve"> REF _Ref506698894 \h  \* MERGEFORMAT </w:instrText>
      </w:r>
      <w:r w:rsidRPr="007C7D6A">
        <w:rPr>
          <w:sz w:val="20"/>
          <w:szCs w:val="20"/>
        </w:rPr>
      </w:r>
      <w:r w:rsidRPr="007C7D6A">
        <w:rPr>
          <w:sz w:val="20"/>
          <w:szCs w:val="20"/>
        </w:rPr>
        <w:fldChar w:fldCharType="separate"/>
      </w:r>
      <w:ins w:id="37" w:author="C. Anderson" w:date="2018-06-15T12:33:00Z">
        <w:r w:rsidR="009F183A" w:rsidRPr="009F183A">
          <w:rPr>
            <w:sz w:val="20"/>
            <w:szCs w:val="20"/>
            <w:rPrChange w:id="38" w:author="C. Anderson" w:date="2018-06-15T12:33:00Z">
              <w:rPr>
                <w:rFonts w:asciiTheme="minorHAnsi" w:hAnsiTheme="minorHAnsi"/>
                <w:b/>
                <w:iCs/>
                <w:sz w:val="20"/>
                <w:szCs w:val="20"/>
              </w:rPr>
            </w:rPrChange>
          </w:rPr>
          <w:t>Figure 3</w:t>
        </w:r>
      </w:ins>
      <w:del w:id="39" w:author="C. Anderson" w:date="2018-06-15T12:33:00Z">
        <w:r w:rsidRPr="007C7D6A" w:rsidDel="009F183A">
          <w:rPr>
            <w:sz w:val="20"/>
            <w:szCs w:val="20"/>
          </w:rPr>
          <w:delText>Figure 3</w:delText>
        </w:r>
      </w:del>
      <w:r w:rsidRPr="007C7D6A">
        <w:rPr>
          <w:sz w:val="20"/>
          <w:szCs w:val="20"/>
        </w:rPr>
        <w:fldChar w:fldCharType="end"/>
      </w:r>
      <w:r w:rsidRPr="007C7D6A">
        <w:rPr>
          <w:sz w:val="20"/>
          <w:szCs w:val="20"/>
        </w:rPr>
        <w:t xml:space="preserve">. Both the predicted start time </w:t>
      </w:r>
      <w:r w:rsidRPr="007C7D6A">
        <w:rPr>
          <w:i/>
          <w:sz w:val="20"/>
          <w:szCs w:val="20"/>
        </w:rPr>
        <w:t>t</w:t>
      </w:r>
      <w:r w:rsidRPr="007C7D6A">
        <w:rPr>
          <w:i/>
          <w:sz w:val="20"/>
          <w:szCs w:val="20"/>
          <w:vertAlign w:val="subscript"/>
        </w:rPr>
        <w:t>dr</w:t>
      </w:r>
      <w:r w:rsidRPr="007C7D6A">
        <w:rPr>
          <w:sz w:val="20"/>
          <w:szCs w:val="20"/>
        </w:rPr>
        <w:t xml:space="preserve"> and the duration of the coincident peak warning ∆</w:t>
      </w:r>
      <w:r w:rsidRPr="007C7D6A">
        <w:rPr>
          <w:i/>
          <w:sz w:val="20"/>
          <w:szCs w:val="20"/>
        </w:rPr>
        <w:t>t</w:t>
      </w:r>
      <w:r w:rsidRPr="007C7D6A">
        <w:rPr>
          <w:i/>
          <w:sz w:val="20"/>
          <w:szCs w:val="20"/>
          <w:vertAlign w:val="subscript"/>
        </w:rPr>
        <w:t>dr</w:t>
      </w:r>
      <w:r w:rsidRPr="007C7D6A">
        <w:rPr>
          <w:sz w:val="20"/>
          <w:szCs w:val="20"/>
        </w:rPr>
        <w:t xml:space="preserve"> are obtained by the data center using a forecasting service </w:t>
      </w:r>
      <w:r w:rsidRPr="007C7D6A">
        <w:rPr>
          <w:sz w:val="20"/>
          <w:szCs w:val="20"/>
        </w:rPr>
        <w:fldChar w:fldCharType="begin" w:fldLock="1"/>
      </w:r>
      <w:r w:rsidR="004B42DC">
        <w:rPr>
          <w:sz w:val="20"/>
          <w:szCs w:val="20"/>
        </w:rPr>
        <w:instrText>ADDIN CSL_CITATION { "citationItems" : [ { "id" : "ITEM-1", "itemData" : { "URL" : "https://www.genscape.com/blog/managing-capacity-charges-genscape-powerbuyer\u2122", "accessed" : { "date-parts" : [ [ "2018", "2", "23" ] ] }, "author" : [ { "dropping-particle" : "", "family" : "Genscape", "given" : "", "non-dropping-particle" : "", "parse-names" : false, "suffix" : "" } ], "id" : "ITEM-1", "issued" : { "date-parts" : [ [ "2015" ] ] }, "title" : "Managing Capacity Charges with Genscape PowerBuyer", "type" : "webpage" }, "uris" : [ "http://www.mendeley.com/documents/?uuid=9622c680-5b16-4d19-bbc3-333d799713ad" ] } ], "mendeley" : { "formattedCitation" : "[5]", "plainTextFormattedCitation" : "[5]", "previouslyFormattedCitation" : "(Genscape 2015)" }, "properties" : {  }, "schema" : "https://github.com/citation-style-language/schema/raw/master/csl-citation.json" }</w:instrText>
      </w:r>
      <w:r w:rsidRPr="007C7D6A">
        <w:rPr>
          <w:sz w:val="20"/>
          <w:szCs w:val="20"/>
        </w:rPr>
        <w:fldChar w:fldCharType="separate"/>
      </w:r>
      <w:r w:rsidR="004B42DC" w:rsidRPr="004B42DC">
        <w:rPr>
          <w:noProof/>
          <w:sz w:val="20"/>
          <w:szCs w:val="20"/>
        </w:rPr>
        <w:t>[5]</w:t>
      </w:r>
      <w:r w:rsidRPr="007C7D6A">
        <w:rPr>
          <w:sz w:val="20"/>
          <w:szCs w:val="20"/>
        </w:rPr>
        <w:fldChar w:fldCharType="end"/>
      </w:r>
      <w:r w:rsidRPr="007C7D6A">
        <w:rPr>
          <w:sz w:val="20"/>
          <w:szCs w:val="20"/>
        </w:rPr>
        <w:t>. Based on the value of ∆</w:t>
      </w:r>
      <w:r w:rsidRPr="007C7D6A">
        <w:rPr>
          <w:i/>
          <w:sz w:val="20"/>
          <w:szCs w:val="20"/>
        </w:rPr>
        <w:t>t</w:t>
      </w:r>
      <w:r w:rsidRPr="007C7D6A">
        <w:rPr>
          <w:i/>
          <w:sz w:val="20"/>
          <w:szCs w:val="20"/>
          <w:vertAlign w:val="subscript"/>
        </w:rPr>
        <w:t>dr</w:t>
      </w:r>
      <w:r w:rsidRPr="007C7D6A">
        <w:rPr>
          <w:sz w:val="20"/>
          <w:szCs w:val="20"/>
        </w:rPr>
        <w:t xml:space="preserve">, the required indoor temperature to which data center needs to be precooled </w:t>
      </w:r>
      <w:r w:rsidRPr="007C7D6A">
        <w:rPr>
          <w:i/>
          <w:sz w:val="20"/>
          <w:szCs w:val="20"/>
        </w:rPr>
        <w:t>θ</w:t>
      </w:r>
      <w:r w:rsidRPr="007C7D6A">
        <w:rPr>
          <w:i/>
          <w:sz w:val="20"/>
          <w:szCs w:val="20"/>
          <w:vertAlign w:val="subscript"/>
        </w:rPr>
        <w:t>min,pc</w:t>
      </w:r>
      <w:r w:rsidRPr="007C7D6A">
        <w:rPr>
          <w:sz w:val="20"/>
          <w:szCs w:val="20"/>
        </w:rPr>
        <w:t xml:space="preserve"> is calculated using Equation 7:</w:t>
      </w:r>
    </w:p>
    <w:p w14:paraId="4A8600CD" w14:textId="77777777" w:rsidR="007C7D6A" w:rsidRPr="007C7D6A" w:rsidRDefault="00C55C72" w:rsidP="0091217F">
      <w:pPr>
        <w:tabs>
          <w:tab w:val="center" w:pos="2160"/>
          <w:tab w:val="right" w:pos="4406"/>
        </w:tabs>
        <w:spacing w:before="120" w:after="120"/>
        <w:jc w:val="center"/>
        <w:rPr>
          <w:sz w:val="20"/>
          <w:szCs w:val="20"/>
        </w:rPr>
      </w:pPr>
      <m:oMath>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min,pc</m:t>
            </m:r>
          </m:sub>
        </m:sSub>
        <m:r>
          <w:rPr>
            <w:rFonts w:ascii="Cambria Math" w:hAnsi="Cambria Math"/>
            <w:sz w:val="20"/>
            <w:szCs w:val="20"/>
          </w:rPr>
          <m:t>=exp</m:t>
        </m:r>
        <m:d>
          <m:dPr>
            <m:ctrlPr>
              <w:rPr>
                <w:rFonts w:ascii="Cambria Math" w:hAnsi="Cambria Math"/>
                <w:i/>
                <w:sz w:val="20"/>
                <w:szCs w:val="20"/>
              </w:rPr>
            </m:ctrlPr>
          </m:dPr>
          <m:e>
            <m:f>
              <m:fPr>
                <m:ctrlPr>
                  <w:rPr>
                    <w:rFonts w:ascii="Cambria Math" w:hAnsi="Cambria Math"/>
                    <w:i/>
                    <w:sz w:val="20"/>
                    <w:szCs w:val="20"/>
                  </w:rPr>
                </m:ctrlPr>
              </m:fPr>
              <m:num>
                <m:sSub>
                  <m:sSubPr>
                    <m:ctrlPr>
                      <w:rPr>
                        <w:rFonts w:ascii="Cambria Math" w:hAnsi="Cambria Math"/>
                        <w:sz w:val="20"/>
                        <w:szCs w:val="20"/>
                      </w:rPr>
                    </m:ctrlPr>
                  </m:sSubPr>
                  <m:e>
                    <m:r>
                      <m:rPr>
                        <m:sty m:val="p"/>
                      </m:rPr>
                      <w:rPr>
                        <w:rFonts w:ascii="Cambria Math" w:hAnsi="Cambria Math"/>
                        <w:sz w:val="20"/>
                        <w:szCs w:val="20"/>
                      </w:rPr>
                      <m:t>Δ</m:t>
                    </m:r>
                    <m:r>
                      <w:rPr>
                        <w:rFonts w:ascii="Cambria Math" w:hAnsi="Cambria Math"/>
                        <w:sz w:val="20"/>
                        <w:szCs w:val="20"/>
                      </w:rPr>
                      <m:t>t</m:t>
                    </m:r>
                  </m:e>
                  <m:sub>
                    <m:r>
                      <w:rPr>
                        <w:rFonts w:ascii="Cambria Math" w:hAnsi="Cambria Math"/>
                        <w:sz w:val="20"/>
                        <w:szCs w:val="20"/>
                      </w:rPr>
                      <m:t>dr</m:t>
                    </m:r>
                  </m:sub>
                </m:sSub>
              </m:num>
              <m:den>
                <m:r>
                  <w:rPr>
                    <w:rFonts w:ascii="Cambria Math" w:hAnsi="Cambria Math"/>
                    <w:sz w:val="20"/>
                    <w:szCs w:val="20"/>
                  </w:rPr>
                  <m:t>C∙R</m:t>
                </m:r>
              </m:den>
            </m:f>
          </m:e>
        </m:d>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max</m:t>
                </m:r>
              </m:sub>
            </m:sSub>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exp</m:t>
                </m:r>
                <m:d>
                  <m:dPr>
                    <m:ctrlPr>
                      <w:rPr>
                        <w:rFonts w:ascii="Cambria Math" w:hAnsi="Cambria Math"/>
                        <w:i/>
                        <w:sz w:val="20"/>
                        <w:szCs w:val="20"/>
                      </w:rPr>
                    </m:ctrlPr>
                  </m:dPr>
                  <m:e>
                    <m:f>
                      <m:fPr>
                        <m:ctrlPr>
                          <w:rPr>
                            <w:rFonts w:ascii="Cambria Math" w:hAnsi="Cambria Math"/>
                            <w:i/>
                            <w:sz w:val="20"/>
                            <w:szCs w:val="20"/>
                          </w:rPr>
                        </m:ctrlPr>
                      </m:fPr>
                      <m:num>
                        <m:sSub>
                          <m:sSubPr>
                            <m:ctrlPr>
                              <w:rPr>
                                <w:rFonts w:ascii="Cambria Math" w:hAnsi="Cambria Math"/>
                                <w:sz w:val="20"/>
                                <w:szCs w:val="20"/>
                              </w:rPr>
                            </m:ctrlPr>
                          </m:sSubPr>
                          <m:e>
                            <m:r>
                              <m:rPr>
                                <m:sty m:val="p"/>
                              </m:rPr>
                              <w:rPr>
                                <w:rFonts w:ascii="Cambria Math" w:hAnsi="Cambria Math"/>
                                <w:sz w:val="20"/>
                                <w:szCs w:val="20"/>
                              </w:rPr>
                              <m:t>-Δ</m:t>
                            </m:r>
                            <m:r>
                              <w:rPr>
                                <w:rFonts w:ascii="Cambria Math" w:hAnsi="Cambria Math"/>
                                <w:sz w:val="20"/>
                                <w:szCs w:val="20"/>
                              </w:rPr>
                              <m:t>t</m:t>
                            </m:r>
                          </m:e>
                          <m:sub>
                            <m:r>
                              <w:rPr>
                                <w:rFonts w:ascii="Cambria Math" w:hAnsi="Cambria Math"/>
                                <w:sz w:val="20"/>
                                <w:szCs w:val="20"/>
                              </w:rPr>
                              <m:t>dr</m:t>
                            </m:r>
                          </m:sub>
                        </m:sSub>
                      </m:num>
                      <m:den>
                        <m:r>
                          <w:rPr>
                            <w:rFonts w:ascii="Cambria Math" w:hAnsi="Cambria Math"/>
                            <w:sz w:val="20"/>
                            <w:szCs w:val="20"/>
                          </w:rPr>
                          <m:t>C∙R</m:t>
                        </m:r>
                      </m:den>
                    </m:f>
                  </m:e>
                </m:d>
                <m:r>
                  <w:rPr>
                    <w:rFonts w:ascii="Cambria Math" w:hAnsi="Cambria Math"/>
                    <w:sz w:val="20"/>
                    <w:szCs w:val="20"/>
                  </w:rPr>
                  <m:t>-1</m:t>
                </m:r>
              </m:e>
            </m:d>
            <m:r>
              <w:rPr>
                <w:rFonts w:ascii="Cambria Math" w:hAnsi="Cambria Math"/>
                <w:sz w:val="20"/>
                <w:szCs w:val="20"/>
              </w:rPr>
              <m:t>∙</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a,dr</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IT</m:t>
                    </m:r>
                  </m:sub>
                </m:sSub>
              </m:e>
            </m:d>
          </m:e>
        </m:d>
      </m:oMath>
      <w:r w:rsidR="0091217F">
        <w:rPr>
          <w:sz w:val="20"/>
          <w:szCs w:val="20"/>
        </w:rPr>
        <w:tab/>
      </w:r>
      <w:r w:rsidR="0091217F">
        <w:rPr>
          <w:sz w:val="20"/>
          <w:szCs w:val="20"/>
        </w:rPr>
        <w:tab/>
      </w:r>
      <w:r w:rsidR="007C7D6A" w:rsidRPr="007C7D6A">
        <w:rPr>
          <w:sz w:val="20"/>
          <w:szCs w:val="20"/>
        </w:rPr>
        <w:t>(7)</w:t>
      </w:r>
    </w:p>
    <w:p w14:paraId="11D9A2E0" w14:textId="791AC5FA" w:rsidR="007C7D6A" w:rsidRPr="007C7D6A" w:rsidRDefault="007C7D6A" w:rsidP="007C7D6A">
      <w:pPr>
        <w:ind w:firstLine="284"/>
        <w:jc w:val="both"/>
        <w:rPr>
          <w:sz w:val="20"/>
          <w:szCs w:val="20"/>
        </w:rPr>
      </w:pPr>
      <w:r w:rsidRPr="007C7D6A">
        <w:rPr>
          <w:sz w:val="20"/>
          <w:szCs w:val="20"/>
        </w:rPr>
        <w:t xml:space="preserve">where </w:t>
      </w:r>
      <m:oMath>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a,dr</m:t>
            </m:r>
          </m:sub>
        </m:sSub>
      </m:oMath>
      <w:r w:rsidRPr="007C7D6A">
        <w:rPr>
          <w:sz w:val="20"/>
          <w:szCs w:val="20"/>
        </w:rPr>
        <w:t xml:space="preserve"> is the maximum dry bulb ambient temperature forecasted for the </w:t>
      </w:r>
      <w:r w:rsidR="00A51987">
        <w:rPr>
          <w:sz w:val="20"/>
          <w:szCs w:val="20"/>
        </w:rPr>
        <w:t>d</w:t>
      </w:r>
      <w:r w:rsidRPr="007C7D6A">
        <w:rPr>
          <w:sz w:val="20"/>
          <w:szCs w:val="20"/>
        </w:rPr>
        <w:t xml:space="preserve">emand response </w:t>
      </w:r>
      <w:r w:rsidRPr="007C7D6A">
        <w:rPr>
          <w:sz w:val="20"/>
          <w:szCs w:val="20"/>
        </w:rPr>
        <w:lastRenderedPageBreak/>
        <w:t xml:space="preserve">period. If this information is not available, </w:t>
      </w:r>
      <m:oMath>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a,dr</m:t>
            </m:r>
          </m:sub>
        </m:sSub>
      </m:oMath>
      <w:r w:rsidRPr="007C7D6A">
        <w:rPr>
          <w:sz w:val="20"/>
          <w:szCs w:val="20"/>
        </w:rPr>
        <w:t xml:space="preserve"> can be conservatively estimated as the highest ambient temperature recorded in a given month during several recent years. In the example presented in Section 4, using a maximum monthly temperature from the last decade as </w:t>
      </w:r>
      <m:oMath>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a,dr</m:t>
            </m:r>
          </m:sub>
        </m:sSub>
      </m:oMath>
      <w:r w:rsidRPr="007C7D6A">
        <w:rPr>
          <w:sz w:val="20"/>
          <w:szCs w:val="20"/>
        </w:rPr>
        <w:t xml:space="preserve"> would lower the precooling temperature </w:t>
      </w:r>
      <m:oMath>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min,pc</m:t>
            </m:r>
          </m:sub>
        </m:sSub>
      </m:oMath>
      <w:r w:rsidRPr="007C7D6A">
        <w:rPr>
          <w:sz w:val="20"/>
          <w:szCs w:val="20"/>
        </w:rPr>
        <w:t xml:space="preserve"> only by 0.12 ºC and increase demand response time from 60 to 62 minutes. </w:t>
      </w:r>
    </w:p>
    <w:p w14:paraId="654A1C27" w14:textId="3518054F" w:rsidR="007C7D6A" w:rsidRPr="007C7D6A" w:rsidRDefault="007C7D6A" w:rsidP="007C7D6A">
      <w:pPr>
        <w:ind w:firstLine="284"/>
        <w:jc w:val="both"/>
        <w:rPr>
          <w:sz w:val="20"/>
          <w:szCs w:val="20"/>
        </w:rPr>
      </w:pPr>
      <w:r w:rsidRPr="007C7D6A">
        <w:rPr>
          <w:sz w:val="20"/>
          <w:szCs w:val="20"/>
        </w:rPr>
        <w:t xml:space="preserve">Both the precooling temperature </w:t>
      </w:r>
      <m:oMath>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min,pc</m:t>
            </m:r>
          </m:sub>
        </m:sSub>
      </m:oMath>
      <w:r w:rsidRPr="007C7D6A">
        <w:rPr>
          <w:sz w:val="20"/>
          <w:szCs w:val="20"/>
        </w:rPr>
        <w:t xml:space="preserve"> and the rate of change in indoor temperature </w:t>
      </w:r>
      <w:r w:rsidRPr="007C7D6A">
        <w:rPr>
          <w:i/>
          <w:sz w:val="20"/>
          <w:szCs w:val="20"/>
        </w:rPr>
        <w:t>dθ/dt</w:t>
      </w:r>
      <w:r w:rsidRPr="007C7D6A">
        <w:rPr>
          <w:sz w:val="20"/>
          <w:szCs w:val="20"/>
        </w:rPr>
        <w:t xml:space="preserve"> are subject to safety constraints. The ASHRAE A1 class has a </w:t>
      </w:r>
      <w:r w:rsidRPr="007C7D6A">
        <w:rPr>
          <w:i/>
          <w:sz w:val="20"/>
          <w:szCs w:val="20"/>
        </w:rPr>
        <w:t>recommended</w:t>
      </w:r>
      <w:r w:rsidRPr="007C7D6A">
        <w:rPr>
          <w:sz w:val="20"/>
          <w:szCs w:val="20"/>
        </w:rPr>
        <w:t xml:space="preserve"> indoor temperature range of 18 to 27 ºC (64.4 to 80.6 ºF) and </w:t>
      </w:r>
      <w:r w:rsidRPr="007C7D6A">
        <w:rPr>
          <w:i/>
          <w:sz w:val="20"/>
          <w:szCs w:val="20"/>
        </w:rPr>
        <w:t>allowable</w:t>
      </w:r>
      <w:r w:rsidRPr="007C7D6A">
        <w:rPr>
          <w:sz w:val="20"/>
          <w:szCs w:val="20"/>
        </w:rPr>
        <w:t xml:space="preserve"> range of 15 to 32 ºC (59 to 89.6 ºF) </w:t>
      </w:r>
      <w:r w:rsidRPr="007C7D6A">
        <w:rPr>
          <w:sz w:val="20"/>
          <w:szCs w:val="20"/>
        </w:rPr>
        <w:fldChar w:fldCharType="begin" w:fldLock="1"/>
      </w:r>
      <w:r w:rsidR="004B42DC">
        <w:rPr>
          <w:sz w:val="20"/>
          <w:szCs w:val="20"/>
        </w:rPr>
        <w:instrText>ADDIN CSL_CITATION { "citationItems" : [ { "id" : "ITEM-1", "itemData" : { "author" : [ { "dropping-particle" : "", "family" : "ASHRAE", "given" : "", "non-dropping-particle" : "", "parse-names" : false, "suffix" : "" } ], "id" : "ITEM-1", "issued" : { "date-parts" : [ [ "2016" ] ] }, "title" : "Data Center Power Equipment Thermal Guidelines and Best Practices", "type" : "report" }, "uris" : [ "http://www.mendeley.com/documents/?uuid=5afa5f09-e8ae-4f39-aa7e-db9656797bcd" ] }, { "id" : "ITEM-2", "itemData" : { "author" : [ { "dropping-particle" : "", "family" : "ASHRAE", "given" : "", "non-dropping-particle" : "", "parse-names" : false, "suffix" : "" } ], "id" : "ITEM-2", "issued" : { "date-parts" : [ [ "2016" ] ] }, "title" : "ANSI/ASHRAE Standard 90.4-2016: Energy Standard for Data Centers", "type" : "report" }, "uris" : [ "http://www.mendeley.com/documents/?uuid=a1a67dc1-305a-4801-97cb-2b3f70d379f3" ] } ], "mendeley" : { "formattedCitation" : "[16,17]", "plainTextFormattedCitation" : "[16,17]", "previouslyFormattedCitation" : "(ASHRAE 2016a, 2016b)" }, "properties" : {  }, "schema" : "https://github.com/citation-style-language/schema/raw/master/csl-citation.json" }</w:instrText>
      </w:r>
      <w:r w:rsidRPr="007C7D6A">
        <w:rPr>
          <w:sz w:val="20"/>
          <w:szCs w:val="20"/>
        </w:rPr>
        <w:fldChar w:fldCharType="separate"/>
      </w:r>
      <w:r w:rsidR="004B42DC" w:rsidRPr="004B42DC">
        <w:rPr>
          <w:noProof/>
          <w:sz w:val="20"/>
          <w:szCs w:val="20"/>
        </w:rPr>
        <w:t>[16,17]</w:t>
      </w:r>
      <w:r w:rsidRPr="007C7D6A">
        <w:rPr>
          <w:sz w:val="20"/>
          <w:szCs w:val="20"/>
        </w:rPr>
        <w:fldChar w:fldCharType="end"/>
      </w:r>
      <w:r w:rsidRPr="007C7D6A">
        <w:rPr>
          <w:sz w:val="20"/>
          <w:szCs w:val="20"/>
        </w:rPr>
        <w:t xml:space="preserve">. The ASHRAE A1 </w:t>
      </w:r>
      <w:r w:rsidRPr="007C7D6A">
        <w:rPr>
          <w:i/>
          <w:sz w:val="20"/>
          <w:szCs w:val="20"/>
        </w:rPr>
        <w:t>allowable</w:t>
      </w:r>
      <w:r w:rsidRPr="007C7D6A">
        <w:rPr>
          <w:sz w:val="20"/>
          <w:szCs w:val="20"/>
        </w:rPr>
        <w:t xml:space="preserve"> class has a maximum indoor temperature change of 20 ºC in an hour </w:t>
      </w:r>
      <w:r w:rsidRPr="007C7D6A">
        <w:rPr>
          <w:sz w:val="20"/>
          <w:szCs w:val="20"/>
        </w:rPr>
        <w:fldChar w:fldCharType="begin" w:fldLock="1"/>
      </w:r>
      <w:r w:rsidR="004B42DC">
        <w:rPr>
          <w:sz w:val="20"/>
          <w:szCs w:val="20"/>
        </w:rPr>
        <w:instrText>ADDIN CSL_CITATION { "citationItems" : [ { "id" : "ITEM-1", "itemData" : { "author" : [ { "dropping-particle" : "", "family" : "ASHRAE", "given" : "", "non-dropping-particle" : "", "parse-names" : false, "suffix" : "" } ], "id" : "ITEM-1", "issued" : { "date-parts" : [ [ "2016" ] ] }, "title" : "Data Center Power Equipment Thermal Guidelines and Best Practices", "type" : "report" }, "uris" : [ "http://www.mendeley.com/documents/?uuid=5afa5f09-e8ae-4f39-aa7e-db9656797bcd" ] } ], "mendeley" : { "formattedCitation" : "[16]", "plainTextFormattedCitation" : "[16]", "previouslyFormattedCitation" : "(ASHRAE 2016b)" }, "properties" : {  }, "schema" : "https://github.com/citation-style-language/schema/raw/master/csl-citation.json" }</w:instrText>
      </w:r>
      <w:r w:rsidRPr="007C7D6A">
        <w:rPr>
          <w:sz w:val="20"/>
          <w:szCs w:val="20"/>
        </w:rPr>
        <w:fldChar w:fldCharType="separate"/>
      </w:r>
      <w:r w:rsidR="004B42DC" w:rsidRPr="004B42DC">
        <w:rPr>
          <w:noProof/>
          <w:sz w:val="20"/>
          <w:szCs w:val="20"/>
        </w:rPr>
        <w:t>[16]</w:t>
      </w:r>
      <w:r w:rsidRPr="007C7D6A">
        <w:rPr>
          <w:sz w:val="20"/>
          <w:szCs w:val="20"/>
        </w:rPr>
        <w:fldChar w:fldCharType="end"/>
      </w:r>
      <w:r w:rsidRPr="007C7D6A">
        <w:rPr>
          <w:sz w:val="20"/>
          <w:szCs w:val="20"/>
        </w:rPr>
        <w:t xml:space="preserve">, but some IT equipment vendors recommend </w:t>
      </w:r>
      <w:r w:rsidRPr="007C7D6A">
        <w:rPr>
          <w:i/>
          <w:sz w:val="20"/>
          <w:szCs w:val="20"/>
        </w:rPr>
        <w:t>dθ/dt</w:t>
      </w:r>
      <w:r w:rsidRPr="007C7D6A">
        <w:rPr>
          <w:sz w:val="20"/>
          <w:szCs w:val="20"/>
        </w:rPr>
        <w:t xml:space="preserve"> below 5.5 ºC/hr </w:t>
      </w:r>
      <w:r w:rsidRPr="007C7D6A">
        <w:rPr>
          <w:sz w:val="20"/>
          <w:szCs w:val="20"/>
        </w:rPr>
        <w:fldChar w:fldCharType="begin" w:fldLock="1"/>
      </w:r>
      <w:r w:rsidR="004B42DC">
        <w:rPr>
          <w:sz w:val="20"/>
          <w:szCs w:val="20"/>
        </w:rPr>
        <w:instrText>ADDIN CSL_CITATION { "citationItems" : [ { "id" : "ITEM-1", "itemData" : { "author" : [ { "dropping-particle" : "", "family" : "Oracle", "given" : "", "non-dropping-particle" : "", "parse-names" : false, "suffix" : "" } ], "container-title" : "Site Planning Guide for Sun Servers", "id" : "ITEM-1", "issued" : { "date-parts" : [ [ "2006" ] ] }, "title" : "Chapter 2: Environmental Requirements", "type" : "chapter" }, "uris" : [ "http://www.mendeley.com/documents/?uuid=0f6c2bc1-99b9-4482-9822-da70fa2f5c9b" ] } ], "mendeley" : { "formattedCitation" : "[18]", "plainTextFormattedCitation" : "[18]", "previouslyFormattedCitation" : "(Oracle 2006)" }, "properties" : {  }, "schema" : "https://github.com/citation-style-language/schema/raw/master/csl-citation.json" }</w:instrText>
      </w:r>
      <w:r w:rsidRPr="007C7D6A">
        <w:rPr>
          <w:sz w:val="20"/>
          <w:szCs w:val="20"/>
        </w:rPr>
        <w:fldChar w:fldCharType="separate"/>
      </w:r>
      <w:r w:rsidR="004B42DC" w:rsidRPr="004B42DC">
        <w:rPr>
          <w:noProof/>
          <w:sz w:val="20"/>
          <w:szCs w:val="20"/>
        </w:rPr>
        <w:t>[18]</w:t>
      </w:r>
      <w:r w:rsidRPr="007C7D6A">
        <w:rPr>
          <w:sz w:val="20"/>
          <w:szCs w:val="20"/>
        </w:rPr>
        <w:fldChar w:fldCharType="end"/>
      </w:r>
      <w:r w:rsidRPr="007C7D6A">
        <w:rPr>
          <w:sz w:val="20"/>
          <w:szCs w:val="20"/>
        </w:rPr>
        <w:t xml:space="preserve">. </w:t>
      </w:r>
    </w:p>
    <w:p w14:paraId="6726E785" w14:textId="77777777" w:rsidR="007C7D6A" w:rsidRPr="007C7D6A" w:rsidRDefault="007C7D6A" w:rsidP="007C7D6A">
      <w:pPr>
        <w:ind w:firstLine="284"/>
        <w:jc w:val="both"/>
        <w:rPr>
          <w:sz w:val="20"/>
          <w:szCs w:val="20"/>
        </w:rPr>
      </w:pPr>
      <w:r w:rsidRPr="007C7D6A">
        <w:rPr>
          <w:sz w:val="20"/>
          <w:szCs w:val="20"/>
        </w:rPr>
        <w:t xml:space="preserve">The time needed to precool the data center </w:t>
      </w:r>
      <m:oMath>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pc</m:t>
            </m:r>
          </m:sub>
        </m:sSub>
      </m:oMath>
      <w:r w:rsidRPr="007C7D6A">
        <w:rPr>
          <w:sz w:val="20"/>
          <w:szCs w:val="20"/>
        </w:rPr>
        <w:t xml:space="preserve"> can be then calculated using Equation 8:</w:t>
      </w:r>
    </w:p>
    <w:p w14:paraId="5A8CD3F9" w14:textId="77777777" w:rsidR="007C7D6A" w:rsidRPr="007C7D6A" w:rsidRDefault="00C55C72" w:rsidP="0091217F">
      <w:pPr>
        <w:tabs>
          <w:tab w:val="left" w:pos="2160"/>
          <w:tab w:val="right" w:pos="4406"/>
        </w:tabs>
        <w:spacing w:before="120" w:after="120"/>
        <w:ind w:firstLine="288"/>
        <w:jc w:val="both"/>
        <w:rPr>
          <w:sz w:val="20"/>
          <w:szCs w:val="20"/>
        </w:rPr>
      </w:pPr>
      <m:oMath>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pc</m:t>
            </m:r>
          </m:sub>
        </m:sSub>
        <m:r>
          <w:rPr>
            <w:rFonts w:ascii="Cambria Math" w:hAnsi="Cambria Math"/>
            <w:sz w:val="20"/>
            <w:szCs w:val="20"/>
          </w:rPr>
          <m:t>=C∙R∙ln</m:t>
        </m:r>
        <m:d>
          <m:dPr>
            <m:begChr m:val="["/>
            <m:endChr m:val="]"/>
            <m:ctrlPr>
              <w:rPr>
                <w:rFonts w:ascii="Cambria Math" w:hAnsi="Cambria Math"/>
                <w:i/>
                <w:sz w:val="20"/>
                <w:szCs w:val="20"/>
              </w:rPr>
            </m:ctrlPr>
          </m:dPr>
          <m:e>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a,t</m:t>
                    </m:r>
                  </m:sub>
                </m:sSub>
                <m:r>
                  <w:rPr>
                    <w:rFonts w:ascii="Cambria Math" w:hAnsi="Cambria Math"/>
                    <w:sz w:val="20"/>
                    <w:szCs w:val="20"/>
                  </w:rPr>
                  <m:t>+R∙</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C,avg</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IT</m:t>
                        </m:r>
                      </m:sub>
                    </m:sSub>
                  </m:e>
                </m:d>
              </m:num>
              <m:den>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min,pc</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a,t</m:t>
                    </m:r>
                  </m:sub>
                </m:sSub>
                <m:r>
                  <w:rPr>
                    <w:rFonts w:ascii="Cambria Math" w:hAnsi="Cambria Math"/>
                    <w:sz w:val="20"/>
                    <w:szCs w:val="20"/>
                  </w:rPr>
                  <m:t>+R∙</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C,avg</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IT</m:t>
                        </m:r>
                      </m:sub>
                    </m:sSub>
                  </m:e>
                </m:d>
              </m:den>
            </m:f>
          </m:e>
        </m:d>
      </m:oMath>
      <w:r w:rsidR="0091217F">
        <w:rPr>
          <w:sz w:val="20"/>
          <w:szCs w:val="20"/>
        </w:rPr>
        <w:tab/>
      </w:r>
      <w:r w:rsidR="007C7D6A" w:rsidRPr="007C7D6A">
        <w:rPr>
          <w:sz w:val="20"/>
          <w:szCs w:val="20"/>
        </w:rPr>
        <w:t>(8)</w:t>
      </w:r>
    </w:p>
    <w:p w14:paraId="67ACDE8E" w14:textId="77777777" w:rsidR="007C7D6A" w:rsidRPr="007C7D6A" w:rsidRDefault="007C7D6A" w:rsidP="007C7D6A">
      <w:pPr>
        <w:ind w:firstLine="284"/>
        <w:jc w:val="both"/>
        <w:rPr>
          <w:sz w:val="20"/>
          <w:szCs w:val="20"/>
        </w:rPr>
      </w:pPr>
      <w:r w:rsidRPr="007C7D6A">
        <w:rPr>
          <w:sz w:val="20"/>
          <w:szCs w:val="20"/>
        </w:rPr>
        <w:t xml:space="preserve">where </w:t>
      </w:r>
      <w:r w:rsidRPr="00FC1564">
        <w:rPr>
          <w:i/>
          <w:sz w:val="20"/>
          <w:szCs w:val="20"/>
        </w:rPr>
        <w:t>Q</w:t>
      </w:r>
      <w:r w:rsidRPr="00FC1564">
        <w:rPr>
          <w:i/>
          <w:sz w:val="20"/>
          <w:szCs w:val="20"/>
          <w:vertAlign w:val="subscript"/>
        </w:rPr>
        <w:t>C,avg</w:t>
      </w:r>
      <w:r w:rsidRPr="007C7D6A">
        <w:rPr>
          <w:sz w:val="20"/>
          <w:szCs w:val="20"/>
        </w:rPr>
        <w:t xml:space="preserve"> is the average cooling capacity during the precooling period:</w:t>
      </w:r>
    </w:p>
    <w:p w14:paraId="6DE2EB63" w14:textId="77777777" w:rsidR="007C7D6A" w:rsidRPr="007C7D6A" w:rsidRDefault="0091217F" w:rsidP="0091217F">
      <w:pPr>
        <w:tabs>
          <w:tab w:val="center" w:pos="2160"/>
          <w:tab w:val="right" w:pos="4406"/>
        </w:tabs>
        <w:spacing w:before="120" w:after="120"/>
        <w:ind w:firstLine="288"/>
        <w:jc w:val="both"/>
        <w:rPr>
          <w:sz w:val="20"/>
          <w:szCs w:val="20"/>
        </w:rPr>
      </w:pPr>
      <w:r>
        <w:rPr>
          <w:sz w:val="20"/>
          <w:szCs w:val="20"/>
        </w:rPr>
        <w:tab/>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C,avg</m:t>
            </m:r>
          </m:sub>
        </m:sSub>
        <m:r>
          <w:rPr>
            <w:rFonts w:ascii="Cambria Math" w:hAnsi="Cambria Math"/>
            <w:sz w:val="20"/>
            <w:szCs w:val="20"/>
          </w:rPr>
          <m:t>=0.5∙</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C,</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pc</m:t>
                    </m:r>
                  </m:sub>
                </m:sSub>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C,</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dr</m:t>
                    </m:r>
                  </m:sub>
                </m:sSub>
              </m:sub>
            </m:sSub>
          </m:e>
        </m:d>
      </m:oMath>
      <w:r>
        <w:rPr>
          <w:sz w:val="20"/>
          <w:szCs w:val="20"/>
        </w:rPr>
        <w:tab/>
      </w:r>
      <w:r w:rsidR="007C7D6A" w:rsidRPr="007C7D6A">
        <w:rPr>
          <w:sz w:val="20"/>
          <w:szCs w:val="20"/>
        </w:rPr>
        <w:t>(9)</w:t>
      </w:r>
    </w:p>
    <w:p w14:paraId="356D3432" w14:textId="099365B5" w:rsidR="007C7D6A" w:rsidRPr="007C7D6A" w:rsidRDefault="007C7D6A" w:rsidP="007C7D6A">
      <w:pPr>
        <w:ind w:firstLine="284"/>
        <w:jc w:val="both"/>
        <w:rPr>
          <w:sz w:val="20"/>
          <w:szCs w:val="20"/>
        </w:rPr>
      </w:pPr>
      <w:r w:rsidRPr="007C7D6A">
        <w:rPr>
          <w:sz w:val="20"/>
          <w:szCs w:val="20"/>
        </w:rPr>
        <w:fldChar w:fldCharType="begin"/>
      </w:r>
      <w:r w:rsidRPr="007C7D6A">
        <w:rPr>
          <w:sz w:val="20"/>
          <w:szCs w:val="20"/>
        </w:rPr>
        <w:instrText xml:space="preserve"> REF _Ref506698894 \h  \* MERGEFORMAT </w:instrText>
      </w:r>
      <w:r w:rsidRPr="007C7D6A">
        <w:rPr>
          <w:sz w:val="20"/>
          <w:szCs w:val="20"/>
        </w:rPr>
      </w:r>
      <w:r w:rsidRPr="007C7D6A">
        <w:rPr>
          <w:sz w:val="20"/>
          <w:szCs w:val="20"/>
        </w:rPr>
        <w:fldChar w:fldCharType="separate"/>
      </w:r>
      <w:ins w:id="40" w:author="C. Anderson" w:date="2018-06-15T12:33:00Z">
        <w:r w:rsidR="009F183A" w:rsidRPr="009F183A">
          <w:rPr>
            <w:sz w:val="20"/>
            <w:szCs w:val="20"/>
            <w:rPrChange w:id="41" w:author="C. Anderson" w:date="2018-06-15T12:33:00Z">
              <w:rPr>
                <w:rFonts w:asciiTheme="minorHAnsi" w:hAnsiTheme="minorHAnsi"/>
                <w:b/>
                <w:iCs/>
                <w:sz w:val="20"/>
                <w:szCs w:val="20"/>
              </w:rPr>
            </w:rPrChange>
          </w:rPr>
          <w:t>Figure 3</w:t>
        </w:r>
      </w:ins>
      <w:del w:id="42" w:author="C. Anderson" w:date="2018-06-15T12:33:00Z">
        <w:r w:rsidRPr="007C7D6A" w:rsidDel="009F183A">
          <w:rPr>
            <w:sz w:val="20"/>
            <w:szCs w:val="20"/>
          </w:rPr>
          <w:delText>Figure 3</w:delText>
        </w:r>
      </w:del>
      <w:r w:rsidRPr="007C7D6A">
        <w:rPr>
          <w:sz w:val="20"/>
          <w:szCs w:val="20"/>
        </w:rPr>
        <w:fldChar w:fldCharType="end"/>
      </w:r>
      <w:r w:rsidRPr="007C7D6A">
        <w:rPr>
          <w:sz w:val="20"/>
          <w:szCs w:val="20"/>
        </w:rPr>
        <w:t xml:space="preserve"> illustrates, that the precooling begins at time </w:t>
      </w:r>
      <w:r w:rsidRPr="007C7D6A">
        <w:rPr>
          <w:i/>
          <w:iCs/>
          <w:sz w:val="20"/>
          <w:szCs w:val="20"/>
        </w:rPr>
        <w:t>t</w:t>
      </w:r>
      <w:r w:rsidRPr="007C7D6A">
        <w:rPr>
          <w:i/>
          <w:iCs/>
          <w:sz w:val="20"/>
          <w:szCs w:val="20"/>
          <w:vertAlign w:val="subscript"/>
        </w:rPr>
        <w:t>pc</w:t>
      </w:r>
      <w:r w:rsidRPr="007C7D6A">
        <w:rPr>
          <w:i/>
          <w:sz w:val="20"/>
          <w:szCs w:val="20"/>
        </w:rPr>
        <w:t>,</w:t>
      </w:r>
      <w:r w:rsidRPr="007C7D6A">
        <w:rPr>
          <w:sz w:val="20"/>
          <w:szCs w:val="20"/>
        </w:rPr>
        <w:t xml:space="preserve"> which is </w:t>
      </w:r>
      <w:r w:rsidRPr="007C7D6A">
        <w:rPr>
          <w:i/>
          <w:sz w:val="20"/>
          <w:szCs w:val="20"/>
        </w:rPr>
        <w:t>∆t</w:t>
      </w:r>
      <w:r w:rsidRPr="007C7D6A">
        <w:rPr>
          <w:i/>
          <w:sz w:val="20"/>
          <w:szCs w:val="20"/>
          <w:vertAlign w:val="subscript"/>
        </w:rPr>
        <w:t xml:space="preserve">pc </w:t>
      </w:r>
      <w:r w:rsidRPr="007C7D6A">
        <w:rPr>
          <w:sz w:val="20"/>
          <w:szCs w:val="20"/>
        </w:rPr>
        <w:t xml:space="preserve">before the beginning of the coincident peak alert at </w:t>
      </w:r>
      <w:r w:rsidRPr="007C7D6A">
        <w:rPr>
          <w:i/>
          <w:sz w:val="20"/>
          <w:szCs w:val="20"/>
        </w:rPr>
        <w:t>t</w:t>
      </w:r>
      <w:r w:rsidRPr="007C7D6A">
        <w:rPr>
          <w:i/>
          <w:sz w:val="20"/>
          <w:szCs w:val="20"/>
          <w:vertAlign w:val="subscript"/>
        </w:rPr>
        <w:t>dr</w:t>
      </w:r>
      <w:r w:rsidRPr="007C7D6A">
        <w:rPr>
          <w:sz w:val="20"/>
          <w:szCs w:val="20"/>
        </w:rPr>
        <w:t xml:space="preserve">. If the indoor temperature </w:t>
      </w:r>
      <m:oMath>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min,pc</m:t>
            </m:r>
          </m:sub>
        </m:sSub>
      </m:oMath>
      <w:r w:rsidRPr="007C7D6A">
        <w:rPr>
          <w:sz w:val="20"/>
          <w:szCs w:val="20"/>
        </w:rPr>
        <w:t xml:space="preserve"> is achieved before </w:t>
      </w:r>
      <w:r w:rsidRPr="007C7D6A">
        <w:rPr>
          <w:i/>
          <w:sz w:val="20"/>
          <w:szCs w:val="20"/>
        </w:rPr>
        <w:t>t</w:t>
      </w:r>
      <w:r w:rsidRPr="007C7D6A">
        <w:rPr>
          <w:i/>
          <w:sz w:val="20"/>
          <w:szCs w:val="20"/>
          <w:vertAlign w:val="subscript"/>
        </w:rPr>
        <w:t xml:space="preserve">dr, </w:t>
      </w:r>
      <w:r w:rsidRPr="007C7D6A">
        <w:rPr>
          <w:sz w:val="20"/>
          <w:szCs w:val="20"/>
        </w:rPr>
        <w:t>it is maintained at this low value until the beginning of the demand response</w:t>
      </w:r>
      <w:r w:rsidRPr="007C7D6A">
        <w:rPr>
          <w:i/>
          <w:sz w:val="20"/>
          <w:szCs w:val="20"/>
        </w:rPr>
        <w:t>.</w:t>
      </w:r>
      <w:r w:rsidRPr="007C7D6A">
        <w:rPr>
          <w:sz w:val="20"/>
          <w:szCs w:val="20"/>
        </w:rPr>
        <w:t xml:space="preserve"> At time </w:t>
      </w:r>
      <w:r w:rsidRPr="007C7D6A">
        <w:rPr>
          <w:i/>
          <w:sz w:val="20"/>
          <w:szCs w:val="20"/>
        </w:rPr>
        <w:t>t</w:t>
      </w:r>
      <w:r w:rsidRPr="007C7D6A">
        <w:rPr>
          <w:i/>
          <w:sz w:val="20"/>
          <w:szCs w:val="20"/>
          <w:vertAlign w:val="subscript"/>
        </w:rPr>
        <w:t>dr</w:t>
      </w:r>
      <w:r w:rsidRPr="007C7D6A">
        <w:rPr>
          <w:sz w:val="20"/>
          <w:szCs w:val="20"/>
        </w:rPr>
        <w:t xml:space="preserve"> the cooling system is switched off and only the blower in the air handler is operated on a cyclic basis, as necessary to avoid hot spots in the computer room. This work assumed that the air blower would be switched on for 2 minutes </w:t>
      </w:r>
      <w:r w:rsidR="00E915D5">
        <w:rPr>
          <w:sz w:val="20"/>
          <w:szCs w:val="20"/>
        </w:rPr>
        <w:t xml:space="preserve">for </w:t>
      </w:r>
      <w:r w:rsidRPr="007C7D6A">
        <w:rPr>
          <w:sz w:val="20"/>
          <w:szCs w:val="20"/>
        </w:rPr>
        <w:t>each 10 minute</w:t>
      </w:r>
      <w:r w:rsidR="00E915D5">
        <w:rPr>
          <w:sz w:val="20"/>
          <w:szCs w:val="20"/>
        </w:rPr>
        <w:t xml:space="preserve"> interval</w:t>
      </w:r>
      <w:r w:rsidRPr="007C7D6A">
        <w:rPr>
          <w:sz w:val="20"/>
          <w:szCs w:val="20"/>
        </w:rPr>
        <w:t xml:space="preserve">. The cooling system is activated again at the end of the coincident peak alert period </w:t>
      </w:r>
      <w:r w:rsidRPr="007C7D6A">
        <w:rPr>
          <w:i/>
          <w:sz w:val="20"/>
          <w:szCs w:val="20"/>
        </w:rPr>
        <w:t>t</w:t>
      </w:r>
      <w:r w:rsidRPr="007C7D6A">
        <w:rPr>
          <w:i/>
          <w:sz w:val="20"/>
          <w:szCs w:val="20"/>
          <w:vertAlign w:val="subscript"/>
        </w:rPr>
        <w:t>dr</w:t>
      </w:r>
      <w:r w:rsidRPr="007C7D6A">
        <w:rPr>
          <w:sz w:val="20"/>
          <w:szCs w:val="20"/>
        </w:rPr>
        <w:t xml:space="preserve"> + </w:t>
      </w:r>
      <w:r w:rsidRPr="007C7D6A">
        <w:rPr>
          <w:i/>
          <w:sz w:val="20"/>
          <w:szCs w:val="20"/>
        </w:rPr>
        <w:t>∆t</w:t>
      </w:r>
      <w:r w:rsidRPr="007C7D6A">
        <w:rPr>
          <w:i/>
          <w:sz w:val="20"/>
          <w:szCs w:val="20"/>
          <w:vertAlign w:val="subscript"/>
        </w:rPr>
        <w:t>dr</w:t>
      </w:r>
      <w:r w:rsidRPr="007C7D6A">
        <w:rPr>
          <w:sz w:val="20"/>
          <w:szCs w:val="20"/>
        </w:rPr>
        <w:t xml:space="preserve"> or if the indoor temperature exceeds </w:t>
      </w:r>
      <m:oMath>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max,1</m:t>
            </m:r>
          </m:sub>
        </m:sSub>
      </m:oMath>
      <w:r w:rsidRPr="007C7D6A">
        <w:rPr>
          <w:sz w:val="20"/>
          <w:szCs w:val="20"/>
        </w:rPr>
        <w:t xml:space="preserve">. </w:t>
      </w:r>
    </w:p>
    <w:p w14:paraId="39782620" w14:textId="77777777" w:rsidR="007C7D6A" w:rsidRPr="007C7D6A" w:rsidRDefault="007C7D6A" w:rsidP="007C7D6A">
      <w:pPr>
        <w:ind w:firstLine="284"/>
        <w:jc w:val="both"/>
        <w:rPr>
          <w:sz w:val="20"/>
          <w:szCs w:val="20"/>
        </w:rPr>
      </w:pPr>
    </w:p>
    <w:p w14:paraId="515B69CC" w14:textId="77777777" w:rsidR="007C7D6A" w:rsidRPr="007C7D6A" w:rsidRDefault="007C7D6A" w:rsidP="007C7D6A">
      <w:pPr>
        <w:ind w:firstLine="284"/>
        <w:jc w:val="both"/>
        <w:rPr>
          <w:sz w:val="20"/>
          <w:szCs w:val="20"/>
        </w:rPr>
      </w:pPr>
      <w:r w:rsidRPr="007C7D6A">
        <w:rPr>
          <w:b/>
          <w:noProof/>
          <w:sz w:val="20"/>
          <w:szCs w:val="20"/>
        </w:rPr>
        <w:lastRenderedPageBreak/>
        <w:drawing>
          <wp:inline distT="0" distB="0" distL="0" distR="0" wp14:anchorId="6141BD67" wp14:editId="3271EAF4">
            <wp:extent cx="2628900" cy="4181475"/>
            <wp:effectExtent l="0" t="0" r="0" b="9525"/>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3AF69E96" w14:textId="77777777" w:rsidR="007C7D6A" w:rsidRPr="008D2608" w:rsidRDefault="007C7D6A" w:rsidP="00DE6F71">
      <w:pPr>
        <w:jc w:val="center"/>
        <w:rPr>
          <w:rFonts w:asciiTheme="minorHAnsi" w:hAnsiTheme="minorHAnsi"/>
          <w:b/>
          <w:iCs/>
          <w:sz w:val="20"/>
          <w:szCs w:val="20"/>
        </w:rPr>
      </w:pPr>
      <w:bookmarkStart w:id="43" w:name="_Ref506698894"/>
      <w:r w:rsidRPr="008D2608">
        <w:rPr>
          <w:rFonts w:asciiTheme="minorHAnsi" w:hAnsiTheme="minorHAnsi"/>
          <w:b/>
          <w:iCs/>
          <w:sz w:val="20"/>
          <w:szCs w:val="20"/>
        </w:rPr>
        <w:t xml:space="preserve">Figure </w:t>
      </w:r>
      <w:r w:rsidRPr="008D2608">
        <w:rPr>
          <w:rFonts w:asciiTheme="minorHAnsi" w:hAnsiTheme="minorHAnsi"/>
          <w:b/>
          <w:iCs/>
          <w:sz w:val="20"/>
          <w:szCs w:val="20"/>
        </w:rPr>
        <w:fldChar w:fldCharType="begin"/>
      </w:r>
      <w:r w:rsidRPr="008D2608">
        <w:rPr>
          <w:rFonts w:asciiTheme="minorHAnsi" w:hAnsiTheme="minorHAnsi"/>
          <w:b/>
          <w:iCs/>
          <w:sz w:val="20"/>
          <w:szCs w:val="20"/>
        </w:rPr>
        <w:instrText xml:space="preserve"> SEQ Figure \* ARABIC </w:instrText>
      </w:r>
      <w:r w:rsidRPr="008D2608">
        <w:rPr>
          <w:rFonts w:asciiTheme="minorHAnsi" w:hAnsiTheme="minorHAnsi"/>
          <w:b/>
          <w:iCs/>
          <w:sz w:val="20"/>
          <w:szCs w:val="20"/>
        </w:rPr>
        <w:fldChar w:fldCharType="separate"/>
      </w:r>
      <w:r w:rsidR="009F183A">
        <w:rPr>
          <w:rFonts w:asciiTheme="minorHAnsi" w:hAnsiTheme="minorHAnsi"/>
          <w:b/>
          <w:iCs/>
          <w:noProof/>
          <w:sz w:val="20"/>
          <w:szCs w:val="20"/>
        </w:rPr>
        <w:t>3</w:t>
      </w:r>
      <w:r w:rsidRPr="008D2608">
        <w:rPr>
          <w:rFonts w:asciiTheme="minorHAnsi" w:hAnsiTheme="minorHAnsi"/>
          <w:b/>
          <w:sz w:val="20"/>
          <w:szCs w:val="20"/>
        </w:rPr>
        <w:fldChar w:fldCharType="end"/>
      </w:r>
      <w:bookmarkEnd w:id="43"/>
      <w:r w:rsidRPr="008D2608">
        <w:rPr>
          <w:rFonts w:asciiTheme="minorHAnsi" w:hAnsiTheme="minorHAnsi"/>
          <w:b/>
          <w:iCs/>
          <w:sz w:val="20"/>
          <w:szCs w:val="20"/>
        </w:rPr>
        <w:t>: Schematic of the proposed demand response approach for reducing coincident peak demand in data centers</w:t>
      </w:r>
    </w:p>
    <w:p w14:paraId="222EB46A" w14:textId="77777777" w:rsidR="007C7D6A" w:rsidRDefault="007C7D6A" w:rsidP="008D2608">
      <w:pPr>
        <w:jc w:val="both"/>
      </w:pPr>
    </w:p>
    <w:p w14:paraId="4CF508FA" w14:textId="66339BB9" w:rsidR="00DF4762" w:rsidRPr="007F01B2" w:rsidRDefault="00DF4762" w:rsidP="00DF4762">
      <w:pPr>
        <w:jc w:val="both"/>
        <w:rPr>
          <w:b/>
          <w:sz w:val="22"/>
          <w:szCs w:val="22"/>
        </w:rPr>
      </w:pPr>
      <w:r>
        <w:rPr>
          <w:b/>
          <w:sz w:val="22"/>
          <w:szCs w:val="22"/>
        </w:rPr>
        <w:t>3.2</w:t>
      </w:r>
      <w:r w:rsidRPr="007F01B2">
        <w:rPr>
          <w:b/>
          <w:sz w:val="22"/>
          <w:szCs w:val="22"/>
        </w:rPr>
        <w:t xml:space="preserve">. </w:t>
      </w:r>
      <w:r w:rsidRPr="00DF4762">
        <w:rPr>
          <w:b/>
          <w:sz w:val="22"/>
          <w:szCs w:val="22"/>
        </w:rPr>
        <w:t>Coincident Peak (4CP) program in ERCOT</w:t>
      </w:r>
    </w:p>
    <w:p w14:paraId="6F663DAD" w14:textId="77777777" w:rsidR="00DF4762" w:rsidRPr="00C72D19" w:rsidRDefault="00DF4762" w:rsidP="00DF4762">
      <w:pPr>
        <w:jc w:val="both"/>
        <w:rPr>
          <w:b/>
        </w:rPr>
      </w:pPr>
      <w:r w:rsidRPr="00C72D19">
        <w:rPr>
          <w:b/>
        </w:rPr>
        <w:t xml:space="preserve"> </w:t>
      </w:r>
    </w:p>
    <w:p w14:paraId="2FEC3FD7" w14:textId="76B18679" w:rsidR="00DF4762" w:rsidRPr="00DF4762" w:rsidRDefault="00DF4762" w:rsidP="00DF4762">
      <w:pPr>
        <w:ind w:firstLine="284"/>
        <w:jc w:val="both"/>
        <w:rPr>
          <w:sz w:val="20"/>
          <w:szCs w:val="20"/>
        </w:rPr>
      </w:pPr>
      <w:r w:rsidRPr="00DF4762">
        <w:rPr>
          <w:sz w:val="20"/>
          <w:szCs w:val="20"/>
        </w:rPr>
        <w:t>The proposed demand response mechanism was evaluated using an example of the 4 Coincident Peak (4CP) program in ERCOT ISO. 4CP is a capacity charge program under which large commercial customers (&gt;100 kW peak load) equipped with interval data recorders (IRDs) are charged transmission charge based on their average contributions to coincident peaks. The coincident peaks are four 15</w:t>
      </w:r>
      <w:r w:rsidR="00E915D5">
        <w:rPr>
          <w:sz w:val="20"/>
          <w:szCs w:val="20"/>
        </w:rPr>
        <w:t>-</w:t>
      </w:r>
      <w:r w:rsidRPr="00DF4762">
        <w:rPr>
          <w:sz w:val="20"/>
          <w:szCs w:val="20"/>
        </w:rPr>
        <w:t xml:space="preserve">minute periods with the highest grid-wide load, one during each of the months of June, July, August and September. The transmission charge is calculated based on the average consumer load during these four 15 min events in the previous calendar year </w:t>
      </w:r>
      <w:r w:rsidRPr="00DF4762">
        <w:rPr>
          <w:sz w:val="20"/>
          <w:szCs w:val="20"/>
        </w:rPr>
        <w:fldChar w:fldCharType="begin" w:fldLock="1"/>
      </w:r>
      <w:r w:rsidR="004B42DC">
        <w:rPr>
          <w:sz w:val="20"/>
          <w:szCs w:val="20"/>
        </w:rPr>
        <w:instrText>ADDIN CSL_CITATION { "citationItems" : [ { "id" : "ITEM-1", "itemData" : { "URL" : "http://www.ercot.com/mktinfo/data_agg/4cp", "accessed" : { "date-parts" : [ [ "2018", "2", "22" ] ] }, "author" : [ { "dropping-particle" : "", "family" : "ERCOT", "given" : "", "non-dropping-particle" : "", "parse-names" : false, "suffix" : "" } ], "id" : "ITEM-1", "issued" : { "date-parts" : [ [ "2018" ] ] }, "title" : "ERCOT Four Coincident Peak Calculations", "type" : "webpage" }, "uris" : [ "http://www.mendeley.com/documents/?uuid=c122a9b2-3d4a-4261-b0ab-0637526784ec" ] }, { "id" : "ITEM-2", "itemData" : { "DOI" : "10.1016/j.jup.2013.04.004", "ISSN" : "09571787", "abstract" : "Large industrial energy consumers served at transmission voltage in the ERCOT market reduce their consumption up to 4% during intervals in which consumers are charged for transmission services. The response normally lasts two to three hours, since consumers do not know exactly which interval will set one of the four summer coincident peaks (CPs), which are the basis for transmission charges. Thus, the design of transmission prices in ERCOT has been successful in eliciting demand response from that market's largest industrial energy consumers. However, there is no noticeable response during some CPs, reflecting the difficulties in predicting the actual timing of the peak. The response by industrials served at primary voltage to the price signals is insignificant. \u00a9 2013 Elsevier Ltd.", "author" : [ { "dropping-particle" : "", "family" : "Zarnikau", "given" : "Jay", "non-dropping-particle" : "", "parse-names" : false, "suffix" : "" }, { "dropping-particle" : "", "family" : "Thal", "given" : "Dan", "non-dropping-particle" : "", "parse-names" : false, "suffix" : "" } ], "container-title" : "Utilities Policy", "id" : "ITEM-2", "issued" : { "date-parts" : [ [ "2013" ] ] }, "page" : "1-6", "publisher" : "Elsevier Ltd", "title" : "The response of large industrial energy consumers to four coincident peak (4CP) transmission charges in the Texas (ERCOT) market", "type" : "article-journal", "volume" : "26" }, "uris" : [ "http://www.mendeley.com/documents/?uuid=031ad97b-8604-4795-81d7-07d406eac1ee" ] } ], "mendeley" : { "formattedCitation" : "[3,19]", "plainTextFormattedCitation" : "[3,19]", "previouslyFormattedCitation" : "(ERCOT 2018a; Zarnikau &amp; Thal 2013)" }, "properties" : {  }, "schema" : "https://github.com/citation-style-language/schema/raw/master/csl-citation.json" }</w:instrText>
      </w:r>
      <w:r w:rsidRPr="00DF4762">
        <w:rPr>
          <w:sz w:val="20"/>
          <w:szCs w:val="20"/>
        </w:rPr>
        <w:fldChar w:fldCharType="separate"/>
      </w:r>
      <w:r w:rsidR="004B42DC" w:rsidRPr="004B42DC">
        <w:rPr>
          <w:noProof/>
          <w:sz w:val="20"/>
          <w:szCs w:val="20"/>
        </w:rPr>
        <w:t>[3,19]</w:t>
      </w:r>
      <w:r w:rsidRPr="00DF4762">
        <w:rPr>
          <w:sz w:val="20"/>
          <w:szCs w:val="20"/>
        </w:rPr>
        <w:fldChar w:fldCharType="end"/>
      </w:r>
      <w:r w:rsidRPr="00DF4762">
        <w:rPr>
          <w:sz w:val="20"/>
          <w:szCs w:val="20"/>
        </w:rPr>
        <w:t xml:space="preserve">. </w:t>
      </w:r>
    </w:p>
    <w:p w14:paraId="40591467" w14:textId="7E07F37F" w:rsidR="00DF4762" w:rsidRPr="007F01B2" w:rsidRDefault="00DF4762" w:rsidP="00DF4762">
      <w:pPr>
        <w:ind w:firstLine="284"/>
        <w:jc w:val="both"/>
        <w:rPr>
          <w:sz w:val="20"/>
          <w:szCs w:val="20"/>
        </w:rPr>
      </w:pPr>
      <w:r w:rsidRPr="00DF4762">
        <w:rPr>
          <w:sz w:val="20"/>
          <w:szCs w:val="20"/>
        </w:rPr>
        <w:t xml:space="preserve">The 4CP program was selected as a case study for this analysis because it is particularly suitable for the proposed demand response scheme. Compared to other coincident peak programs, the 4CP alerts are </w:t>
      </w:r>
      <w:r w:rsidRPr="00DF4762">
        <w:rPr>
          <w:sz w:val="20"/>
          <w:szCs w:val="20"/>
        </w:rPr>
        <w:lastRenderedPageBreak/>
        <w:t>infrequent, last a short time and can be accurately predicted due to the strong correlation between the ambient temperature and load. During the recent 6 years (2012 to 2017) all 4CP events in ERCOT occurred on weekdays between 4 PM and 5 PM, indicating that the required demand response time ∆</w:t>
      </w:r>
      <w:r w:rsidRPr="00DF4762">
        <w:rPr>
          <w:i/>
          <w:sz w:val="20"/>
          <w:szCs w:val="20"/>
        </w:rPr>
        <w:t>t</w:t>
      </w:r>
      <w:r w:rsidRPr="00DF4762">
        <w:rPr>
          <w:i/>
          <w:sz w:val="20"/>
          <w:szCs w:val="20"/>
          <w:vertAlign w:val="subscript"/>
        </w:rPr>
        <w:t>dr</w:t>
      </w:r>
      <w:r w:rsidRPr="00DF4762">
        <w:rPr>
          <w:sz w:val="20"/>
          <w:szCs w:val="20"/>
        </w:rPr>
        <w:t xml:space="preserve"> should not exceed 1 hour </w:t>
      </w:r>
      <w:r w:rsidRPr="00DF4762">
        <w:rPr>
          <w:sz w:val="20"/>
          <w:szCs w:val="20"/>
        </w:rPr>
        <w:fldChar w:fldCharType="begin" w:fldLock="1"/>
      </w:r>
      <w:r w:rsidR="004B42DC">
        <w:rPr>
          <w:sz w:val="20"/>
          <w:szCs w:val="20"/>
        </w:rPr>
        <w:instrText>ADDIN CSL_CITATION { "citationItems" : [ { "id" : "ITEM-1", "itemData" : { "URL" : "http://www.ercot.com/mktinfo/data_agg/4cp", "accessed" : { "date-parts" : [ [ "2018", "2", "22" ] ] }, "author" : [ { "dropping-particle" : "", "family" : "ERCOT", "given" : "", "non-dropping-particle" : "", "parse-names" : false, "suffix" : "" } ], "id" : "ITEM-1", "issued" : { "date-parts" : [ [ "2018" ] ] }, "title" : "ERCOT Four Coincident Peak Calculations", "type" : "webpage" }, "uris" : [ "http://www.mendeley.com/documents/?uuid=c122a9b2-3d4a-4261-b0ab-0637526784ec" ] } ], "mendeley" : { "formattedCitation" : "[19]", "plainTextFormattedCitation" : "[19]", "previouslyFormattedCitation" : "(ERCOT 2018a)" }, "properties" : {  }, "schema" : "https://github.com/citation-style-language/schema/raw/master/csl-citation.json" }</w:instrText>
      </w:r>
      <w:r w:rsidRPr="00DF4762">
        <w:rPr>
          <w:sz w:val="20"/>
          <w:szCs w:val="20"/>
        </w:rPr>
        <w:fldChar w:fldCharType="separate"/>
      </w:r>
      <w:r w:rsidR="004B42DC" w:rsidRPr="004B42DC">
        <w:rPr>
          <w:noProof/>
          <w:sz w:val="20"/>
          <w:szCs w:val="20"/>
        </w:rPr>
        <w:t>[19]</w:t>
      </w:r>
      <w:r w:rsidRPr="00DF4762">
        <w:rPr>
          <w:sz w:val="20"/>
          <w:szCs w:val="20"/>
        </w:rPr>
        <w:fldChar w:fldCharType="end"/>
      </w:r>
      <w:r w:rsidRPr="00DF4762">
        <w:rPr>
          <w:sz w:val="20"/>
          <w:szCs w:val="20"/>
        </w:rPr>
        <w:t xml:space="preserve">. This compares favorably with the typical coincident peak alert durations of 2 to 6 hours issued in other markets </w:t>
      </w:r>
      <w:r w:rsidRPr="00DF4762">
        <w:rPr>
          <w:sz w:val="20"/>
          <w:szCs w:val="20"/>
        </w:rPr>
        <w:fldChar w:fldCharType="begin" w:fldLock="1"/>
      </w:r>
      <w:r w:rsidR="004B42DC">
        <w:rPr>
          <w:sz w:val="20"/>
          <w:szCs w:val="20"/>
        </w:rPr>
        <w:instrText>ADDIN CSL_CITATION { "citationItems" : [ { "id" : "ITEM-1", "itemData" : { "DOI" : "10.1016/j.peva.2013.08.014", "ISBN" : "9781450319003", "ISSN" : "01665316", "abstract" : "Demand response is a crucial aspect of the future smart grid. It has the potential to provide significant peak demand reduction and to ease the incorporation of renewable energy into the grid. Data centers' participation in demand response is becoming increasingly important given their high and increasing energy consumption and their flexibility in demand management compared to conventional industrial facilities. In this paper, we study two demand response schemes to reduce a data center's peak loads and energy expenditure: workload shifting and the use of local power generation. We conduct a detailed characterization study of coincident peak data over two decades from Fort Collins Utilities, Colorado and then develop two algorithms for data centers by combining workload scheduling and local power generation to avoid the coincident peak and reduce the energy expenditure. The first algorithm optimizes the expected cost and the second one provides a good worst-case guarantee for any coincident peak pattern, workload demand and renewable generation prediction error distributions. We evaluate these algorithms via numerical simulations based on real world traces from production systems. The results show that using workload shifting in combination with local generation can provide significant cost savings (up to 40% under the Fort Collins Utilities charging scheme) compared to either alone. \u00a9 2013 Elsevier B.V. All rights reserved.", "author" : [ { "dropping-particle" : "", "family" : "Liu", "given" : "Zhenhua", "non-dropping-particle" : "", "parse-names" : false, "suffix" : "" }, { "dropping-particle" : "", "family" : "Wierman", "given" : "Adam", "non-dropping-particle" : "", "parse-names" : false, "suffix" : "" }, { "dropping-particle" : "", "family" : "Chen", "given" : "Yuan", "non-dropping-particle" : "", "parse-names" : false, "suffix" : "" }, { "dropping-particle" : "", "family" : "Razon", "given" : "Benjamin", "non-dropping-particle" : "", "parse-names" : false, "suffix" : "" }, { "dropping-particle" : "", "family" : "Chen", "given" : "Niangjun", "non-dropping-particle" : "", "parse-names" : false, "suffix" : "" } ], "container-title" : "Performance Evaluation", "id" : "ITEM-1", "issue" : "10", "issued" : { "date-parts" : [ [ "2013" ] ] }, "page" : "770-791", "publisher" : "Elsevier B.V.", "title" : "Data center demand response: Avoiding the coincident peak via workload shifting and local generation", "type" : "article-journal", "volume" : "70" }, "uris" : [ "http://www.mendeley.com/documents/?uuid=3d44f03b-fb99-413d-a788-2d5b36803e07" ] }, { "id" : "ITEM-2", "itemData" : { "URL" : "https://www.northernelectric.coop/demand", "accessed" : { "date-parts" : [ [ "2018", "3", "8" ] ] }, "author" : [ { "dropping-particle" : "", "family" : "Northern Electric Cooperative", "given" : "", "non-dropping-particle" : "", "parse-names" : false, "suffix" : "" } ], "id" : "ITEM-2", "issued" : { "date-parts" : [ [ "2018" ] ] }, "title" : "Understanding Demand &amp; the Monthly Coincident Billing Peak", "type" : "webpage" }, "uris" : [ "http://www.mendeley.com/documents/?uuid=445076b8-fe1b-41a4-b9f4-52ab00ee0aca" ] } ], "mendeley" : { "formattedCitation" : "[2,20]", "plainTextFormattedCitation" : "[2,20]", "previouslyFormattedCitation" : "(Liu &lt;i&gt;et al.&lt;/i&gt; 2013; Northern Electric Cooperative 2018)" }, "properties" : {  }, "schema" : "https://github.com/citation-style-language/schema/raw/master/csl-citation.json" }</w:instrText>
      </w:r>
      <w:r w:rsidRPr="00DF4762">
        <w:rPr>
          <w:sz w:val="20"/>
          <w:szCs w:val="20"/>
        </w:rPr>
        <w:fldChar w:fldCharType="separate"/>
      </w:r>
      <w:r w:rsidR="004B42DC" w:rsidRPr="004B42DC">
        <w:rPr>
          <w:noProof/>
          <w:sz w:val="20"/>
          <w:szCs w:val="20"/>
        </w:rPr>
        <w:t>[2,20]</w:t>
      </w:r>
      <w:r w:rsidRPr="00DF4762">
        <w:rPr>
          <w:sz w:val="20"/>
          <w:szCs w:val="20"/>
        </w:rPr>
        <w:fldChar w:fldCharType="end"/>
      </w:r>
      <w:r w:rsidRPr="00DF4762">
        <w:rPr>
          <w:sz w:val="20"/>
          <w:szCs w:val="20"/>
        </w:rPr>
        <w:t xml:space="preserve">. The 4CP events can also be accurately predicted. A company offering 4CP forecasting services issued only 11 alerts in 2015, correctly predicting all 4 peak events </w:t>
      </w:r>
      <w:r w:rsidRPr="00DF4762">
        <w:rPr>
          <w:sz w:val="20"/>
          <w:szCs w:val="20"/>
        </w:rPr>
        <w:fldChar w:fldCharType="begin" w:fldLock="1"/>
      </w:r>
      <w:r w:rsidR="004B42DC">
        <w:rPr>
          <w:sz w:val="20"/>
          <w:szCs w:val="20"/>
        </w:rPr>
        <w:instrText>ADDIN CSL_CITATION { "citationItems" : [ { "id" : "ITEM-1", "itemData" : { "URL" : "https://www.genscape.com/blog/managing-capacity-charges-genscape-powerbuyer\u2122", "accessed" : { "date-parts" : [ [ "2018", "2", "23" ] ] }, "author" : [ { "dropping-particle" : "", "family" : "Genscape", "given" : "", "non-dropping-particle" : "", "parse-names" : false, "suffix" : "" } ], "id" : "ITEM-1", "issued" : { "date-parts" : [ [ "2015" ] ] }, "title" : "Managing Capacity Charges with Genscape PowerBuyer", "type" : "webpage" }, "uris" : [ "http://www.mendeley.com/documents/?uuid=9622c680-5b16-4d19-bbc3-333d799713ad" ] } ], "mendeley" : { "formattedCitation" : "[5]", "plainTextFormattedCitation" : "[5]", "previouslyFormattedCitation" : "(Genscape 2015)" }, "properties" : {  }, "schema" : "https://github.com/citation-style-language/schema/raw/master/csl-citation.json" }</w:instrText>
      </w:r>
      <w:r w:rsidRPr="00DF4762">
        <w:rPr>
          <w:sz w:val="20"/>
          <w:szCs w:val="20"/>
        </w:rPr>
        <w:fldChar w:fldCharType="separate"/>
      </w:r>
      <w:r w:rsidR="004B42DC" w:rsidRPr="004B42DC">
        <w:rPr>
          <w:noProof/>
          <w:sz w:val="20"/>
          <w:szCs w:val="20"/>
        </w:rPr>
        <w:t>[5]</w:t>
      </w:r>
      <w:r w:rsidRPr="00DF4762">
        <w:rPr>
          <w:sz w:val="20"/>
          <w:szCs w:val="20"/>
        </w:rPr>
        <w:fldChar w:fldCharType="end"/>
      </w:r>
      <w:r w:rsidRPr="00DF4762">
        <w:rPr>
          <w:sz w:val="20"/>
          <w:szCs w:val="20"/>
        </w:rPr>
        <w:t xml:space="preserve">. So far, the customer response to the 4CP program did not result in significant peak shifting. Of the 28 4CP events between 2009 and 2015, only 5 were shifted by 15 minutes and 1 was shifted by one day due to demand response </w:t>
      </w:r>
      <w:r w:rsidRPr="00DF4762">
        <w:rPr>
          <w:sz w:val="20"/>
          <w:szCs w:val="20"/>
        </w:rPr>
        <w:fldChar w:fldCharType="begin" w:fldLock="1"/>
      </w:r>
      <w:r w:rsidR="004B42DC">
        <w:rPr>
          <w:sz w:val="20"/>
          <w:szCs w:val="20"/>
        </w:rPr>
        <w:instrText>ADDIN CSL_CITATION { "citationItems" : [ { "id" : "ITEM-1", "itemData" : { "URL" : "http://www.ercot.com/content/wcm/key_documents_lists/87090/DSWG_4CP_Analysis_Raish.pptx", "accessed" : { "date-parts" : [ [ "2017", "2", "23" ] ] }, "author" : [ { "dropping-particle" : "", "family" : "Raish", "given" : "C.", "non-dropping-particle" : "", "parse-names" : false, "suffix" : "" } ], "container-title" : "Demand Side Working Group Presentation", "id" : "ITEM-1", "issued" : { "date-parts" : [ [ "2016" ] ] }, "title" : "Analysis of Load Reductions Associated with 4-CP Transmission Charges in ERCOT", "type" : "webpage" }, "uris" : [ "http://www.mendeley.com/documents/?uuid=1b603e1c-5642-4447-9f68-7bc137b1ced7" ] } ], "mendeley" : { "formattedCitation" : "[21]", "plainTextFormattedCitation" : "[21]", "previouslyFormattedCitation" : "(Raish 2016)" }, "properties" : {  }, "schema" : "https://github.com/citation-style-language/schema/raw/master/csl-citation.json" }</w:instrText>
      </w:r>
      <w:r w:rsidRPr="00DF4762">
        <w:rPr>
          <w:sz w:val="20"/>
          <w:szCs w:val="20"/>
        </w:rPr>
        <w:fldChar w:fldCharType="separate"/>
      </w:r>
      <w:r w:rsidR="004B42DC" w:rsidRPr="004B42DC">
        <w:rPr>
          <w:noProof/>
          <w:sz w:val="20"/>
          <w:szCs w:val="20"/>
        </w:rPr>
        <w:t>[21]</w:t>
      </w:r>
      <w:r w:rsidRPr="00DF4762">
        <w:rPr>
          <w:sz w:val="20"/>
          <w:szCs w:val="20"/>
        </w:rPr>
        <w:fldChar w:fldCharType="end"/>
      </w:r>
      <w:r w:rsidRPr="00DF4762">
        <w:rPr>
          <w:sz w:val="20"/>
          <w:szCs w:val="20"/>
        </w:rPr>
        <w:t xml:space="preserve">. The high annual coincident peak charges of $18 to $23 per kW provide additional motivation for participation in the 4 CP program </w:t>
      </w:r>
      <w:r w:rsidRPr="00DF4762">
        <w:rPr>
          <w:sz w:val="20"/>
          <w:szCs w:val="20"/>
        </w:rPr>
        <w:fldChar w:fldCharType="begin" w:fldLock="1"/>
      </w:r>
      <w:r w:rsidR="004B42DC">
        <w:rPr>
          <w:sz w:val="20"/>
          <w:szCs w:val="20"/>
        </w:rPr>
        <w:instrText>ADDIN CSL_CITATION { "citationItems" : [ { "id" : "ITEM-1", "itemData" : { "URL" : "http://www.puc.texas.gov/industry/electric/rates/Trans/TDGeneric%0ARateSummary.pdf,", "accessed" : { "date-parts" : [ [ "2018", "2", "15" ] ] }, "author" : [ { "dropping-particle" : "", "family" : "Public Utility Commission of Texas", "given" : "", "non-dropping-particle" : "", "parse-names" : false, "suffix" : "" } ], "id" : "ITEM-1", "issued" : { "date-parts" : [ [ "2017" ] ] }, "title" : "Comparison of Utilities' Generic Generic Transmission and Distribution Rates. Updated: September 1, 2017", "type" : "webpage" }, "uris" : [ "http://www.mendeley.com/documents/?uuid=46548d6c-70ef-4cc9-abb5-6ce040b30977" ] } ], "mendeley" : { "formattedCitation" : "[22]", "plainTextFormattedCitation" : "[22]", "previouslyFormattedCitation" : "(Public Utility Commission of Texas 2017)" }, "properties" : {  }, "schema" : "https://github.com/citation-style-language/schema/raw/master/csl-citation.json" }</w:instrText>
      </w:r>
      <w:r w:rsidRPr="00DF4762">
        <w:rPr>
          <w:sz w:val="20"/>
          <w:szCs w:val="20"/>
        </w:rPr>
        <w:fldChar w:fldCharType="separate"/>
      </w:r>
      <w:r w:rsidR="004B42DC" w:rsidRPr="004B42DC">
        <w:rPr>
          <w:noProof/>
          <w:sz w:val="20"/>
          <w:szCs w:val="20"/>
        </w:rPr>
        <w:t>[22]</w:t>
      </w:r>
      <w:r w:rsidRPr="00DF4762">
        <w:rPr>
          <w:sz w:val="20"/>
          <w:szCs w:val="20"/>
        </w:rPr>
        <w:fldChar w:fldCharType="end"/>
      </w:r>
      <w:r w:rsidRPr="00DF4762">
        <w:rPr>
          <w:sz w:val="20"/>
          <w:szCs w:val="20"/>
        </w:rPr>
        <w:t xml:space="preserve">. The installation of Interval Data Recorders needed for participation in the 4CP program is, however, required only for large consumers with non-coincident peak demand above 700 kW </w:t>
      </w:r>
      <w:r w:rsidRPr="00DF4762">
        <w:rPr>
          <w:sz w:val="20"/>
          <w:szCs w:val="20"/>
        </w:rPr>
        <w:fldChar w:fldCharType="begin" w:fldLock="1"/>
      </w:r>
      <w:r w:rsidR="004B42DC">
        <w:rPr>
          <w:sz w:val="20"/>
          <w:szCs w:val="20"/>
        </w:rPr>
        <w:instrText>ADDIN CSL_CITATION { "citationItems" : [ { "id" : "ITEM-1", "itemData" : { "author" : [ { "dropping-particle" : "", "family" : "Raish", "given" : "C.", "non-dropping-particle" : "", "parse-names" : false, "suffix" : "" }, { "dropping-particle" : "", "family" : "Turns", "given" : "L.", "non-dropping-particle" : "", "parse-names" : false, "suffix" : "" } ], "id" : "ITEM-1", "issued" : { "date-parts" : [ [ "2004" ] ] }, "title" : "ERCOT Impact Analysis of IDR Threshold Requirements", "type" : "report" }, "uris" : [ "http://www.mendeley.com/documents/?uuid=9a642a64-3110-4a29-b483-ff1f34e7d271" ] }, { "id" : "ITEM-2", "itemData" : { "DOI" : "10.1016/j.jup.2013.04.004", "ISSN" : "09571787", "abstract" : "Large industrial energy consumers served at transmission voltage in the ERCOT market reduce their consumption up to 4% during intervals in which consumers are charged for transmission services. The response normally lasts two to three hours, since consumers do not know exactly which interval will set one of the four summer coincident peaks (CPs), which are the basis for transmission charges. Thus, the design of transmission prices in ERCOT has been successful in eliciting demand response from that market's largest industrial energy consumers. However, there is no noticeable response during some CPs, reflecting the difficulties in predicting the actual timing of the peak. The response by industrials served at primary voltage to the price signals is insignificant. \u00a9 2013 Elsevier Ltd.", "author" : [ { "dropping-particle" : "", "family" : "Zarnikau", "given" : "Jay", "non-dropping-particle" : "", "parse-names" : false, "suffix" : "" }, { "dropping-particle" : "", "family" : "Thal", "given" : "Dan", "non-dropping-particle" : "", "parse-names" : false, "suffix" : "" } ], "container-title" : "Utilities Policy", "id" : "ITEM-2", "issued" : { "date-parts" : [ [ "2013" ] ] }, "page" : "1-6", "publisher" : "Elsevier Ltd", "title" : "The response of large industrial energy consumers to four coincident peak (4CP) transmission charges in the Texas (ERCOT) market", "type" : "article-journal", "volume" : "26" }, "uris" : [ "http://www.mendeley.com/documents/?uuid=031ad97b-8604-4795-81d7-07d406eac1ee" ] } ], "mendeley" : { "formattedCitation" : "[3,23]", "plainTextFormattedCitation" : "[3,23]", "previouslyFormattedCitation" : "(Raish &amp; Turns 2004; Zarnikau &amp; Thal 2013)" }, "properties" : {  }, "schema" : "https://github.com/citation-style-language/schema/raw/master/csl-citation.json" }</w:instrText>
      </w:r>
      <w:r w:rsidRPr="00DF4762">
        <w:rPr>
          <w:sz w:val="20"/>
          <w:szCs w:val="20"/>
        </w:rPr>
        <w:fldChar w:fldCharType="separate"/>
      </w:r>
      <w:r w:rsidR="004B42DC" w:rsidRPr="004B42DC">
        <w:rPr>
          <w:noProof/>
          <w:sz w:val="20"/>
          <w:szCs w:val="20"/>
        </w:rPr>
        <w:t>[3,23]</w:t>
      </w:r>
      <w:r w:rsidRPr="00DF4762">
        <w:rPr>
          <w:sz w:val="20"/>
          <w:szCs w:val="20"/>
        </w:rPr>
        <w:fldChar w:fldCharType="end"/>
      </w:r>
      <w:r w:rsidRPr="00DF4762">
        <w:rPr>
          <w:sz w:val="20"/>
          <w:szCs w:val="20"/>
        </w:rPr>
        <w:t>.</w:t>
      </w:r>
    </w:p>
    <w:p w14:paraId="018CBB50" w14:textId="77777777" w:rsidR="00DF4762" w:rsidRDefault="00DF4762" w:rsidP="00DF4762">
      <w:pPr>
        <w:jc w:val="both"/>
      </w:pPr>
    </w:p>
    <w:p w14:paraId="74CC0AC4" w14:textId="19B786C4" w:rsidR="00B7412C" w:rsidRPr="00D46359" w:rsidRDefault="00BF5574" w:rsidP="00B7412C">
      <w:pPr>
        <w:rPr>
          <w:b/>
        </w:rPr>
      </w:pPr>
      <w:r>
        <w:rPr>
          <w:b/>
          <w:sz w:val="22"/>
          <w:szCs w:val="22"/>
        </w:rPr>
        <w:t>3.3</w:t>
      </w:r>
      <w:r w:rsidR="00872541" w:rsidRPr="007F01B2">
        <w:rPr>
          <w:b/>
          <w:sz w:val="22"/>
          <w:szCs w:val="22"/>
        </w:rPr>
        <w:t xml:space="preserve">. </w:t>
      </w:r>
      <w:r w:rsidR="00872541" w:rsidRPr="00872541">
        <w:rPr>
          <w:b/>
          <w:sz w:val="22"/>
          <w:szCs w:val="22"/>
        </w:rPr>
        <w:t>Methodology and assumptions used in 4CP case study</w:t>
      </w:r>
      <w:r w:rsidR="00B7412C">
        <w:rPr>
          <w:b/>
        </w:rPr>
        <w:br/>
      </w:r>
    </w:p>
    <w:p w14:paraId="4A3E620D" w14:textId="03F9BA8B" w:rsidR="00872541" w:rsidRPr="00872541" w:rsidRDefault="00872541" w:rsidP="00872541">
      <w:pPr>
        <w:ind w:firstLine="284"/>
        <w:jc w:val="both"/>
        <w:rPr>
          <w:sz w:val="20"/>
          <w:szCs w:val="20"/>
        </w:rPr>
      </w:pPr>
      <w:r w:rsidRPr="00872541">
        <w:rPr>
          <w:sz w:val="20"/>
          <w:szCs w:val="20"/>
        </w:rPr>
        <w:t>I</w:t>
      </w:r>
      <w:r>
        <w:rPr>
          <w:sz w:val="20"/>
          <w:szCs w:val="20"/>
        </w:rPr>
        <w:t>n</w:t>
      </w:r>
      <w:r w:rsidRPr="00872541">
        <w:rPr>
          <w:sz w:val="20"/>
          <w:szCs w:val="20"/>
        </w:rPr>
        <w:t xml:space="preserve"> this work, operation of a small telecommunications data center actively participating in the 4CP program was compared to the same data center not participating in demand response. The hypothetical data center was located in Houston, TX and the analysis was performed for the year 2017.</w:t>
      </w:r>
    </w:p>
    <w:p w14:paraId="56446EE1" w14:textId="77777777" w:rsidR="00872541" w:rsidRPr="00872541" w:rsidRDefault="00872541" w:rsidP="00872541">
      <w:pPr>
        <w:ind w:firstLine="284"/>
        <w:jc w:val="both"/>
        <w:rPr>
          <w:sz w:val="20"/>
          <w:szCs w:val="20"/>
        </w:rPr>
      </w:pPr>
      <w:r w:rsidRPr="00872541">
        <w:rPr>
          <w:sz w:val="20"/>
          <w:szCs w:val="20"/>
        </w:rPr>
        <w:t xml:space="preserve">The thermal characteristics of the building and the cooling system were the same as in the experimental system Ithaca, NY. The nominal coefficient of performance of the system </w:t>
      </w:r>
      <w:r w:rsidRPr="00872541">
        <w:rPr>
          <w:i/>
          <w:sz w:val="20"/>
          <w:szCs w:val="20"/>
        </w:rPr>
        <w:t>COP</w:t>
      </w:r>
      <w:r w:rsidRPr="00872541">
        <w:rPr>
          <w:i/>
          <w:sz w:val="20"/>
          <w:szCs w:val="20"/>
          <w:vertAlign w:val="subscript"/>
        </w:rPr>
        <w:t>nom</w:t>
      </w:r>
      <w:r w:rsidRPr="00872541">
        <w:rPr>
          <w:sz w:val="20"/>
          <w:szCs w:val="20"/>
        </w:rPr>
        <w:t xml:space="preserve"> was set at 2.7 and the nominal cooling capacity per heat pump per stage </w:t>
      </w:r>
      <w:r w:rsidRPr="00872541">
        <w:rPr>
          <w:i/>
          <w:sz w:val="20"/>
          <w:szCs w:val="20"/>
        </w:rPr>
        <w:t>Q</w:t>
      </w:r>
      <w:r w:rsidRPr="00872541">
        <w:rPr>
          <w:i/>
          <w:sz w:val="20"/>
          <w:szCs w:val="20"/>
          <w:vertAlign w:val="subscript"/>
        </w:rPr>
        <w:t>C,nom</w:t>
      </w:r>
      <w:r w:rsidRPr="00872541">
        <w:rPr>
          <w:sz w:val="20"/>
          <w:szCs w:val="20"/>
        </w:rPr>
        <w:t xml:space="preserve"> was set at 15 kW to reflect the higher heat sink temperature in Houston, TX compared to Ithaca, NY. Due to the higher ambient temperature, the heat pump operates more often on its full capacity rather than on part-load. During precooling, only the main heat pump is used. Activating the backup cooling capacity would reduce the precooling time, but could also increase the non-coincident peak charge. </w:t>
      </w:r>
    </w:p>
    <w:p w14:paraId="1A5E85A2" w14:textId="77777777" w:rsidR="00872541" w:rsidRPr="00872541" w:rsidRDefault="00872541" w:rsidP="00872541">
      <w:pPr>
        <w:ind w:firstLine="284"/>
        <w:jc w:val="both"/>
        <w:rPr>
          <w:sz w:val="20"/>
          <w:szCs w:val="20"/>
        </w:rPr>
      </w:pPr>
      <w:r w:rsidRPr="00872541">
        <w:rPr>
          <w:sz w:val="20"/>
          <w:szCs w:val="20"/>
        </w:rPr>
        <w:t>Two data center sizes were investigated:</w:t>
      </w:r>
    </w:p>
    <w:p w14:paraId="37394DCD" w14:textId="77777777" w:rsidR="00872541" w:rsidRPr="00872541" w:rsidRDefault="00872541" w:rsidP="00872541">
      <w:pPr>
        <w:numPr>
          <w:ilvl w:val="0"/>
          <w:numId w:val="3"/>
        </w:numPr>
        <w:jc w:val="both"/>
        <w:rPr>
          <w:sz w:val="20"/>
          <w:szCs w:val="20"/>
        </w:rPr>
      </w:pPr>
      <w:r w:rsidRPr="00872541">
        <w:rPr>
          <w:sz w:val="20"/>
          <w:szCs w:val="20"/>
        </w:rPr>
        <w:t>25 kW</w:t>
      </w:r>
      <w:r w:rsidRPr="00872541">
        <w:rPr>
          <w:sz w:val="20"/>
          <w:szCs w:val="20"/>
          <w:vertAlign w:val="subscript"/>
        </w:rPr>
        <w:t>e</w:t>
      </w:r>
      <w:r w:rsidRPr="00872541">
        <w:rPr>
          <w:sz w:val="20"/>
          <w:szCs w:val="20"/>
        </w:rPr>
        <w:t xml:space="preserve"> - a base case facility with a maximum combined load of approximately 25 kW</w:t>
      </w:r>
      <w:r w:rsidRPr="00872541">
        <w:rPr>
          <w:sz w:val="20"/>
          <w:szCs w:val="20"/>
          <w:vertAlign w:val="subscript"/>
        </w:rPr>
        <w:t>e</w:t>
      </w:r>
      <w:r w:rsidRPr="00872541">
        <w:rPr>
          <w:sz w:val="20"/>
          <w:szCs w:val="20"/>
        </w:rPr>
        <w:t xml:space="preserve"> and a constant IT load of 14 kW</w:t>
      </w:r>
      <w:r w:rsidRPr="00872541">
        <w:rPr>
          <w:sz w:val="20"/>
          <w:szCs w:val="20"/>
        </w:rPr>
        <w:softHyphen/>
      </w:r>
      <w:r w:rsidRPr="00872541">
        <w:rPr>
          <w:sz w:val="20"/>
          <w:szCs w:val="20"/>
          <w:vertAlign w:val="subscript"/>
        </w:rPr>
        <w:t>e</w:t>
      </w:r>
      <w:r w:rsidRPr="00872541">
        <w:rPr>
          <w:sz w:val="20"/>
          <w:szCs w:val="20"/>
        </w:rPr>
        <w:t>, identical to the experimental system installed in Ithaca, NY</w:t>
      </w:r>
    </w:p>
    <w:p w14:paraId="2C6A82EC" w14:textId="77777777" w:rsidR="00872541" w:rsidRPr="00872541" w:rsidRDefault="00872541" w:rsidP="00872541">
      <w:pPr>
        <w:numPr>
          <w:ilvl w:val="0"/>
          <w:numId w:val="3"/>
        </w:numPr>
        <w:jc w:val="both"/>
        <w:rPr>
          <w:sz w:val="20"/>
          <w:szCs w:val="20"/>
        </w:rPr>
      </w:pPr>
      <w:r w:rsidRPr="00872541">
        <w:rPr>
          <w:sz w:val="20"/>
          <w:szCs w:val="20"/>
        </w:rPr>
        <w:t>250 kW</w:t>
      </w:r>
      <w:r w:rsidRPr="00872541">
        <w:rPr>
          <w:sz w:val="20"/>
          <w:szCs w:val="20"/>
          <w:vertAlign w:val="subscript"/>
        </w:rPr>
        <w:t>e</w:t>
      </w:r>
      <w:r w:rsidRPr="00872541">
        <w:rPr>
          <w:sz w:val="20"/>
          <w:szCs w:val="20"/>
        </w:rPr>
        <w:t xml:space="preserve"> - a scaled up facility with 10 times greater maximum combined load</w:t>
      </w:r>
    </w:p>
    <w:p w14:paraId="0D2D5C39" w14:textId="77777777" w:rsidR="00872541" w:rsidRPr="00872541" w:rsidRDefault="00872541" w:rsidP="00872541">
      <w:pPr>
        <w:ind w:firstLine="284"/>
        <w:jc w:val="both"/>
        <w:rPr>
          <w:sz w:val="20"/>
          <w:szCs w:val="20"/>
        </w:rPr>
      </w:pPr>
      <w:r w:rsidRPr="00872541">
        <w:rPr>
          <w:sz w:val="20"/>
          <w:szCs w:val="20"/>
        </w:rPr>
        <w:lastRenderedPageBreak/>
        <w:t>Under the current ERCOT regulations only the latter system would have a sufficient peak load (&gt;100 kW) to qualify for the 4CP program, but this work assumed that both systems would be eligible for participation in 4CP.</w:t>
      </w:r>
    </w:p>
    <w:p w14:paraId="2037AAEF" w14:textId="672E3CEF" w:rsidR="00872541" w:rsidRPr="00872541" w:rsidRDefault="00872541" w:rsidP="00872541">
      <w:pPr>
        <w:ind w:firstLine="284"/>
        <w:jc w:val="both"/>
        <w:rPr>
          <w:sz w:val="20"/>
          <w:szCs w:val="20"/>
        </w:rPr>
      </w:pPr>
      <w:r w:rsidRPr="00872541">
        <w:rPr>
          <w:sz w:val="20"/>
          <w:szCs w:val="20"/>
        </w:rPr>
        <w:t xml:space="preserve">To represent the accuracy and frequency of the 4CP alert services </w:t>
      </w:r>
      <w:r w:rsidRPr="00872541">
        <w:rPr>
          <w:sz w:val="20"/>
          <w:szCs w:val="20"/>
        </w:rPr>
        <w:fldChar w:fldCharType="begin" w:fldLock="1"/>
      </w:r>
      <w:r w:rsidR="004B42DC">
        <w:rPr>
          <w:sz w:val="20"/>
          <w:szCs w:val="20"/>
        </w:rPr>
        <w:instrText>ADDIN CSL_CITATION { "citationItems" : [ { "id" : "ITEM-1", "itemData" : { "URL" : "https://www.genscape.com/blog/managing-capacity-charges-genscape-powerbuyer\u2122", "accessed" : { "date-parts" : [ [ "2018", "2", "23" ] ] }, "author" : [ { "dropping-particle" : "", "family" : "Genscape", "given" : "", "non-dropping-particle" : "", "parse-names" : false, "suffix" : "" } ], "id" : "ITEM-1", "issued" : { "date-parts" : [ [ "2015" ] ] }, "title" : "Managing Capacity Charges with Genscape PowerBuyer", "type" : "webpage" }, "uris" : [ "http://www.mendeley.com/documents/?uuid=9622c680-5b16-4d19-bbc3-333d799713ad" ] } ], "mendeley" : { "formattedCitation" : "[5]", "plainTextFormattedCitation" : "[5]", "previouslyFormattedCitation" : "(Genscape 2015)" }, "properties" : {  }, "schema" : "https://github.com/citation-style-language/schema/raw/master/csl-citation.json" }</w:instrText>
      </w:r>
      <w:r w:rsidRPr="00872541">
        <w:rPr>
          <w:sz w:val="20"/>
          <w:szCs w:val="20"/>
        </w:rPr>
        <w:fldChar w:fldCharType="separate"/>
      </w:r>
      <w:r w:rsidR="004B42DC" w:rsidRPr="004B42DC">
        <w:rPr>
          <w:noProof/>
          <w:sz w:val="20"/>
          <w:szCs w:val="20"/>
        </w:rPr>
        <w:t>[5]</w:t>
      </w:r>
      <w:r w:rsidRPr="00872541">
        <w:rPr>
          <w:sz w:val="20"/>
          <w:szCs w:val="20"/>
        </w:rPr>
        <w:fldChar w:fldCharType="end"/>
      </w:r>
      <w:r w:rsidRPr="00872541">
        <w:rPr>
          <w:sz w:val="20"/>
          <w:szCs w:val="20"/>
        </w:rPr>
        <w:t xml:space="preserve">,  this work assumed that the data center would need to respond to 11 peak warnings per year, each lasting 60 minutes, from </w:t>
      </w:r>
      <w:r w:rsidR="00E0547F">
        <w:rPr>
          <w:sz w:val="20"/>
          <w:szCs w:val="20"/>
        </w:rPr>
        <w:t>16</w:t>
      </w:r>
      <w:r w:rsidRPr="00872541">
        <w:rPr>
          <w:sz w:val="20"/>
          <w:szCs w:val="20"/>
        </w:rPr>
        <w:t xml:space="preserve">:00 to </w:t>
      </w:r>
      <w:r w:rsidR="00E0547F">
        <w:rPr>
          <w:sz w:val="20"/>
          <w:szCs w:val="20"/>
        </w:rPr>
        <w:t>17</w:t>
      </w:r>
      <w:r w:rsidRPr="00872541">
        <w:rPr>
          <w:sz w:val="20"/>
          <w:szCs w:val="20"/>
        </w:rPr>
        <w:t>:00. Four alerts predicted the actual 4CP events and the remaining seven were scheduled at non-4CP days with the highest ambient temperatures (2 warnings in June, July, and August and 1 in September).</w:t>
      </w:r>
    </w:p>
    <w:p w14:paraId="12A55D75" w14:textId="4A2C566D" w:rsidR="00872541" w:rsidRPr="00872541" w:rsidRDefault="00872541" w:rsidP="00872541">
      <w:pPr>
        <w:ind w:firstLine="284"/>
        <w:jc w:val="both"/>
        <w:rPr>
          <w:sz w:val="20"/>
          <w:szCs w:val="20"/>
        </w:rPr>
      </w:pPr>
      <w:r w:rsidRPr="00872541">
        <w:rPr>
          <w:sz w:val="20"/>
          <w:szCs w:val="20"/>
        </w:rPr>
        <w:t xml:space="preserve">The electricity prices for 2017 were obtained from two utilities participating in the 4CP program and are listed in </w:t>
      </w:r>
      <w:r w:rsidRPr="00872541">
        <w:rPr>
          <w:sz w:val="20"/>
          <w:szCs w:val="20"/>
        </w:rPr>
        <w:fldChar w:fldCharType="begin"/>
      </w:r>
      <w:r w:rsidRPr="00872541">
        <w:rPr>
          <w:sz w:val="20"/>
          <w:szCs w:val="20"/>
        </w:rPr>
        <w:instrText xml:space="preserve"> REF _Ref507161274 \h  \* MERGEFORMAT </w:instrText>
      </w:r>
      <w:r w:rsidRPr="00872541">
        <w:rPr>
          <w:sz w:val="20"/>
          <w:szCs w:val="20"/>
        </w:rPr>
      </w:r>
      <w:r w:rsidRPr="00872541">
        <w:rPr>
          <w:sz w:val="20"/>
          <w:szCs w:val="20"/>
        </w:rPr>
        <w:fldChar w:fldCharType="separate"/>
      </w:r>
      <w:ins w:id="44" w:author="C. Anderson" w:date="2018-06-15T12:33:00Z">
        <w:r w:rsidR="009F183A" w:rsidRPr="009F183A">
          <w:rPr>
            <w:sz w:val="20"/>
            <w:szCs w:val="20"/>
            <w:rPrChange w:id="45" w:author="C. Anderson" w:date="2018-06-15T12:33:00Z">
              <w:rPr>
                <w:rFonts w:asciiTheme="minorHAnsi" w:hAnsiTheme="minorHAnsi"/>
                <w:b/>
                <w:iCs/>
                <w:sz w:val="20"/>
                <w:szCs w:val="20"/>
              </w:rPr>
            </w:rPrChange>
          </w:rPr>
          <w:t>Table 2</w:t>
        </w:r>
      </w:ins>
      <w:del w:id="46" w:author="C. Anderson" w:date="2018-06-15T12:33:00Z">
        <w:r w:rsidRPr="00872541" w:rsidDel="009F183A">
          <w:rPr>
            <w:sz w:val="20"/>
            <w:szCs w:val="20"/>
          </w:rPr>
          <w:delText>Table 2</w:delText>
        </w:r>
      </w:del>
      <w:r w:rsidRPr="00872541">
        <w:rPr>
          <w:sz w:val="20"/>
          <w:szCs w:val="20"/>
        </w:rPr>
        <w:fldChar w:fldCharType="end"/>
      </w:r>
      <w:r w:rsidRPr="00872541">
        <w:rPr>
          <w:sz w:val="20"/>
          <w:szCs w:val="20"/>
        </w:rPr>
        <w:t xml:space="preserve">. The combined monthly bills were calculated as sums of the transmission, distribution, and fixed charges determined by the utility </w:t>
      </w:r>
      <w:r w:rsidRPr="00872541">
        <w:rPr>
          <w:sz w:val="20"/>
          <w:szCs w:val="20"/>
        </w:rPr>
        <w:fldChar w:fldCharType="begin" w:fldLock="1"/>
      </w:r>
      <w:r w:rsidR="004B42DC">
        <w:rPr>
          <w:sz w:val="20"/>
          <w:szCs w:val="20"/>
        </w:rPr>
        <w:instrText>ADDIN CSL_CITATION { "citationItems" : [ { "id" : "ITEM-1", "itemData" : { "URL" : "http://www.puc.texas.gov/industry/electric/rates/Trans/TDGeneric%0ARateSummary.pdf,", "accessed" : { "date-parts" : [ [ "2018", "2", "15" ] ] }, "author" : [ { "dropping-particle" : "", "family" : "Public Utility Commission of Texas", "given" : "", "non-dropping-particle" : "", "parse-names" : false, "suffix" : "" } ], "id" : "ITEM-1", "issued" : { "date-parts" : [ [ "2017" ] ] }, "title" : "Comparison of Utilities' Generic Generic Transmission and Distribution Rates. Updated: September 1, 2017", "type" : "webpage" }, "uris" : [ "http://www.mendeley.com/documents/?uuid=46548d6c-70ef-4cc9-abb5-6ce040b30977" ] } ], "mendeley" : { "formattedCitation" : "[22]", "plainTextFormattedCitation" : "[22]", "previouslyFormattedCitation" : "(Public Utility Commission of Texas 2017)" }, "properties" : {  }, "schema" : "https://github.com/citation-style-language/schema/raw/master/csl-citation.json" }</w:instrText>
      </w:r>
      <w:r w:rsidRPr="00872541">
        <w:rPr>
          <w:sz w:val="20"/>
          <w:szCs w:val="20"/>
        </w:rPr>
        <w:fldChar w:fldCharType="separate"/>
      </w:r>
      <w:r w:rsidR="004B42DC" w:rsidRPr="004B42DC">
        <w:rPr>
          <w:noProof/>
          <w:sz w:val="20"/>
          <w:szCs w:val="20"/>
        </w:rPr>
        <w:t>[22]</w:t>
      </w:r>
      <w:r w:rsidRPr="00872541">
        <w:rPr>
          <w:sz w:val="20"/>
          <w:szCs w:val="20"/>
        </w:rPr>
        <w:fldChar w:fldCharType="end"/>
      </w:r>
      <w:r w:rsidRPr="00872541">
        <w:rPr>
          <w:sz w:val="20"/>
          <w:szCs w:val="20"/>
        </w:rPr>
        <w:t xml:space="preserve">, as well as real-time locational marginal prices for the Houston hub </w:t>
      </w:r>
      <w:r w:rsidRPr="00872541">
        <w:rPr>
          <w:sz w:val="20"/>
          <w:szCs w:val="20"/>
        </w:rPr>
        <w:fldChar w:fldCharType="begin" w:fldLock="1"/>
      </w:r>
      <w:r w:rsidR="004B42DC">
        <w:rPr>
          <w:sz w:val="20"/>
          <w:szCs w:val="20"/>
        </w:rPr>
        <w:instrText>ADDIN CSL_CITATION { "citationItems" : [ { "id" : "ITEM-1", "itemData" : { "URL" : "http://www.ercot.com/mktinfo/prices", "accessed" : { "date-parts" : [ [ "2018", "3", "1" ] ] }, "author" : [ { "dropping-particle" : "", "family" : "ERCOT", "given" : "", "non-dropping-particle" : "", "parse-names" : false, "suffix" : "" } ], "id" : "ITEM-1", "issued" : { "date-parts" : [ [ "2018" ] ] }, "title" : "Historical real time marginal load zone and hub prices", "type" : "webpage" }, "uris" : [ "http://www.mendeley.com/documents/?uuid=21f2ed36-7741-4678-b728-12faa5793137" ] } ], "mendeley" : { "formattedCitation" : "[24]", "plainTextFormattedCitation" : "[24]", "previouslyFormattedCitation" : "(ERCOT 2018b)" }, "properties" : {  }, "schema" : "https://github.com/citation-style-language/schema/raw/master/csl-citation.json" }</w:instrText>
      </w:r>
      <w:r w:rsidRPr="00872541">
        <w:rPr>
          <w:sz w:val="20"/>
          <w:szCs w:val="20"/>
        </w:rPr>
        <w:fldChar w:fldCharType="separate"/>
      </w:r>
      <w:r w:rsidR="004B42DC" w:rsidRPr="004B42DC">
        <w:rPr>
          <w:noProof/>
          <w:sz w:val="20"/>
          <w:szCs w:val="20"/>
        </w:rPr>
        <w:t>[24]</w:t>
      </w:r>
      <w:r w:rsidRPr="00872541">
        <w:rPr>
          <w:sz w:val="20"/>
          <w:szCs w:val="20"/>
        </w:rPr>
        <w:fldChar w:fldCharType="end"/>
      </w:r>
      <w:r w:rsidRPr="00872541">
        <w:rPr>
          <w:sz w:val="20"/>
          <w:szCs w:val="20"/>
        </w:rPr>
        <w:t xml:space="preserve">. For simplicity, the transmission charge was determined based on the current, rather than previous year’s 4CP load. The hourly ambient temperature records for Houston Intercontinental Airport were obtained from the National Oceanic and Atmospheric Administration </w:t>
      </w:r>
      <w:r w:rsidRPr="00872541">
        <w:rPr>
          <w:sz w:val="20"/>
          <w:szCs w:val="20"/>
        </w:rPr>
        <w:fldChar w:fldCharType="begin" w:fldLock="1"/>
      </w:r>
      <w:r w:rsidR="004B42DC">
        <w:rPr>
          <w:sz w:val="20"/>
          <w:szCs w:val="20"/>
        </w:rPr>
        <w:instrText>ADDIN CSL_CITATION { "citationItems" : [ { "id" : "ITEM-1", "itemData" : { "URL" : "https://www.ncdc.noaa.gov/cdo-web/datatools/lcd", "accessed" : { "date-parts" : [ [ "2018", "2", "15" ] ] }, "author" : [ { "dropping-particle" : "", "family" : "NOAA", "given" : "", "non-dropping-particle" : "", "parse-names" : false, "suffix" : "" } ], "id" : "ITEM-1", "issued" : { "date-parts" : [ [ "2017" ] ] }, "title" : "Local Climatological Data, National Oceanic and Atmospheric Administration", "type" : "webpage" }, "uris" : [ "http://www.mendeley.com/documents/?uuid=2a3290be-1154-4219-8f11-b28b5828c311" ] } ], "mendeley" : { "formattedCitation" : "[25]", "plainTextFormattedCitation" : "[25]", "previouslyFormattedCitation" : "(NOAA 2017)" }, "properties" : {  }, "schema" : "https://github.com/citation-style-language/schema/raw/master/csl-citation.json" }</w:instrText>
      </w:r>
      <w:r w:rsidRPr="00872541">
        <w:rPr>
          <w:sz w:val="20"/>
          <w:szCs w:val="20"/>
        </w:rPr>
        <w:fldChar w:fldCharType="separate"/>
      </w:r>
      <w:r w:rsidR="004B42DC" w:rsidRPr="004B42DC">
        <w:rPr>
          <w:noProof/>
          <w:sz w:val="20"/>
          <w:szCs w:val="20"/>
        </w:rPr>
        <w:t>[25]</w:t>
      </w:r>
      <w:r w:rsidRPr="00872541">
        <w:rPr>
          <w:sz w:val="20"/>
          <w:szCs w:val="20"/>
        </w:rPr>
        <w:fldChar w:fldCharType="end"/>
      </w:r>
      <w:r w:rsidRPr="00872541">
        <w:rPr>
          <w:sz w:val="20"/>
          <w:szCs w:val="20"/>
        </w:rPr>
        <w:t>.</w:t>
      </w:r>
    </w:p>
    <w:p w14:paraId="6CFF01AE" w14:textId="77777777" w:rsidR="00872541" w:rsidRPr="00872541" w:rsidRDefault="00872541" w:rsidP="00872541">
      <w:pPr>
        <w:ind w:firstLine="284"/>
        <w:jc w:val="both"/>
        <w:rPr>
          <w:sz w:val="20"/>
          <w:szCs w:val="20"/>
        </w:rPr>
      </w:pPr>
    </w:p>
    <w:p w14:paraId="0DF0688D" w14:textId="7EA0C8BB" w:rsidR="00872541" w:rsidRPr="00DE6F71" w:rsidRDefault="00872541" w:rsidP="00872541">
      <w:pPr>
        <w:ind w:firstLine="284"/>
        <w:jc w:val="center"/>
        <w:rPr>
          <w:rFonts w:asciiTheme="minorHAnsi" w:hAnsiTheme="minorHAnsi"/>
          <w:b/>
          <w:iCs/>
          <w:sz w:val="20"/>
          <w:szCs w:val="20"/>
        </w:rPr>
      </w:pPr>
      <w:bookmarkStart w:id="47" w:name="_Ref507161274"/>
      <w:r w:rsidRPr="00DE6F71">
        <w:rPr>
          <w:rFonts w:asciiTheme="minorHAnsi" w:hAnsiTheme="minorHAnsi"/>
          <w:b/>
          <w:iCs/>
          <w:sz w:val="20"/>
          <w:szCs w:val="20"/>
        </w:rPr>
        <w:t xml:space="preserve">Table </w:t>
      </w:r>
      <w:r w:rsidRPr="00DE6F71">
        <w:rPr>
          <w:rFonts w:asciiTheme="minorHAnsi" w:hAnsiTheme="minorHAnsi"/>
          <w:b/>
          <w:iCs/>
          <w:sz w:val="20"/>
          <w:szCs w:val="20"/>
        </w:rPr>
        <w:fldChar w:fldCharType="begin"/>
      </w:r>
      <w:r w:rsidRPr="00DE6F71">
        <w:rPr>
          <w:rFonts w:asciiTheme="minorHAnsi" w:hAnsiTheme="minorHAnsi"/>
          <w:b/>
          <w:iCs/>
          <w:sz w:val="20"/>
          <w:szCs w:val="20"/>
        </w:rPr>
        <w:instrText xml:space="preserve"> SEQ Table \* ARABIC </w:instrText>
      </w:r>
      <w:r w:rsidRPr="00DE6F71">
        <w:rPr>
          <w:rFonts w:asciiTheme="minorHAnsi" w:hAnsiTheme="minorHAnsi"/>
          <w:b/>
          <w:iCs/>
          <w:sz w:val="20"/>
          <w:szCs w:val="20"/>
        </w:rPr>
        <w:fldChar w:fldCharType="separate"/>
      </w:r>
      <w:r w:rsidR="009F183A">
        <w:rPr>
          <w:rFonts w:asciiTheme="minorHAnsi" w:hAnsiTheme="minorHAnsi"/>
          <w:b/>
          <w:iCs/>
          <w:noProof/>
          <w:sz w:val="20"/>
          <w:szCs w:val="20"/>
        </w:rPr>
        <w:t>2</w:t>
      </w:r>
      <w:r w:rsidRPr="00DE6F71">
        <w:rPr>
          <w:rFonts w:asciiTheme="minorHAnsi" w:hAnsiTheme="minorHAnsi"/>
          <w:b/>
          <w:sz w:val="20"/>
          <w:szCs w:val="20"/>
        </w:rPr>
        <w:fldChar w:fldCharType="end"/>
      </w:r>
      <w:bookmarkEnd w:id="47"/>
      <w:r w:rsidRPr="00DE6F71">
        <w:rPr>
          <w:rFonts w:asciiTheme="minorHAnsi" w:hAnsiTheme="minorHAnsi"/>
          <w:b/>
          <w:iCs/>
          <w:sz w:val="20"/>
          <w:szCs w:val="20"/>
        </w:rPr>
        <w:t xml:space="preserve">: Generic monthly </w:t>
      </w:r>
      <w:r w:rsidR="000B6B22">
        <w:rPr>
          <w:rFonts w:asciiTheme="minorHAnsi" w:hAnsiTheme="minorHAnsi"/>
          <w:b/>
          <w:iCs/>
          <w:sz w:val="20"/>
          <w:szCs w:val="20"/>
        </w:rPr>
        <w:t>electricity cost components</w:t>
      </w:r>
      <w:r w:rsidRPr="00DE6F71">
        <w:rPr>
          <w:rFonts w:asciiTheme="minorHAnsi" w:hAnsiTheme="minorHAnsi"/>
          <w:b/>
          <w:iCs/>
          <w:sz w:val="20"/>
          <w:szCs w:val="20"/>
        </w:rPr>
        <w:t xml:space="preserve"> from two utilities for &gt;10 kW customers equipped with Interval Data Recorders (ITD) and participating in the 4CP program. Calculatio</w:t>
      </w:r>
      <w:r w:rsidR="00FC1564">
        <w:rPr>
          <w:rFonts w:asciiTheme="minorHAnsi" w:hAnsiTheme="minorHAnsi"/>
          <w:b/>
          <w:iCs/>
          <w:sz w:val="20"/>
          <w:szCs w:val="20"/>
        </w:rPr>
        <w:t>ns assume a power factor of one</w:t>
      </w:r>
      <w:r w:rsidRPr="00DE6F71">
        <w:rPr>
          <w:rFonts w:asciiTheme="minorHAnsi" w:hAnsiTheme="minorHAnsi"/>
          <w:b/>
          <w:iCs/>
          <w:sz w:val="20"/>
          <w:szCs w:val="20"/>
        </w:rPr>
        <w:t xml:space="preserve"> </w:t>
      </w:r>
      <w:r w:rsidRPr="00DE6F71">
        <w:rPr>
          <w:rFonts w:asciiTheme="minorHAnsi" w:hAnsiTheme="minorHAnsi"/>
          <w:b/>
          <w:iCs/>
          <w:sz w:val="20"/>
          <w:szCs w:val="20"/>
        </w:rPr>
        <w:fldChar w:fldCharType="begin" w:fldLock="1"/>
      </w:r>
      <w:r w:rsidR="004B42DC" w:rsidRPr="00DE6F71">
        <w:rPr>
          <w:rFonts w:asciiTheme="minorHAnsi" w:hAnsiTheme="minorHAnsi"/>
          <w:b/>
          <w:iCs/>
          <w:sz w:val="20"/>
          <w:szCs w:val="20"/>
        </w:rPr>
        <w:instrText>ADDIN CSL_CITATION { "citationItems" : [ { "id" : "ITEM-1", "itemData" : { "URL" : "http://www.puc.texas.gov/industry/electric/rates/Trans/TDGeneric%0ARateSummary.pdf,", "accessed" : { "date-parts" : [ [ "2018", "2", "15" ] ] }, "author" : [ { "dropping-particle" : "", "family" : "Public Utility Commission of Texas", "given" : "", "non-dropping-particle" : "", "parse-names" : false, "suffix" : "" } ], "id" : "ITEM-1", "issued" : { "date-parts" : [ [ "2017" ] ] }, "title" : "Comparison of Utilities' Generic Generic Transmission and Distribution Rates. Updated: September 1, 2017", "type" : "webpage" }, "uris" : [ "http://www.mendeley.com/documents/?uuid=46548d6c-70ef-4cc9-abb5-6ce040b30977" ] } ], "mendeley" : { "formattedCitation" : "[22]", "plainTextFormattedCitation" : "[22]", "previouslyFormattedCitation" : "(Public Utility Commission of Texas 2017)" }, "properties" : {  }, "schema" : "https://github.com/citation-style-language/schema/raw/master/csl-citation.json" }</w:instrText>
      </w:r>
      <w:r w:rsidRPr="00DE6F71">
        <w:rPr>
          <w:rFonts w:asciiTheme="minorHAnsi" w:hAnsiTheme="minorHAnsi"/>
          <w:b/>
          <w:iCs/>
          <w:sz w:val="20"/>
          <w:szCs w:val="20"/>
        </w:rPr>
        <w:fldChar w:fldCharType="separate"/>
      </w:r>
      <w:r w:rsidR="004B42DC" w:rsidRPr="00DE6F71">
        <w:rPr>
          <w:rFonts w:asciiTheme="minorHAnsi" w:hAnsiTheme="minorHAnsi"/>
          <w:b/>
          <w:iCs/>
          <w:noProof/>
          <w:sz w:val="20"/>
          <w:szCs w:val="20"/>
        </w:rPr>
        <w:t>[22]</w:t>
      </w:r>
      <w:r w:rsidRPr="00DE6F71">
        <w:rPr>
          <w:rFonts w:asciiTheme="minorHAnsi" w:hAnsiTheme="minorHAnsi"/>
          <w:b/>
          <w:sz w:val="20"/>
          <w:szCs w:val="20"/>
        </w:rPr>
        <w:fldChar w:fldCharType="end"/>
      </w:r>
      <w:r w:rsidRPr="00DE6F71">
        <w:rPr>
          <w:rFonts w:asciiTheme="minorHAnsi" w:hAnsiTheme="minorHAnsi"/>
          <w:b/>
          <w:iCs/>
          <w:sz w:val="20"/>
          <w:szCs w:val="20"/>
        </w:rPr>
        <w:t xml:space="preserve">. Energy charge is the locational marginal price for the Houston hub </w:t>
      </w:r>
      <w:r w:rsidRPr="00DE6F71">
        <w:rPr>
          <w:rFonts w:asciiTheme="minorHAnsi" w:hAnsiTheme="minorHAnsi"/>
          <w:b/>
          <w:iCs/>
          <w:sz w:val="20"/>
          <w:szCs w:val="20"/>
        </w:rPr>
        <w:fldChar w:fldCharType="begin" w:fldLock="1"/>
      </w:r>
      <w:r w:rsidR="004B42DC" w:rsidRPr="00DE6F71">
        <w:rPr>
          <w:rFonts w:asciiTheme="minorHAnsi" w:hAnsiTheme="minorHAnsi"/>
          <w:b/>
          <w:iCs/>
          <w:sz w:val="20"/>
          <w:szCs w:val="20"/>
        </w:rPr>
        <w:instrText>ADDIN CSL_CITATION { "citationItems" : [ { "id" : "ITEM-1", "itemData" : { "URL" : "http://www.ercot.com/mktinfo/prices", "accessed" : { "date-parts" : [ [ "2018", "3", "1" ] ] }, "author" : [ { "dropping-particle" : "", "family" : "ERCOT", "given" : "", "non-dropping-particle" : "", "parse-names" : false, "suffix" : "" } ], "id" : "ITEM-1", "issued" : { "date-parts" : [ [ "2018" ] ] }, "title" : "Historical real time marginal load zone and hub prices", "type" : "webpage" }, "uris" : [ "http://www.mendeley.com/documents/?uuid=21f2ed36-7741-4678-b728-12faa5793137" ] } ], "mendeley" : { "formattedCitation" : "[24]", "plainTextFormattedCitation" : "[24]", "previouslyFormattedCitation" : "(ERCOT 2018b)" }, "properties" : {  }, "schema" : "https://github.com/citation-style-language/schema/raw/master/csl-citation.json" }</w:instrText>
      </w:r>
      <w:r w:rsidRPr="00DE6F71">
        <w:rPr>
          <w:rFonts w:asciiTheme="minorHAnsi" w:hAnsiTheme="minorHAnsi"/>
          <w:b/>
          <w:iCs/>
          <w:sz w:val="20"/>
          <w:szCs w:val="20"/>
        </w:rPr>
        <w:fldChar w:fldCharType="separate"/>
      </w:r>
      <w:r w:rsidR="004B42DC" w:rsidRPr="00DE6F71">
        <w:rPr>
          <w:rFonts w:asciiTheme="minorHAnsi" w:hAnsiTheme="minorHAnsi"/>
          <w:b/>
          <w:iCs/>
          <w:noProof/>
          <w:sz w:val="20"/>
          <w:szCs w:val="20"/>
        </w:rPr>
        <w:t>[24]</w:t>
      </w:r>
      <w:r w:rsidRPr="00DE6F71">
        <w:rPr>
          <w:rFonts w:asciiTheme="minorHAnsi" w:hAnsiTheme="minorHAnsi"/>
          <w:b/>
          <w:sz w:val="20"/>
          <w:szCs w:val="20"/>
        </w:rPr>
        <w:fldChar w:fldCharType="end"/>
      </w:r>
      <w:r w:rsidRPr="00DE6F71">
        <w:rPr>
          <w:rFonts w:asciiTheme="minorHAnsi" w:hAnsiTheme="minorHAnsi"/>
          <w:b/>
          <w:iCs/>
          <w:sz w:val="20"/>
          <w:szCs w:val="20"/>
        </w:rPr>
        <w:t>.</w:t>
      </w:r>
    </w:p>
    <w:tbl>
      <w:tblPr>
        <w:tblStyle w:val="TableGrid"/>
        <w:tblW w:w="0" w:type="auto"/>
        <w:tblLayout w:type="fixed"/>
        <w:tblLook w:val="04A0" w:firstRow="1" w:lastRow="0" w:firstColumn="1" w:lastColumn="0" w:noHBand="0" w:noVBand="1"/>
      </w:tblPr>
      <w:tblGrid>
        <w:gridCol w:w="1885"/>
        <w:gridCol w:w="1350"/>
        <w:gridCol w:w="1206"/>
      </w:tblGrid>
      <w:tr w:rsidR="00872541" w:rsidRPr="00872541" w14:paraId="3FBB05E6" w14:textId="77777777" w:rsidTr="00B3290E">
        <w:tc>
          <w:tcPr>
            <w:tcW w:w="1885" w:type="dxa"/>
          </w:tcPr>
          <w:p w14:paraId="5AE791E8" w14:textId="77777777" w:rsidR="00872541" w:rsidRPr="00872541" w:rsidRDefault="00872541" w:rsidP="00DE6F71">
            <w:pPr>
              <w:jc w:val="center"/>
              <w:rPr>
                <w:b/>
                <w:sz w:val="20"/>
                <w:szCs w:val="20"/>
              </w:rPr>
            </w:pPr>
            <w:r w:rsidRPr="00872541">
              <w:rPr>
                <w:b/>
                <w:sz w:val="20"/>
                <w:szCs w:val="20"/>
              </w:rPr>
              <w:t>Monthly charges</w:t>
            </w:r>
          </w:p>
        </w:tc>
        <w:tc>
          <w:tcPr>
            <w:tcW w:w="1350" w:type="dxa"/>
          </w:tcPr>
          <w:p w14:paraId="00D56354" w14:textId="77777777" w:rsidR="00872541" w:rsidRPr="00872541" w:rsidRDefault="00872541" w:rsidP="00DE6F71">
            <w:pPr>
              <w:jc w:val="center"/>
              <w:rPr>
                <w:b/>
                <w:sz w:val="20"/>
                <w:szCs w:val="20"/>
              </w:rPr>
            </w:pPr>
            <w:r w:rsidRPr="00872541">
              <w:rPr>
                <w:b/>
                <w:sz w:val="20"/>
                <w:szCs w:val="20"/>
              </w:rPr>
              <w:t>CenterPoint Energy</w:t>
            </w:r>
          </w:p>
        </w:tc>
        <w:tc>
          <w:tcPr>
            <w:tcW w:w="1206" w:type="dxa"/>
          </w:tcPr>
          <w:p w14:paraId="46A4A7BB" w14:textId="2A0E7B56" w:rsidR="00DE6F71" w:rsidRDefault="00872541" w:rsidP="00DE6F71">
            <w:pPr>
              <w:jc w:val="center"/>
              <w:rPr>
                <w:b/>
                <w:sz w:val="20"/>
                <w:szCs w:val="20"/>
              </w:rPr>
            </w:pPr>
            <w:r w:rsidRPr="00872541">
              <w:rPr>
                <w:b/>
                <w:sz w:val="20"/>
                <w:szCs w:val="20"/>
              </w:rPr>
              <w:t>AEP</w:t>
            </w:r>
          </w:p>
          <w:p w14:paraId="15502C2A" w14:textId="35C38D3F" w:rsidR="00872541" w:rsidRPr="00872541" w:rsidRDefault="00872541" w:rsidP="00DE6F71">
            <w:pPr>
              <w:jc w:val="center"/>
              <w:rPr>
                <w:b/>
                <w:sz w:val="20"/>
                <w:szCs w:val="20"/>
              </w:rPr>
            </w:pPr>
            <w:r w:rsidRPr="00872541">
              <w:rPr>
                <w:b/>
                <w:sz w:val="20"/>
                <w:szCs w:val="20"/>
              </w:rPr>
              <w:t>Texas</w:t>
            </w:r>
          </w:p>
        </w:tc>
      </w:tr>
      <w:tr w:rsidR="00872541" w:rsidRPr="00872541" w14:paraId="055F4C3D" w14:textId="77777777" w:rsidTr="00B3290E">
        <w:tc>
          <w:tcPr>
            <w:tcW w:w="1885" w:type="dxa"/>
          </w:tcPr>
          <w:p w14:paraId="693D1387" w14:textId="77777777" w:rsidR="00872541" w:rsidRDefault="00872541" w:rsidP="00872541">
            <w:pPr>
              <w:rPr>
                <w:sz w:val="20"/>
                <w:szCs w:val="20"/>
              </w:rPr>
            </w:pPr>
            <w:r w:rsidRPr="00872541">
              <w:rPr>
                <w:sz w:val="20"/>
                <w:szCs w:val="20"/>
              </w:rPr>
              <w:t xml:space="preserve">Customer charge </w:t>
            </w:r>
          </w:p>
          <w:p w14:paraId="04DE2834" w14:textId="67231E46" w:rsidR="00872541" w:rsidRPr="00872541" w:rsidRDefault="00872541" w:rsidP="00872541">
            <w:pPr>
              <w:rPr>
                <w:sz w:val="20"/>
                <w:szCs w:val="20"/>
              </w:rPr>
            </w:pPr>
            <w:r w:rsidRPr="00872541">
              <w:rPr>
                <w:sz w:val="20"/>
                <w:szCs w:val="20"/>
              </w:rPr>
              <w:t>($ per customer)</w:t>
            </w:r>
          </w:p>
        </w:tc>
        <w:tc>
          <w:tcPr>
            <w:tcW w:w="1350" w:type="dxa"/>
          </w:tcPr>
          <w:p w14:paraId="59B91460" w14:textId="77777777" w:rsidR="00872541" w:rsidRPr="00872541" w:rsidRDefault="00872541" w:rsidP="00872541">
            <w:pPr>
              <w:rPr>
                <w:sz w:val="20"/>
                <w:szCs w:val="20"/>
              </w:rPr>
            </w:pPr>
            <w:r w:rsidRPr="00872541">
              <w:rPr>
                <w:sz w:val="20"/>
                <w:szCs w:val="20"/>
              </w:rPr>
              <w:t>65.83</w:t>
            </w:r>
          </w:p>
        </w:tc>
        <w:tc>
          <w:tcPr>
            <w:tcW w:w="1206" w:type="dxa"/>
          </w:tcPr>
          <w:p w14:paraId="2C4F9DA3" w14:textId="77777777" w:rsidR="00872541" w:rsidRPr="00872541" w:rsidRDefault="00872541" w:rsidP="00872541">
            <w:pPr>
              <w:rPr>
                <w:sz w:val="20"/>
                <w:szCs w:val="20"/>
              </w:rPr>
            </w:pPr>
            <w:r w:rsidRPr="00872541">
              <w:rPr>
                <w:sz w:val="20"/>
                <w:szCs w:val="20"/>
              </w:rPr>
              <w:t>26.52</w:t>
            </w:r>
          </w:p>
        </w:tc>
      </w:tr>
      <w:tr w:rsidR="00872541" w:rsidRPr="00872541" w14:paraId="630F6462" w14:textId="77777777" w:rsidTr="00B3290E">
        <w:tc>
          <w:tcPr>
            <w:tcW w:w="1885" w:type="dxa"/>
          </w:tcPr>
          <w:p w14:paraId="494D436A" w14:textId="77777777" w:rsidR="00872541" w:rsidRDefault="00872541" w:rsidP="00872541">
            <w:pPr>
              <w:rPr>
                <w:sz w:val="20"/>
                <w:szCs w:val="20"/>
              </w:rPr>
            </w:pPr>
            <w:r w:rsidRPr="00872541">
              <w:rPr>
                <w:sz w:val="20"/>
                <w:szCs w:val="20"/>
              </w:rPr>
              <w:t xml:space="preserve">Metering charge </w:t>
            </w:r>
          </w:p>
          <w:p w14:paraId="33FC615B" w14:textId="34200722" w:rsidR="00872541" w:rsidRPr="00872541" w:rsidRDefault="00872541" w:rsidP="00872541">
            <w:pPr>
              <w:rPr>
                <w:sz w:val="20"/>
                <w:szCs w:val="20"/>
              </w:rPr>
            </w:pPr>
            <w:r w:rsidRPr="00872541">
              <w:rPr>
                <w:sz w:val="20"/>
                <w:szCs w:val="20"/>
              </w:rPr>
              <w:t>($ per customer)</w:t>
            </w:r>
          </w:p>
        </w:tc>
        <w:tc>
          <w:tcPr>
            <w:tcW w:w="1350" w:type="dxa"/>
          </w:tcPr>
          <w:p w14:paraId="742FA570" w14:textId="77777777" w:rsidR="00872541" w:rsidRPr="00872541" w:rsidRDefault="00872541" w:rsidP="00872541">
            <w:pPr>
              <w:rPr>
                <w:sz w:val="20"/>
                <w:szCs w:val="20"/>
              </w:rPr>
            </w:pPr>
            <w:r w:rsidRPr="00872541">
              <w:rPr>
                <w:sz w:val="20"/>
                <w:szCs w:val="20"/>
              </w:rPr>
              <w:t>63.07</w:t>
            </w:r>
          </w:p>
        </w:tc>
        <w:tc>
          <w:tcPr>
            <w:tcW w:w="1206" w:type="dxa"/>
          </w:tcPr>
          <w:p w14:paraId="62EAC188" w14:textId="77777777" w:rsidR="00872541" w:rsidRPr="00872541" w:rsidRDefault="00872541" w:rsidP="00872541">
            <w:pPr>
              <w:rPr>
                <w:sz w:val="20"/>
                <w:szCs w:val="20"/>
              </w:rPr>
            </w:pPr>
            <w:r w:rsidRPr="00872541">
              <w:rPr>
                <w:sz w:val="20"/>
                <w:szCs w:val="20"/>
              </w:rPr>
              <w:t>15.81</w:t>
            </w:r>
          </w:p>
        </w:tc>
      </w:tr>
      <w:tr w:rsidR="00872541" w:rsidRPr="00872541" w14:paraId="6D84FCE8" w14:textId="77777777" w:rsidTr="00B3290E">
        <w:tc>
          <w:tcPr>
            <w:tcW w:w="1885" w:type="dxa"/>
          </w:tcPr>
          <w:p w14:paraId="608AE59B" w14:textId="77777777" w:rsidR="00872541" w:rsidRPr="00872541" w:rsidRDefault="00872541" w:rsidP="00872541">
            <w:pPr>
              <w:rPr>
                <w:sz w:val="20"/>
                <w:szCs w:val="20"/>
              </w:rPr>
            </w:pPr>
            <w:r w:rsidRPr="00872541">
              <w:rPr>
                <w:sz w:val="20"/>
                <w:szCs w:val="20"/>
              </w:rPr>
              <w:t>Transmission charge ($ per 4CP kW)</w:t>
            </w:r>
          </w:p>
        </w:tc>
        <w:tc>
          <w:tcPr>
            <w:tcW w:w="1350" w:type="dxa"/>
          </w:tcPr>
          <w:p w14:paraId="4B975BA0" w14:textId="77777777" w:rsidR="00872541" w:rsidRPr="00872541" w:rsidRDefault="00872541" w:rsidP="00872541">
            <w:pPr>
              <w:rPr>
                <w:sz w:val="20"/>
                <w:szCs w:val="20"/>
              </w:rPr>
            </w:pPr>
            <w:r w:rsidRPr="00872541">
              <w:rPr>
                <w:sz w:val="20"/>
                <w:szCs w:val="20"/>
              </w:rPr>
              <w:t>2.24</w:t>
            </w:r>
          </w:p>
        </w:tc>
        <w:tc>
          <w:tcPr>
            <w:tcW w:w="1206" w:type="dxa"/>
          </w:tcPr>
          <w:p w14:paraId="08A2EDAF" w14:textId="77777777" w:rsidR="00872541" w:rsidRPr="00872541" w:rsidRDefault="00872541" w:rsidP="00872541">
            <w:pPr>
              <w:rPr>
                <w:sz w:val="20"/>
                <w:szCs w:val="20"/>
              </w:rPr>
            </w:pPr>
            <w:r w:rsidRPr="00872541">
              <w:rPr>
                <w:sz w:val="20"/>
                <w:szCs w:val="20"/>
              </w:rPr>
              <w:t>1.79</w:t>
            </w:r>
          </w:p>
        </w:tc>
      </w:tr>
      <w:tr w:rsidR="00872541" w:rsidRPr="00872541" w14:paraId="66D6D74B" w14:textId="77777777" w:rsidTr="00B3290E">
        <w:trPr>
          <w:trHeight w:val="242"/>
        </w:trPr>
        <w:tc>
          <w:tcPr>
            <w:tcW w:w="1885" w:type="dxa"/>
          </w:tcPr>
          <w:p w14:paraId="21E7422D" w14:textId="77777777" w:rsidR="00872541" w:rsidRPr="00872541" w:rsidRDefault="00872541" w:rsidP="00872541">
            <w:pPr>
              <w:rPr>
                <w:sz w:val="20"/>
                <w:szCs w:val="20"/>
              </w:rPr>
            </w:pPr>
            <w:r w:rsidRPr="00872541">
              <w:rPr>
                <w:sz w:val="20"/>
                <w:szCs w:val="20"/>
              </w:rPr>
              <w:t>Distribution charge ($ per kW)</w:t>
            </w:r>
          </w:p>
        </w:tc>
        <w:tc>
          <w:tcPr>
            <w:tcW w:w="1350" w:type="dxa"/>
          </w:tcPr>
          <w:p w14:paraId="3FE26F6C" w14:textId="77777777" w:rsidR="00872541" w:rsidRPr="00872541" w:rsidRDefault="00872541" w:rsidP="00872541">
            <w:pPr>
              <w:rPr>
                <w:sz w:val="20"/>
                <w:szCs w:val="20"/>
              </w:rPr>
            </w:pPr>
            <w:r w:rsidRPr="00872541">
              <w:rPr>
                <w:sz w:val="20"/>
                <w:szCs w:val="20"/>
              </w:rPr>
              <w:t>3.06</w:t>
            </w:r>
          </w:p>
        </w:tc>
        <w:tc>
          <w:tcPr>
            <w:tcW w:w="1206" w:type="dxa"/>
          </w:tcPr>
          <w:p w14:paraId="6CD9491D" w14:textId="77777777" w:rsidR="00872541" w:rsidRPr="00872541" w:rsidRDefault="00872541" w:rsidP="00872541">
            <w:pPr>
              <w:rPr>
                <w:sz w:val="20"/>
                <w:szCs w:val="20"/>
              </w:rPr>
            </w:pPr>
            <w:r w:rsidRPr="00872541">
              <w:rPr>
                <w:sz w:val="20"/>
                <w:szCs w:val="20"/>
              </w:rPr>
              <w:t>3.31</w:t>
            </w:r>
          </w:p>
        </w:tc>
      </w:tr>
      <w:tr w:rsidR="00872541" w:rsidRPr="00872541" w14:paraId="205A5778" w14:textId="77777777" w:rsidTr="00B3290E">
        <w:trPr>
          <w:trHeight w:val="242"/>
        </w:trPr>
        <w:tc>
          <w:tcPr>
            <w:tcW w:w="1885" w:type="dxa"/>
          </w:tcPr>
          <w:p w14:paraId="4BBE8415" w14:textId="77777777" w:rsidR="00872541" w:rsidRDefault="00872541" w:rsidP="00872541">
            <w:pPr>
              <w:rPr>
                <w:sz w:val="20"/>
                <w:szCs w:val="20"/>
              </w:rPr>
            </w:pPr>
            <w:r w:rsidRPr="00872541">
              <w:rPr>
                <w:sz w:val="20"/>
                <w:szCs w:val="20"/>
              </w:rPr>
              <w:t xml:space="preserve">Energy charge </w:t>
            </w:r>
          </w:p>
          <w:p w14:paraId="5B0E3887" w14:textId="66DE0693" w:rsidR="00872541" w:rsidRPr="00872541" w:rsidRDefault="00872541" w:rsidP="00872541">
            <w:pPr>
              <w:rPr>
                <w:sz w:val="20"/>
                <w:szCs w:val="20"/>
              </w:rPr>
            </w:pPr>
            <w:r w:rsidRPr="00872541">
              <w:rPr>
                <w:sz w:val="20"/>
                <w:szCs w:val="20"/>
              </w:rPr>
              <w:t>($ per kWh)</w:t>
            </w:r>
          </w:p>
        </w:tc>
        <w:tc>
          <w:tcPr>
            <w:tcW w:w="1350" w:type="dxa"/>
          </w:tcPr>
          <w:p w14:paraId="449EDB87" w14:textId="10BF750E" w:rsidR="00FC1564" w:rsidRDefault="00A030CC" w:rsidP="00872541">
            <w:pPr>
              <w:rPr>
                <w:sz w:val="20"/>
                <w:szCs w:val="20"/>
              </w:rPr>
            </w:pPr>
            <w:r>
              <w:rPr>
                <w:sz w:val="20"/>
                <w:szCs w:val="20"/>
              </w:rPr>
              <w:t>Real-time prices;</w:t>
            </w:r>
            <w:r w:rsidR="00B3290E">
              <w:rPr>
                <w:sz w:val="20"/>
                <w:szCs w:val="20"/>
              </w:rPr>
              <w:t xml:space="preserve"> avg.</w:t>
            </w:r>
            <w:r w:rsidR="00872541" w:rsidRPr="00872541">
              <w:rPr>
                <w:sz w:val="20"/>
                <w:szCs w:val="20"/>
              </w:rPr>
              <w:t xml:space="preserve"> </w:t>
            </w:r>
          </w:p>
          <w:p w14:paraId="4B9B7C8B" w14:textId="1D58A947" w:rsidR="00872541" w:rsidRPr="00872541" w:rsidRDefault="00872541" w:rsidP="00872541">
            <w:pPr>
              <w:rPr>
                <w:sz w:val="20"/>
                <w:szCs w:val="20"/>
              </w:rPr>
            </w:pPr>
            <w:r w:rsidRPr="00872541">
              <w:rPr>
                <w:sz w:val="20"/>
                <w:szCs w:val="20"/>
              </w:rPr>
              <w:t>of 0.028</w:t>
            </w:r>
          </w:p>
        </w:tc>
        <w:tc>
          <w:tcPr>
            <w:tcW w:w="1206" w:type="dxa"/>
          </w:tcPr>
          <w:p w14:paraId="2705B0BF" w14:textId="6F6F7D19" w:rsidR="00872541" w:rsidRPr="00872541" w:rsidRDefault="00A030CC" w:rsidP="00872541">
            <w:pPr>
              <w:rPr>
                <w:sz w:val="20"/>
                <w:szCs w:val="20"/>
              </w:rPr>
            </w:pPr>
            <w:r>
              <w:rPr>
                <w:sz w:val="20"/>
                <w:szCs w:val="20"/>
              </w:rPr>
              <w:t>Real-time prices;</w:t>
            </w:r>
            <w:r w:rsidR="00B3290E">
              <w:rPr>
                <w:sz w:val="20"/>
                <w:szCs w:val="20"/>
              </w:rPr>
              <w:t xml:space="preserve"> avg.</w:t>
            </w:r>
            <w:r w:rsidR="00872541" w:rsidRPr="00872541">
              <w:rPr>
                <w:sz w:val="20"/>
                <w:szCs w:val="20"/>
              </w:rPr>
              <w:t xml:space="preserve"> of 0.028</w:t>
            </w:r>
          </w:p>
        </w:tc>
      </w:tr>
    </w:tbl>
    <w:p w14:paraId="0E2B8765" w14:textId="77777777" w:rsidR="00B7412C" w:rsidRDefault="00B7412C" w:rsidP="00B7412C">
      <w:pPr>
        <w:jc w:val="both"/>
      </w:pPr>
    </w:p>
    <w:p w14:paraId="36F5EAAF" w14:textId="65C2955B" w:rsidR="00B7412C" w:rsidRPr="00D46359" w:rsidRDefault="00B3290E" w:rsidP="00B7412C">
      <w:pPr>
        <w:rPr>
          <w:b/>
        </w:rPr>
      </w:pPr>
      <w:r>
        <w:rPr>
          <w:b/>
        </w:rPr>
        <w:t>4</w:t>
      </w:r>
      <w:r w:rsidR="00B7412C" w:rsidRPr="00D46359">
        <w:rPr>
          <w:b/>
        </w:rPr>
        <w:t xml:space="preserve">. </w:t>
      </w:r>
      <w:r>
        <w:rPr>
          <w:b/>
        </w:rPr>
        <w:t>Results and discussion</w:t>
      </w:r>
      <w:r w:rsidR="00B7412C" w:rsidRPr="00D46359">
        <w:rPr>
          <w:b/>
        </w:rPr>
        <w:t xml:space="preserve"> </w:t>
      </w:r>
      <w:r w:rsidR="00B7412C">
        <w:rPr>
          <w:b/>
        </w:rPr>
        <w:br/>
      </w:r>
    </w:p>
    <w:p w14:paraId="7E2DCF51" w14:textId="1BEC7B01" w:rsidR="00B3290E" w:rsidRDefault="00B3290E" w:rsidP="00B3290E">
      <w:pPr>
        <w:ind w:firstLine="284"/>
        <w:jc w:val="both"/>
        <w:rPr>
          <w:sz w:val="20"/>
          <w:szCs w:val="20"/>
        </w:rPr>
      </w:pPr>
      <w:r w:rsidRPr="00B3290E">
        <w:rPr>
          <w:sz w:val="20"/>
          <w:szCs w:val="20"/>
        </w:rPr>
        <w:fldChar w:fldCharType="begin"/>
      </w:r>
      <w:r w:rsidRPr="00B3290E">
        <w:rPr>
          <w:sz w:val="20"/>
          <w:szCs w:val="20"/>
        </w:rPr>
        <w:instrText xml:space="preserve"> REF _Ref507751360 \h  \* MERGEFORMAT </w:instrText>
      </w:r>
      <w:r w:rsidRPr="00B3290E">
        <w:rPr>
          <w:sz w:val="20"/>
          <w:szCs w:val="20"/>
        </w:rPr>
      </w:r>
      <w:r w:rsidRPr="00B3290E">
        <w:rPr>
          <w:sz w:val="20"/>
          <w:szCs w:val="20"/>
        </w:rPr>
        <w:fldChar w:fldCharType="separate"/>
      </w:r>
      <w:ins w:id="48" w:author="C. Anderson" w:date="2018-06-15T12:33:00Z">
        <w:r w:rsidR="009F183A" w:rsidRPr="009F183A">
          <w:rPr>
            <w:sz w:val="20"/>
            <w:szCs w:val="20"/>
            <w:rPrChange w:id="49" w:author="C. Anderson" w:date="2018-06-15T12:33:00Z">
              <w:rPr>
                <w:rFonts w:asciiTheme="minorHAnsi" w:hAnsiTheme="minorHAnsi"/>
                <w:b/>
                <w:iCs/>
                <w:sz w:val="20"/>
                <w:szCs w:val="20"/>
              </w:rPr>
            </w:rPrChange>
          </w:rPr>
          <w:t>Figure 4</w:t>
        </w:r>
      </w:ins>
      <w:del w:id="50" w:author="C. Anderson" w:date="2018-06-15T12:33:00Z">
        <w:r w:rsidRPr="00B3290E" w:rsidDel="009F183A">
          <w:rPr>
            <w:sz w:val="20"/>
            <w:szCs w:val="20"/>
          </w:rPr>
          <w:delText>Figure 4</w:delText>
        </w:r>
      </w:del>
      <w:r w:rsidRPr="00B3290E">
        <w:rPr>
          <w:sz w:val="20"/>
          <w:szCs w:val="20"/>
        </w:rPr>
        <w:fldChar w:fldCharType="end"/>
      </w:r>
      <w:r w:rsidRPr="00B3290E">
        <w:rPr>
          <w:sz w:val="20"/>
          <w:szCs w:val="20"/>
        </w:rPr>
        <w:t xml:space="preserve"> illustrates the operation of the proposed demand response strategy during an actual 4CP event which occurred on July 28, 2017 from </w:t>
      </w:r>
      <w:r w:rsidR="00E915D5">
        <w:rPr>
          <w:sz w:val="20"/>
          <w:szCs w:val="20"/>
        </w:rPr>
        <w:t>16</w:t>
      </w:r>
      <w:r w:rsidRPr="00B3290E">
        <w:rPr>
          <w:sz w:val="20"/>
          <w:szCs w:val="20"/>
        </w:rPr>
        <w:t xml:space="preserve">:45 to </w:t>
      </w:r>
      <w:r w:rsidR="00E915D5">
        <w:rPr>
          <w:sz w:val="20"/>
          <w:szCs w:val="20"/>
        </w:rPr>
        <w:t>17:00</w:t>
      </w:r>
      <w:r w:rsidRPr="00B3290E">
        <w:rPr>
          <w:sz w:val="20"/>
          <w:szCs w:val="20"/>
        </w:rPr>
        <w:t xml:space="preserve">. The simulated response to a 4CP warning issued for the period from 4 to 5 pm (red dashed lines) was </w:t>
      </w:r>
      <w:r w:rsidRPr="00B3290E">
        <w:rPr>
          <w:sz w:val="20"/>
          <w:szCs w:val="20"/>
        </w:rPr>
        <w:lastRenderedPageBreak/>
        <w:t xml:space="preserve">compared to the operation with no demand response (blue continuous lines). As a result of a heat gain through the building envelope and a lower cooling capacity in the hot climate, the heat pump remained on during the whole afternoon. In the system not participating in demand response, the heat pump oscillated between part-load and full-load from </w:t>
      </w:r>
      <w:r w:rsidR="007326B3">
        <w:rPr>
          <w:sz w:val="20"/>
          <w:szCs w:val="20"/>
        </w:rPr>
        <w:t>15:00</w:t>
      </w:r>
      <w:r w:rsidRPr="00B3290E">
        <w:rPr>
          <w:sz w:val="20"/>
          <w:szCs w:val="20"/>
        </w:rPr>
        <w:t xml:space="preserve"> to </w:t>
      </w:r>
      <w:r w:rsidR="007326B3">
        <w:rPr>
          <w:sz w:val="20"/>
          <w:szCs w:val="20"/>
        </w:rPr>
        <w:t>19</w:t>
      </w:r>
      <w:r w:rsidRPr="00B3290E">
        <w:rPr>
          <w:sz w:val="20"/>
          <w:szCs w:val="20"/>
        </w:rPr>
        <w:t xml:space="preserve">:30 to maintain the desired indoor temperature. The system participating in demand response began precooling at </w:t>
      </w:r>
      <w:r w:rsidRPr="00B3290E">
        <w:rPr>
          <w:i/>
          <w:sz w:val="20"/>
          <w:szCs w:val="20"/>
        </w:rPr>
        <w:t>t</w:t>
      </w:r>
      <w:r w:rsidRPr="00B3290E">
        <w:rPr>
          <w:i/>
          <w:sz w:val="20"/>
          <w:szCs w:val="20"/>
          <w:vertAlign w:val="subscript"/>
        </w:rPr>
        <w:t>pc</w:t>
      </w:r>
      <w:r w:rsidRPr="00B3290E">
        <w:rPr>
          <w:sz w:val="20"/>
          <w:szCs w:val="20"/>
        </w:rPr>
        <w:t xml:space="preserve"> of </w:t>
      </w:r>
      <w:r w:rsidR="007326B3">
        <w:rPr>
          <w:sz w:val="20"/>
          <w:szCs w:val="20"/>
        </w:rPr>
        <w:t>14</w:t>
      </w:r>
      <w:r w:rsidRPr="00B3290E">
        <w:rPr>
          <w:sz w:val="20"/>
          <w:szCs w:val="20"/>
        </w:rPr>
        <w:t xml:space="preserve">:26, about 1.5 hour ahead of the 4CP warning period. During precooling, the indoor temperature was lowered to 22.5 ºC (72.5 ºF) at a rate of 2.8 ºC/hr, after which it increased at a rate of 3.9 ºC/hr during the 4CP warning period. Both  the indoor temperature and its rate of change were well within industry safety standards </w:t>
      </w:r>
      <w:r w:rsidRPr="00B3290E">
        <w:rPr>
          <w:sz w:val="20"/>
          <w:szCs w:val="20"/>
        </w:rPr>
        <w:fldChar w:fldCharType="begin" w:fldLock="1"/>
      </w:r>
      <w:r w:rsidR="004B42DC">
        <w:rPr>
          <w:sz w:val="20"/>
          <w:szCs w:val="20"/>
        </w:rPr>
        <w:instrText>ADDIN CSL_CITATION { "citationItems" : [ { "id" : "ITEM-1", "itemData" : { "author" : [ { "dropping-particle" : "", "family" : "ASHRAE", "given" : "", "non-dropping-particle" : "", "parse-names" : false, "suffix" : "" } ], "id" : "ITEM-1", "issued" : { "date-parts" : [ [ "2016" ] ] }, "title" : "Data Center Power Equipment Thermal Guidelines and Best Practices", "type" : "report" }, "uris" : [ "http://www.mendeley.com/documents/?uuid=5afa5f09-e8ae-4f39-aa7e-db9656797bcd" ] }, { "id" : "ITEM-2", "itemData" : { "author" : [ { "dropping-particle" : "", "family" : "ASHRAE", "given" : "", "non-dropping-particle" : "", "parse-names" : false, "suffix" : "" } ], "id" : "ITEM-2", "issued" : { "date-parts" : [ [ "2016" ] ] }, "title" : "ANSI/ASHRAE Standard 90.4-2016: Energy Standard for Data Centers", "type" : "report" }, "uris" : [ "http://www.mendeley.com/documents/?uuid=a1a67dc1-305a-4801-97cb-2b3f70d379f3" ] }, { "id" : "ITEM-3", "itemData" : { "author" : [ { "dropping-particle" : "", "family" : "Oracle", "given" : "", "non-dropping-particle" : "", "parse-names" : false, "suffix" : "" } ], "container-title" : "Site Planning Guide for Sun Servers", "id" : "ITEM-3", "issued" : { "date-parts" : [ [ "2006" ] ] }, "title" : "Chapter 2: Environmental Requirements", "type" : "chapter" }, "uris" : [ "http://www.mendeley.com/documents/?uuid=0f6c2bc1-99b9-4482-9822-da70fa2f5c9b" ] } ], "mendeley" : { "formattedCitation" : "[16\u201318]", "plainTextFormattedCitation" : "[16\u201318]", "previouslyFormattedCitation" : "(ASHRAE 2016a, 2016b; Oracle 2006)" }, "properties" : {  }, "schema" : "https://github.com/citation-style-language/schema/raw/master/csl-citation.json" }</w:instrText>
      </w:r>
      <w:r w:rsidRPr="00B3290E">
        <w:rPr>
          <w:sz w:val="20"/>
          <w:szCs w:val="20"/>
        </w:rPr>
        <w:fldChar w:fldCharType="separate"/>
      </w:r>
      <w:r w:rsidR="004B42DC" w:rsidRPr="004B42DC">
        <w:rPr>
          <w:noProof/>
          <w:sz w:val="20"/>
          <w:szCs w:val="20"/>
        </w:rPr>
        <w:t>[16–18]</w:t>
      </w:r>
      <w:r w:rsidRPr="00B3290E">
        <w:rPr>
          <w:sz w:val="20"/>
          <w:szCs w:val="20"/>
        </w:rPr>
        <w:fldChar w:fldCharType="end"/>
      </w:r>
      <w:r w:rsidRPr="00B3290E">
        <w:rPr>
          <w:sz w:val="20"/>
          <w:szCs w:val="20"/>
        </w:rPr>
        <w:t xml:space="preserve">.  During precooling, both the COP and the cooling output of the heat pump dropped as a result of the lower indoor temperature. The precooling strategy increased the electric consumption of the cooling system by 1.6% during the 24 hour period as a result of the lower COP and the cyclic operation of air blower. </w:t>
      </w:r>
    </w:p>
    <w:p w14:paraId="559B5C67" w14:textId="77777777" w:rsidR="00B3290E" w:rsidRPr="00B3290E" w:rsidRDefault="00B3290E" w:rsidP="00B3290E">
      <w:pPr>
        <w:ind w:firstLine="284"/>
        <w:jc w:val="both"/>
        <w:rPr>
          <w:sz w:val="20"/>
          <w:szCs w:val="20"/>
        </w:rPr>
      </w:pPr>
    </w:p>
    <w:p w14:paraId="3E775BF3" w14:textId="77777777" w:rsidR="00B3290E" w:rsidRPr="00B3290E" w:rsidRDefault="00B3290E" w:rsidP="00B3290E">
      <w:pPr>
        <w:jc w:val="both"/>
        <w:rPr>
          <w:sz w:val="20"/>
          <w:szCs w:val="20"/>
        </w:rPr>
      </w:pPr>
      <w:r w:rsidRPr="00B3290E">
        <w:rPr>
          <w:noProof/>
          <w:sz w:val="20"/>
          <w:szCs w:val="20"/>
        </w:rPr>
        <w:drawing>
          <wp:inline distT="0" distB="0" distL="0" distR="0" wp14:anchorId="3D101EC0" wp14:editId="39296074">
            <wp:extent cx="2963952" cy="3781425"/>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ure 4.png"/>
                    <pic:cNvPicPr/>
                  </pic:nvPicPr>
                  <pic:blipFill rotWithShape="1">
                    <a:blip r:embed="rId13">
                      <a:extLst>
                        <a:ext uri="{28A0092B-C50C-407E-A947-70E740481C1C}">
                          <a14:useLocalDpi xmlns:a14="http://schemas.microsoft.com/office/drawing/2010/main" val="0"/>
                        </a:ext>
                      </a:extLst>
                    </a:blip>
                    <a:srcRect t="4949" b="6387"/>
                    <a:stretch/>
                  </pic:blipFill>
                  <pic:spPr bwMode="auto">
                    <a:xfrm>
                      <a:off x="0" y="0"/>
                      <a:ext cx="2990943" cy="3815860"/>
                    </a:xfrm>
                    <a:prstGeom prst="rect">
                      <a:avLst/>
                    </a:prstGeom>
                    <a:ln>
                      <a:noFill/>
                    </a:ln>
                    <a:extLst>
                      <a:ext uri="{53640926-AAD7-44D8-BBD7-CCE9431645EC}">
                        <a14:shadowObscured xmlns:a14="http://schemas.microsoft.com/office/drawing/2010/main"/>
                      </a:ext>
                    </a:extLst>
                  </pic:spPr>
                </pic:pic>
              </a:graphicData>
            </a:graphic>
          </wp:inline>
        </w:drawing>
      </w:r>
    </w:p>
    <w:p w14:paraId="040F4722" w14:textId="77777777" w:rsidR="00B3290E" w:rsidRPr="00B3290E" w:rsidRDefault="00B3290E" w:rsidP="00B3290E">
      <w:pPr>
        <w:jc w:val="center"/>
        <w:rPr>
          <w:rFonts w:asciiTheme="minorHAnsi" w:hAnsiTheme="minorHAnsi"/>
          <w:b/>
          <w:iCs/>
          <w:sz w:val="20"/>
          <w:szCs w:val="20"/>
        </w:rPr>
      </w:pPr>
      <w:bookmarkStart w:id="51" w:name="_Ref507751360"/>
      <w:bookmarkStart w:id="52" w:name="_Ref507751354"/>
      <w:r w:rsidRPr="00B3290E">
        <w:rPr>
          <w:rFonts w:asciiTheme="minorHAnsi" w:hAnsiTheme="minorHAnsi"/>
          <w:b/>
          <w:iCs/>
          <w:sz w:val="20"/>
          <w:szCs w:val="20"/>
        </w:rPr>
        <w:t xml:space="preserve">Figure </w:t>
      </w:r>
      <w:r w:rsidRPr="00B3290E">
        <w:rPr>
          <w:rFonts w:asciiTheme="minorHAnsi" w:hAnsiTheme="minorHAnsi"/>
          <w:b/>
          <w:iCs/>
          <w:sz w:val="20"/>
          <w:szCs w:val="20"/>
        </w:rPr>
        <w:fldChar w:fldCharType="begin"/>
      </w:r>
      <w:r w:rsidRPr="00B3290E">
        <w:rPr>
          <w:rFonts w:asciiTheme="minorHAnsi" w:hAnsiTheme="minorHAnsi"/>
          <w:b/>
          <w:iCs/>
          <w:sz w:val="20"/>
          <w:szCs w:val="20"/>
        </w:rPr>
        <w:instrText xml:space="preserve"> SEQ Figure \* ARABIC </w:instrText>
      </w:r>
      <w:r w:rsidRPr="00B3290E">
        <w:rPr>
          <w:rFonts w:asciiTheme="minorHAnsi" w:hAnsiTheme="minorHAnsi"/>
          <w:b/>
          <w:iCs/>
          <w:sz w:val="20"/>
          <w:szCs w:val="20"/>
        </w:rPr>
        <w:fldChar w:fldCharType="separate"/>
      </w:r>
      <w:r w:rsidR="009F183A">
        <w:rPr>
          <w:rFonts w:asciiTheme="minorHAnsi" w:hAnsiTheme="minorHAnsi"/>
          <w:b/>
          <w:iCs/>
          <w:noProof/>
          <w:sz w:val="20"/>
          <w:szCs w:val="20"/>
        </w:rPr>
        <w:t>4</w:t>
      </w:r>
      <w:r w:rsidRPr="00B3290E">
        <w:rPr>
          <w:rFonts w:asciiTheme="minorHAnsi" w:hAnsiTheme="minorHAnsi"/>
          <w:b/>
          <w:sz w:val="20"/>
          <w:szCs w:val="20"/>
        </w:rPr>
        <w:fldChar w:fldCharType="end"/>
      </w:r>
      <w:bookmarkEnd w:id="51"/>
      <w:r w:rsidRPr="00B3290E">
        <w:rPr>
          <w:rFonts w:asciiTheme="minorHAnsi" w:hAnsiTheme="minorHAnsi"/>
          <w:b/>
          <w:iCs/>
          <w:sz w:val="20"/>
          <w:szCs w:val="20"/>
        </w:rPr>
        <w:t xml:space="preserve">: Simulated operation of a data center cooling system during a 4CP event on July 28, 2017. The operation with no demand response (blue continuous lines) is compared to the proposed precooling approach (red dashed lines). </w:t>
      </w:r>
      <w:bookmarkEnd w:id="52"/>
      <w:r w:rsidRPr="00B3290E">
        <w:rPr>
          <w:rFonts w:asciiTheme="minorHAnsi" w:hAnsiTheme="minorHAnsi"/>
          <w:b/>
          <w:iCs/>
          <w:sz w:val="20"/>
          <w:szCs w:val="20"/>
        </w:rPr>
        <w:t xml:space="preserve">Figures (from the top): (1) ambient temperature </w:t>
      </w:r>
      <w:r w:rsidRPr="00A030CC">
        <w:rPr>
          <w:rFonts w:asciiTheme="minorHAnsi" w:hAnsiTheme="minorHAnsi"/>
          <w:b/>
          <w:iCs/>
          <w:sz w:val="20"/>
          <w:szCs w:val="20"/>
        </w:rPr>
        <w:t>θ</w:t>
      </w:r>
      <w:r w:rsidRPr="00A030CC">
        <w:rPr>
          <w:rFonts w:asciiTheme="minorHAnsi" w:hAnsiTheme="minorHAnsi"/>
          <w:b/>
          <w:iCs/>
          <w:sz w:val="20"/>
          <w:szCs w:val="20"/>
          <w:vertAlign w:val="subscript"/>
        </w:rPr>
        <w:t>a,t</w:t>
      </w:r>
      <w:r w:rsidRPr="00B3290E">
        <w:rPr>
          <w:rFonts w:asciiTheme="minorHAnsi" w:hAnsiTheme="minorHAnsi"/>
          <w:b/>
          <w:iCs/>
          <w:sz w:val="20"/>
          <w:szCs w:val="20"/>
        </w:rPr>
        <w:t xml:space="preserve">; (2) </w:t>
      </w:r>
      <w:r w:rsidRPr="00B3290E">
        <w:rPr>
          <w:rFonts w:asciiTheme="minorHAnsi" w:hAnsiTheme="minorHAnsi"/>
          <w:b/>
          <w:iCs/>
          <w:sz w:val="20"/>
          <w:szCs w:val="20"/>
        </w:rPr>
        <w:lastRenderedPageBreak/>
        <w:t>indoor temperature θ</w:t>
      </w:r>
      <w:r w:rsidRPr="00B3290E">
        <w:rPr>
          <w:rFonts w:asciiTheme="minorHAnsi" w:hAnsiTheme="minorHAnsi"/>
          <w:b/>
          <w:iCs/>
          <w:sz w:val="20"/>
          <w:szCs w:val="20"/>
          <w:vertAlign w:val="subscript"/>
        </w:rPr>
        <w:t>t</w:t>
      </w:r>
      <w:r w:rsidRPr="00B3290E">
        <w:rPr>
          <w:rFonts w:asciiTheme="minorHAnsi" w:hAnsiTheme="minorHAnsi"/>
          <w:b/>
          <w:iCs/>
          <w:sz w:val="20"/>
          <w:szCs w:val="20"/>
        </w:rPr>
        <w:t>; (3) cooling output Q</w:t>
      </w:r>
      <w:r w:rsidRPr="00B3290E">
        <w:rPr>
          <w:rFonts w:asciiTheme="minorHAnsi" w:hAnsiTheme="minorHAnsi"/>
          <w:b/>
          <w:iCs/>
          <w:sz w:val="20"/>
          <w:szCs w:val="20"/>
          <w:vertAlign w:val="subscript"/>
        </w:rPr>
        <w:t>C,t</w:t>
      </w:r>
      <w:r w:rsidRPr="00B3290E">
        <w:rPr>
          <w:rFonts w:asciiTheme="minorHAnsi" w:hAnsiTheme="minorHAnsi"/>
          <w:b/>
          <w:iCs/>
          <w:sz w:val="20"/>
          <w:szCs w:val="20"/>
        </w:rPr>
        <w:t>;</w:t>
      </w:r>
      <w:r w:rsidRPr="00B3290E">
        <w:rPr>
          <w:rFonts w:asciiTheme="minorHAnsi" w:hAnsiTheme="minorHAnsi"/>
          <w:b/>
          <w:iCs/>
          <w:sz w:val="20"/>
          <w:szCs w:val="20"/>
          <w:vertAlign w:val="subscript"/>
        </w:rPr>
        <w:t xml:space="preserve"> </w:t>
      </w:r>
      <w:r w:rsidRPr="00B3290E">
        <w:rPr>
          <w:rFonts w:asciiTheme="minorHAnsi" w:hAnsiTheme="minorHAnsi"/>
          <w:b/>
          <w:iCs/>
          <w:sz w:val="20"/>
          <w:szCs w:val="20"/>
        </w:rPr>
        <w:t>(4) coefficient of performance COP.</w:t>
      </w:r>
    </w:p>
    <w:p w14:paraId="59288C43" w14:textId="77777777" w:rsidR="00B3290E" w:rsidRPr="00B3290E" w:rsidRDefault="00B3290E" w:rsidP="00B3290E">
      <w:pPr>
        <w:ind w:firstLine="284"/>
        <w:jc w:val="both"/>
        <w:rPr>
          <w:sz w:val="20"/>
          <w:szCs w:val="20"/>
        </w:rPr>
      </w:pPr>
    </w:p>
    <w:p w14:paraId="78BB1896" w14:textId="17A68532" w:rsidR="00B3290E" w:rsidRDefault="00B3290E" w:rsidP="00B3290E">
      <w:pPr>
        <w:ind w:firstLine="284"/>
        <w:jc w:val="both"/>
        <w:rPr>
          <w:sz w:val="20"/>
          <w:szCs w:val="20"/>
        </w:rPr>
      </w:pPr>
      <w:r w:rsidRPr="00B3290E">
        <w:rPr>
          <w:sz w:val="20"/>
          <w:szCs w:val="20"/>
        </w:rPr>
        <w:t xml:space="preserve">As a next step, the whole year of operation of data centers with and without precooling was simulated. Demand response increased the total annual energy use of the cooling system by only 0.05 %, which is a very small tradeoff for increased load flexibility. The reduction in the energy bills, illustrated in </w:t>
      </w:r>
      <w:r w:rsidRPr="00B3290E">
        <w:rPr>
          <w:sz w:val="20"/>
          <w:szCs w:val="20"/>
        </w:rPr>
        <w:fldChar w:fldCharType="begin"/>
      </w:r>
      <w:r w:rsidRPr="00B3290E">
        <w:rPr>
          <w:sz w:val="20"/>
          <w:szCs w:val="20"/>
        </w:rPr>
        <w:instrText xml:space="preserve"> REF _Ref508446263 \h </w:instrText>
      </w:r>
      <w:r w:rsidRPr="00B3290E">
        <w:rPr>
          <w:sz w:val="20"/>
          <w:szCs w:val="20"/>
        </w:rPr>
      </w:r>
      <w:r w:rsidRPr="00B3290E">
        <w:rPr>
          <w:sz w:val="20"/>
          <w:szCs w:val="20"/>
        </w:rPr>
        <w:fldChar w:fldCharType="separate"/>
      </w:r>
      <w:ins w:id="53" w:author="C. Anderson" w:date="2018-06-15T12:33:00Z">
        <w:r w:rsidR="009F183A" w:rsidRPr="007A790E">
          <w:rPr>
            <w:rFonts w:asciiTheme="minorHAnsi" w:hAnsiTheme="minorHAnsi"/>
            <w:b/>
            <w:iCs/>
            <w:sz w:val="20"/>
            <w:szCs w:val="20"/>
          </w:rPr>
          <w:t xml:space="preserve">Figure </w:t>
        </w:r>
        <w:r w:rsidR="009F183A">
          <w:rPr>
            <w:rFonts w:asciiTheme="minorHAnsi" w:hAnsiTheme="minorHAnsi"/>
            <w:b/>
            <w:iCs/>
            <w:noProof/>
            <w:sz w:val="20"/>
            <w:szCs w:val="20"/>
          </w:rPr>
          <w:t>5</w:t>
        </w:r>
      </w:ins>
      <w:del w:id="54" w:author="C. Anderson" w:date="2018-06-15T12:33:00Z">
        <w:r w:rsidRPr="00B3290E" w:rsidDel="009F183A">
          <w:rPr>
            <w:sz w:val="20"/>
            <w:szCs w:val="20"/>
          </w:rPr>
          <w:delText>Figure 5</w:delText>
        </w:r>
      </w:del>
      <w:r w:rsidRPr="00B3290E">
        <w:rPr>
          <w:sz w:val="20"/>
          <w:szCs w:val="20"/>
        </w:rPr>
        <w:fldChar w:fldCharType="end"/>
      </w:r>
      <w:r w:rsidRPr="00B3290E">
        <w:rPr>
          <w:sz w:val="20"/>
          <w:szCs w:val="20"/>
        </w:rPr>
        <w:t xml:space="preserve"> was much more significant. In the 25 kW</w:t>
      </w:r>
      <w:r w:rsidRPr="00B3290E">
        <w:rPr>
          <w:sz w:val="20"/>
          <w:szCs w:val="20"/>
        </w:rPr>
        <w:softHyphen/>
      </w:r>
      <w:r w:rsidRPr="00B3290E">
        <w:rPr>
          <w:sz w:val="20"/>
          <w:szCs w:val="20"/>
          <w:vertAlign w:val="subscript"/>
        </w:rPr>
        <w:t>e</w:t>
      </w:r>
      <w:r w:rsidRPr="00B3290E">
        <w:rPr>
          <w:sz w:val="20"/>
          <w:szCs w:val="20"/>
        </w:rPr>
        <w:t xml:space="preserve"> data center, electric bills were reduced by approximately 2 %, which corresponds to $125 to $155 per year. In a 250 kW</w:t>
      </w:r>
      <w:r w:rsidRPr="00B3290E">
        <w:rPr>
          <w:sz w:val="20"/>
          <w:szCs w:val="20"/>
          <w:vertAlign w:val="subscript"/>
        </w:rPr>
        <w:t>e</w:t>
      </w:r>
      <w:r w:rsidRPr="00B3290E">
        <w:rPr>
          <w:sz w:val="20"/>
          <w:szCs w:val="20"/>
        </w:rPr>
        <w:t xml:space="preserve"> data center, the corresponding reduction was 2.1 % to 2.6 % ($1250 to $1550 per year). These savings correspond to 7.8 % to 8.6 % of the cost of electricity used by the cooling system, not accounting for the customer and metering charges. Such reduction is impressive given that the cooling system was deactivated for only 0.13</w:t>
      </w:r>
      <w:r w:rsidR="00A030CC">
        <w:rPr>
          <w:sz w:val="20"/>
          <w:szCs w:val="20"/>
        </w:rPr>
        <w:t xml:space="preserve"> </w:t>
      </w:r>
      <w:r w:rsidRPr="00B3290E">
        <w:rPr>
          <w:sz w:val="20"/>
          <w:szCs w:val="20"/>
        </w:rPr>
        <w:t>% of the total time. While a 2</w:t>
      </w:r>
      <w:r w:rsidR="00A030CC">
        <w:rPr>
          <w:sz w:val="20"/>
          <w:szCs w:val="20"/>
        </w:rPr>
        <w:t xml:space="preserve"> % to </w:t>
      </w:r>
      <w:r w:rsidRPr="00B3290E">
        <w:rPr>
          <w:sz w:val="20"/>
          <w:szCs w:val="20"/>
        </w:rPr>
        <w:t>2.5</w:t>
      </w:r>
      <w:r w:rsidR="00A030CC">
        <w:rPr>
          <w:sz w:val="20"/>
          <w:szCs w:val="20"/>
        </w:rPr>
        <w:t xml:space="preserve"> </w:t>
      </w:r>
      <w:r w:rsidRPr="00B3290E">
        <w:rPr>
          <w:sz w:val="20"/>
          <w:szCs w:val="20"/>
        </w:rPr>
        <w:t>% reduction in the electric bill of a whole data center may not seem high, the approach may be profitable, particularly if automated and integrated with other demand response mechanisms. In addition, the cost reduction for traditional air-cooled CRAC systems would be about 50% higher than f</w:t>
      </w:r>
      <w:r w:rsidR="00A030CC">
        <w:rPr>
          <w:sz w:val="20"/>
          <w:szCs w:val="20"/>
        </w:rPr>
        <w:t xml:space="preserve">or geothermal heat pump (i.e. 3 % to </w:t>
      </w:r>
      <w:r w:rsidRPr="00B3290E">
        <w:rPr>
          <w:sz w:val="20"/>
          <w:szCs w:val="20"/>
        </w:rPr>
        <w:t>3.7</w:t>
      </w:r>
      <w:r w:rsidR="00A030CC">
        <w:rPr>
          <w:sz w:val="20"/>
          <w:szCs w:val="20"/>
        </w:rPr>
        <w:t xml:space="preserve"> </w:t>
      </w:r>
      <w:r w:rsidRPr="00B3290E">
        <w:rPr>
          <w:sz w:val="20"/>
          <w:szCs w:val="20"/>
        </w:rPr>
        <w:t xml:space="preserve">%) as a result of their lower COP </w:t>
      </w:r>
      <w:r w:rsidRPr="00B3290E">
        <w:rPr>
          <w:sz w:val="20"/>
          <w:szCs w:val="20"/>
        </w:rPr>
        <w:fldChar w:fldCharType="begin" w:fldLock="1"/>
      </w:r>
      <w:r w:rsidR="004B42DC">
        <w:rPr>
          <w:sz w:val="20"/>
          <w:szCs w:val="20"/>
        </w:rPr>
        <w:instrText>ADDIN CSL_CITATION { "citationItems" : [ { "id" : "ITEM-1", "itemData" : { "author" : [ { "dropping-particle" : "", "family" : "Zurmuhl", "given" : "David P", "non-dropping-particle" : "", "parse-names" : false, "suffix" : "" }, { "dropping-particle" : "", "family" : "Lukawski", "given" : "Maciej Z", "non-dropping-particle" : "", "parse-names" : false, "suffix" : "" }, { "dropping-particle" : "", "family" : "Aguirre", "given" : "Gloria A", "non-dropping-particle" : "", "parse-names" : false, "suffix" : "" }, { "dropping-particle" : "", "family" : "Schnaars", "given" : "George P", "non-dropping-particle" : "", "parse-names" : false, "suffix" : "" }, { "dropping-particle" : "", "family" : "Beckers", "given" : "Koenraad F", "non-dropping-particle" : "", "parse-names" : false, "suffix" : "" }, { "dropping-particle" : "", "family" : "Anderson", "given" : "C Lindsay", "non-dropping-particle" : "", "parse-names" : false, "suffix" : "" }, { "dropping-particle" : "", "family" : "Tester", "given" : "Jefferson W", "non-dropping-particle" : "", "parse-names" : false, "suffix" : "" } ], "container-title" : "Proceedings 43rd Workshop on Geothermal Reservoir Engineering Stanford University", "id" : "ITEM-1", "issued" : { "date-parts" : [ [ "2018" ] ] }, "page" : "1-11", "publisher-place" : "Stanford, CA, USA", "title" : "Hybrid Geothermal Heat Pumps for Cooling Telecommunications Data Centers", "type" : "paper-conference" }, "uris" : [ "http://www.mendeley.com/documents/?uuid=8e7cd542-f80e-41b4-b372-690e465cdf83" ] } ], "mendeley" : { "formattedCitation" : "[15]", "plainTextFormattedCitation" : "[15]", "previouslyFormattedCitation" : "(Zurmuhl &lt;i&gt;et al.&lt;/i&gt; 2018)" }, "properties" : {  }, "schema" : "https://github.com/citation-style-language/schema/raw/master/csl-citation.json" }</w:instrText>
      </w:r>
      <w:r w:rsidRPr="00B3290E">
        <w:rPr>
          <w:sz w:val="20"/>
          <w:szCs w:val="20"/>
        </w:rPr>
        <w:fldChar w:fldCharType="separate"/>
      </w:r>
      <w:r w:rsidR="004B42DC" w:rsidRPr="004B42DC">
        <w:rPr>
          <w:noProof/>
          <w:sz w:val="20"/>
          <w:szCs w:val="20"/>
        </w:rPr>
        <w:t>[15]</w:t>
      </w:r>
      <w:r w:rsidRPr="00B3290E">
        <w:rPr>
          <w:sz w:val="20"/>
          <w:szCs w:val="20"/>
        </w:rPr>
        <w:fldChar w:fldCharType="end"/>
      </w:r>
      <w:r w:rsidRPr="00B3290E">
        <w:rPr>
          <w:sz w:val="20"/>
          <w:szCs w:val="20"/>
        </w:rPr>
        <w:t>.</w:t>
      </w:r>
    </w:p>
    <w:p w14:paraId="0399C6ED" w14:textId="3CAB2056" w:rsidR="00B3290E" w:rsidRPr="00B3290E" w:rsidRDefault="00B3290E" w:rsidP="00B3290E">
      <w:pPr>
        <w:ind w:firstLine="284"/>
        <w:jc w:val="both"/>
        <w:rPr>
          <w:sz w:val="20"/>
          <w:szCs w:val="20"/>
        </w:rPr>
      </w:pPr>
      <w:r w:rsidRPr="00B3290E">
        <w:rPr>
          <w:sz w:val="20"/>
          <w:szCs w:val="20"/>
        </w:rPr>
        <w:t xml:space="preserve"> </w:t>
      </w:r>
    </w:p>
    <w:p w14:paraId="3D712ABE" w14:textId="18E0C17F" w:rsidR="00B3290E" w:rsidRPr="00B3290E" w:rsidRDefault="00B3290E" w:rsidP="00B3290E">
      <w:pPr>
        <w:jc w:val="both"/>
        <w:rPr>
          <w:sz w:val="20"/>
          <w:szCs w:val="20"/>
        </w:rPr>
      </w:pPr>
      <w:r>
        <w:rPr>
          <w:noProof/>
          <w:sz w:val="20"/>
          <w:szCs w:val="20"/>
        </w:rPr>
        <w:drawing>
          <wp:inline distT="0" distB="0" distL="0" distR="0" wp14:anchorId="525BE279" wp14:editId="4C65CECB">
            <wp:extent cx="2809875" cy="22002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14">
                      <a:extLst>
                        <a:ext uri="{28A0092B-C50C-407E-A947-70E740481C1C}">
                          <a14:useLocalDpi xmlns:a14="http://schemas.microsoft.com/office/drawing/2010/main" val="0"/>
                        </a:ext>
                      </a:extLst>
                    </a:blip>
                    <a:srcRect l="4221"/>
                    <a:stretch/>
                  </pic:blipFill>
                  <pic:spPr bwMode="auto">
                    <a:xfrm>
                      <a:off x="0" y="0"/>
                      <a:ext cx="2809875" cy="2200275"/>
                    </a:xfrm>
                    <a:prstGeom prst="rect">
                      <a:avLst/>
                    </a:prstGeom>
                    <a:noFill/>
                    <a:ln>
                      <a:noFill/>
                    </a:ln>
                    <a:extLst>
                      <a:ext uri="{53640926-AAD7-44D8-BBD7-CCE9431645EC}">
                        <a14:shadowObscured xmlns:a14="http://schemas.microsoft.com/office/drawing/2010/main"/>
                      </a:ext>
                    </a:extLst>
                  </pic:spPr>
                </pic:pic>
              </a:graphicData>
            </a:graphic>
          </wp:inline>
        </w:drawing>
      </w:r>
    </w:p>
    <w:p w14:paraId="3981A127" w14:textId="77777777" w:rsidR="00B3290E" w:rsidRPr="007A790E" w:rsidRDefault="00B3290E" w:rsidP="00B3290E">
      <w:pPr>
        <w:jc w:val="center"/>
        <w:rPr>
          <w:rFonts w:asciiTheme="minorHAnsi" w:hAnsiTheme="minorHAnsi"/>
          <w:b/>
          <w:iCs/>
          <w:sz w:val="20"/>
          <w:szCs w:val="20"/>
        </w:rPr>
      </w:pPr>
      <w:bookmarkStart w:id="55" w:name="_Ref508446263"/>
      <w:r w:rsidRPr="007A790E">
        <w:rPr>
          <w:rFonts w:asciiTheme="minorHAnsi" w:hAnsiTheme="minorHAnsi"/>
          <w:b/>
          <w:iCs/>
          <w:sz w:val="20"/>
          <w:szCs w:val="20"/>
        </w:rPr>
        <w:t xml:space="preserve">Figure </w:t>
      </w:r>
      <w:r w:rsidRPr="007A790E">
        <w:rPr>
          <w:rFonts w:asciiTheme="minorHAnsi" w:hAnsiTheme="minorHAnsi"/>
          <w:b/>
          <w:iCs/>
          <w:sz w:val="20"/>
          <w:szCs w:val="20"/>
        </w:rPr>
        <w:fldChar w:fldCharType="begin"/>
      </w:r>
      <w:r w:rsidRPr="007A790E">
        <w:rPr>
          <w:rFonts w:asciiTheme="minorHAnsi" w:hAnsiTheme="minorHAnsi"/>
          <w:b/>
          <w:iCs/>
          <w:sz w:val="20"/>
          <w:szCs w:val="20"/>
        </w:rPr>
        <w:instrText xml:space="preserve"> SEQ Figure \* ARABIC </w:instrText>
      </w:r>
      <w:r w:rsidRPr="007A790E">
        <w:rPr>
          <w:rFonts w:asciiTheme="minorHAnsi" w:hAnsiTheme="minorHAnsi"/>
          <w:b/>
          <w:iCs/>
          <w:sz w:val="20"/>
          <w:szCs w:val="20"/>
        </w:rPr>
        <w:fldChar w:fldCharType="separate"/>
      </w:r>
      <w:r w:rsidR="009F183A">
        <w:rPr>
          <w:rFonts w:asciiTheme="minorHAnsi" w:hAnsiTheme="minorHAnsi"/>
          <w:b/>
          <w:iCs/>
          <w:noProof/>
          <w:sz w:val="20"/>
          <w:szCs w:val="20"/>
        </w:rPr>
        <w:t>5</w:t>
      </w:r>
      <w:r w:rsidRPr="007A790E">
        <w:rPr>
          <w:rFonts w:asciiTheme="minorHAnsi" w:hAnsiTheme="minorHAnsi"/>
          <w:b/>
          <w:sz w:val="20"/>
          <w:szCs w:val="20"/>
        </w:rPr>
        <w:fldChar w:fldCharType="end"/>
      </w:r>
      <w:bookmarkEnd w:id="55"/>
      <w:r w:rsidRPr="007A790E">
        <w:rPr>
          <w:rFonts w:asciiTheme="minorHAnsi" w:hAnsiTheme="minorHAnsi"/>
          <w:b/>
          <w:iCs/>
          <w:sz w:val="20"/>
          <w:szCs w:val="20"/>
        </w:rPr>
        <w:t>: Percentage reduction in the electric bills due to precooling data centers prior to 4CP events.</w:t>
      </w:r>
    </w:p>
    <w:p w14:paraId="0F229EC1" w14:textId="77777777" w:rsidR="00B7412C" w:rsidRDefault="00B7412C" w:rsidP="00B7412C">
      <w:pPr>
        <w:jc w:val="both"/>
      </w:pPr>
    </w:p>
    <w:p w14:paraId="07CE5144" w14:textId="3F0260B4" w:rsidR="00B3290E" w:rsidRPr="00D46359" w:rsidRDefault="00B638E0" w:rsidP="00B3290E">
      <w:pPr>
        <w:rPr>
          <w:b/>
        </w:rPr>
      </w:pPr>
      <w:r>
        <w:rPr>
          <w:b/>
          <w:sz w:val="22"/>
          <w:szCs w:val="22"/>
        </w:rPr>
        <w:t>4.1</w:t>
      </w:r>
      <w:r w:rsidR="00B3290E" w:rsidRPr="007F01B2">
        <w:rPr>
          <w:b/>
          <w:sz w:val="22"/>
          <w:szCs w:val="22"/>
        </w:rPr>
        <w:t xml:space="preserve">. </w:t>
      </w:r>
      <w:r w:rsidR="0061372F" w:rsidRPr="0061372F">
        <w:rPr>
          <w:b/>
          <w:sz w:val="22"/>
          <w:szCs w:val="22"/>
        </w:rPr>
        <w:t>Sensitivity to power density of the data center</w:t>
      </w:r>
      <w:r w:rsidR="0061372F">
        <w:rPr>
          <w:b/>
        </w:rPr>
        <w:t xml:space="preserve"> </w:t>
      </w:r>
      <w:r w:rsidR="00B3290E">
        <w:rPr>
          <w:b/>
        </w:rPr>
        <w:br/>
      </w:r>
    </w:p>
    <w:p w14:paraId="4D3AB18F" w14:textId="4A9264B1" w:rsidR="0061372F" w:rsidRPr="0061372F" w:rsidRDefault="0061372F" w:rsidP="0061372F">
      <w:pPr>
        <w:ind w:firstLine="270"/>
        <w:jc w:val="both"/>
        <w:rPr>
          <w:sz w:val="20"/>
          <w:szCs w:val="20"/>
        </w:rPr>
      </w:pPr>
      <w:r w:rsidRPr="0061372F">
        <w:rPr>
          <w:sz w:val="20"/>
          <w:szCs w:val="20"/>
        </w:rPr>
        <w:t>The feasibility of precooling is largely dependent on the power density of data centers. The previous section discussed results for a data center with a computer room power density of 150 W/m</w:t>
      </w:r>
      <w:r w:rsidRPr="0061372F">
        <w:rPr>
          <w:sz w:val="20"/>
          <w:szCs w:val="20"/>
          <w:vertAlign w:val="superscript"/>
        </w:rPr>
        <w:t>2</w:t>
      </w:r>
      <w:r w:rsidRPr="0061372F">
        <w:rPr>
          <w:sz w:val="20"/>
          <w:szCs w:val="20"/>
        </w:rPr>
        <w:t xml:space="preserve">. According to the 2011 survey of data centers, this </w:t>
      </w:r>
      <w:r w:rsidRPr="0061372F">
        <w:rPr>
          <w:sz w:val="20"/>
          <w:szCs w:val="20"/>
        </w:rPr>
        <w:lastRenderedPageBreak/>
        <w:t>value is below the median (437 W/m</w:t>
      </w:r>
      <w:r w:rsidRPr="0061372F">
        <w:rPr>
          <w:sz w:val="20"/>
          <w:szCs w:val="20"/>
          <w:vertAlign w:val="superscript"/>
        </w:rPr>
        <w:t>2</w:t>
      </w:r>
      <w:r w:rsidRPr="0061372F">
        <w:rPr>
          <w:sz w:val="20"/>
          <w:szCs w:val="20"/>
        </w:rPr>
        <w:t>) and the 25</w:t>
      </w:r>
      <w:r w:rsidRPr="0061372F">
        <w:rPr>
          <w:sz w:val="20"/>
          <w:szCs w:val="20"/>
          <w:vertAlign w:val="superscript"/>
        </w:rPr>
        <w:t>th</w:t>
      </w:r>
      <w:r w:rsidRPr="0061372F">
        <w:rPr>
          <w:sz w:val="20"/>
          <w:szCs w:val="20"/>
        </w:rPr>
        <w:t xml:space="preserve"> percentile (288 W/m</w:t>
      </w:r>
      <w:r w:rsidRPr="0061372F">
        <w:rPr>
          <w:sz w:val="20"/>
          <w:szCs w:val="20"/>
          <w:vertAlign w:val="superscript"/>
        </w:rPr>
        <w:t>2</w:t>
      </w:r>
      <w:r w:rsidRPr="0061372F">
        <w:rPr>
          <w:sz w:val="20"/>
          <w:szCs w:val="20"/>
        </w:rPr>
        <w:t>) of the actual (used) power densities in data centers. This section evaluates precooling of data centers with power densities from 50 W/m</w:t>
      </w:r>
      <w:r w:rsidRPr="0061372F">
        <w:rPr>
          <w:sz w:val="20"/>
          <w:szCs w:val="20"/>
          <w:vertAlign w:val="superscript"/>
        </w:rPr>
        <w:t>2</w:t>
      </w:r>
      <w:r w:rsidRPr="0061372F">
        <w:rPr>
          <w:sz w:val="20"/>
          <w:szCs w:val="20"/>
        </w:rPr>
        <w:t xml:space="preserve"> to 500 W/m</w:t>
      </w:r>
      <w:r w:rsidRPr="0061372F">
        <w:rPr>
          <w:sz w:val="20"/>
          <w:szCs w:val="20"/>
          <w:vertAlign w:val="superscript"/>
        </w:rPr>
        <w:t>2</w:t>
      </w:r>
      <w:r w:rsidRPr="0061372F">
        <w:rPr>
          <w:sz w:val="20"/>
          <w:szCs w:val="20"/>
        </w:rPr>
        <w:t xml:space="preserve"> using example of the 4CP event on July 28, 2017. The precooling temperature </w:t>
      </w:r>
      <w:r w:rsidRPr="0061372F">
        <w:rPr>
          <w:i/>
          <w:sz w:val="20"/>
          <w:szCs w:val="20"/>
        </w:rPr>
        <w:t>θ</w:t>
      </w:r>
      <w:r w:rsidRPr="0061372F">
        <w:rPr>
          <w:i/>
          <w:sz w:val="20"/>
          <w:szCs w:val="20"/>
          <w:vertAlign w:val="subscript"/>
        </w:rPr>
        <w:t>min,pc</w:t>
      </w:r>
      <w:r w:rsidRPr="0061372F">
        <w:rPr>
          <w:sz w:val="20"/>
          <w:szCs w:val="20"/>
        </w:rPr>
        <w:t xml:space="preserve">, precooling time </w:t>
      </w:r>
      <w:r w:rsidRPr="0061372F">
        <w:rPr>
          <w:i/>
          <w:sz w:val="20"/>
          <w:szCs w:val="20"/>
        </w:rPr>
        <w:t>∆t</w:t>
      </w:r>
      <w:r w:rsidRPr="0061372F">
        <w:rPr>
          <w:i/>
          <w:sz w:val="20"/>
          <w:szCs w:val="20"/>
          <w:vertAlign w:val="subscript"/>
        </w:rPr>
        <w:t>pc</w:t>
      </w:r>
      <w:r w:rsidRPr="0061372F">
        <w:rPr>
          <w:sz w:val="20"/>
          <w:szCs w:val="20"/>
        </w:rPr>
        <w:t xml:space="preserve">, and the maximum rate of change in indoor temperature </w:t>
      </w:r>
      <w:r w:rsidRPr="0061372F">
        <w:rPr>
          <w:i/>
          <w:sz w:val="20"/>
          <w:szCs w:val="20"/>
        </w:rPr>
        <w:t>dθ/dt</w:t>
      </w:r>
      <w:r w:rsidRPr="0061372F">
        <w:rPr>
          <w:sz w:val="20"/>
          <w:szCs w:val="20"/>
        </w:rPr>
        <w:t xml:space="preserve"> were calculated by varying the IT load and cooling capacity and by assuming indoor temperature of 26 ºC at the beginning of precooling. </w:t>
      </w:r>
    </w:p>
    <w:p w14:paraId="5FBAAA97" w14:textId="72ACFB9F" w:rsidR="0061372F" w:rsidRDefault="0061372F" w:rsidP="0061372F">
      <w:pPr>
        <w:ind w:firstLine="270"/>
        <w:jc w:val="both"/>
        <w:rPr>
          <w:sz w:val="20"/>
          <w:szCs w:val="20"/>
        </w:rPr>
      </w:pPr>
      <w:r w:rsidRPr="0061372F">
        <w:rPr>
          <w:sz w:val="20"/>
          <w:szCs w:val="20"/>
        </w:rPr>
        <w:fldChar w:fldCharType="begin"/>
      </w:r>
      <w:r w:rsidRPr="0061372F">
        <w:rPr>
          <w:sz w:val="20"/>
          <w:szCs w:val="20"/>
        </w:rPr>
        <w:instrText xml:space="preserve"> REF _Ref508284097 \h </w:instrText>
      </w:r>
      <w:r>
        <w:rPr>
          <w:sz w:val="20"/>
          <w:szCs w:val="20"/>
        </w:rPr>
        <w:instrText xml:space="preserve"> \* MERGEFORMAT </w:instrText>
      </w:r>
      <w:r w:rsidRPr="0061372F">
        <w:rPr>
          <w:sz w:val="20"/>
          <w:szCs w:val="20"/>
        </w:rPr>
      </w:r>
      <w:r w:rsidRPr="0061372F">
        <w:rPr>
          <w:sz w:val="20"/>
          <w:szCs w:val="20"/>
        </w:rPr>
        <w:fldChar w:fldCharType="separate"/>
      </w:r>
      <w:ins w:id="56" w:author="C. Anderson" w:date="2018-06-15T12:33:00Z">
        <w:r w:rsidR="009F183A" w:rsidRPr="009F183A">
          <w:rPr>
            <w:sz w:val="20"/>
            <w:szCs w:val="20"/>
            <w:rPrChange w:id="57" w:author="C. Anderson" w:date="2018-06-15T12:33:00Z">
              <w:rPr>
                <w:rFonts w:asciiTheme="minorHAnsi" w:hAnsiTheme="minorHAnsi"/>
                <w:b/>
                <w:iCs/>
                <w:sz w:val="20"/>
                <w:szCs w:val="20"/>
              </w:rPr>
            </w:rPrChange>
          </w:rPr>
          <w:t>Figure 6</w:t>
        </w:r>
      </w:ins>
      <w:del w:id="58" w:author="C. Anderson" w:date="2018-06-15T12:33:00Z">
        <w:r w:rsidRPr="0061372F" w:rsidDel="009F183A">
          <w:rPr>
            <w:sz w:val="20"/>
            <w:szCs w:val="20"/>
          </w:rPr>
          <w:delText>Figure 6</w:delText>
        </w:r>
      </w:del>
      <w:r w:rsidRPr="0061372F">
        <w:rPr>
          <w:sz w:val="20"/>
          <w:szCs w:val="20"/>
        </w:rPr>
        <w:fldChar w:fldCharType="end"/>
      </w:r>
      <w:r w:rsidRPr="0061372F">
        <w:rPr>
          <w:sz w:val="20"/>
          <w:szCs w:val="20"/>
        </w:rPr>
        <w:t xml:space="preserve"> shows the precooling temperature </w:t>
      </w:r>
      <w:r w:rsidRPr="0061372F">
        <w:rPr>
          <w:i/>
          <w:sz w:val="20"/>
          <w:szCs w:val="20"/>
        </w:rPr>
        <w:t>θ</w:t>
      </w:r>
      <w:r w:rsidRPr="0061372F">
        <w:rPr>
          <w:i/>
          <w:sz w:val="20"/>
          <w:szCs w:val="20"/>
          <w:vertAlign w:val="subscript"/>
        </w:rPr>
        <w:t>min,pc</w:t>
      </w:r>
      <w:r w:rsidRPr="0061372F">
        <w:rPr>
          <w:sz w:val="20"/>
          <w:szCs w:val="20"/>
        </w:rPr>
        <w:t xml:space="preserve"> and the maximum rate of change in indoor temperature </w:t>
      </w:r>
      <w:r w:rsidRPr="0061372F">
        <w:rPr>
          <w:i/>
          <w:sz w:val="20"/>
          <w:szCs w:val="20"/>
        </w:rPr>
        <w:t xml:space="preserve">dθ/dt </w:t>
      </w:r>
      <w:r w:rsidRPr="0061372F">
        <w:rPr>
          <w:sz w:val="20"/>
          <w:szCs w:val="20"/>
        </w:rPr>
        <w:t xml:space="preserve">as a function of the power density, calculated as the ratio of IT load to the computer room floor area. The </w:t>
      </w:r>
      <w:r w:rsidRPr="0061372F">
        <w:rPr>
          <w:i/>
          <w:sz w:val="20"/>
          <w:szCs w:val="20"/>
        </w:rPr>
        <w:t>θ</w:t>
      </w:r>
      <w:r w:rsidRPr="0061372F">
        <w:rPr>
          <w:i/>
          <w:sz w:val="20"/>
          <w:szCs w:val="20"/>
          <w:vertAlign w:val="subscript"/>
        </w:rPr>
        <w:t>min,pc</w:t>
      </w:r>
      <w:r w:rsidRPr="0061372F">
        <w:rPr>
          <w:sz w:val="20"/>
          <w:szCs w:val="20"/>
        </w:rPr>
        <w:t xml:space="preserve"> remains in the ASHRAE’s </w:t>
      </w:r>
      <w:r w:rsidRPr="0061372F">
        <w:rPr>
          <w:i/>
          <w:sz w:val="20"/>
          <w:szCs w:val="20"/>
        </w:rPr>
        <w:t>recommended</w:t>
      </w:r>
      <w:r w:rsidRPr="0061372F">
        <w:rPr>
          <w:sz w:val="20"/>
          <w:szCs w:val="20"/>
        </w:rPr>
        <w:t xml:space="preserve"> range of temperature (18 to 27 ºC</w:t>
      </w:r>
      <w:r w:rsidR="00F95455">
        <w:rPr>
          <w:sz w:val="20"/>
          <w:szCs w:val="20"/>
        </w:rPr>
        <w:t>, continuous blue line in Figure 6</w:t>
      </w:r>
      <w:r w:rsidRPr="0061372F">
        <w:rPr>
          <w:sz w:val="20"/>
          <w:szCs w:val="20"/>
        </w:rPr>
        <w:t>) at power densities up to 350 W/m</w:t>
      </w:r>
      <w:r w:rsidRPr="0061372F">
        <w:rPr>
          <w:sz w:val="20"/>
          <w:szCs w:val="20"/>
          <w:vertAlign w:val="superscript"/>
        </w:rPr>
        <w:t xml:space="preserve">2 </w:t>
      </w:r>
      <w:r w:rsidRPr="0061372F">
        <w:rPr>
          <w:sz w:val="20"/>
          <w:szCs w:val="20"/>
        </w:rPr>
        <w:t xml:space="preserve">and in the </w:t>
      </w:r>
      <w:r w:rsidRPr="0061372F">
        <w:rPr>
          <w:i/>
          <w:sz w:val="20"/>
          <w:szCs w:val="20"/>
        </w:rPr>
        <w:t>allowable (A1)</w:t>
      </w:r>
      <w:r w:rsidRPr="0061372F">
        <w:rPr>
          <w:sz w:val="20"/>
          <w:szCs w:val="20"/>
        </w:rPr>
        <w:t xml:space="preserve"> range (15 to 32 ºC</w:t>
      </w:r>
      <w:r w:rsidR="00F95455">
        <w:rPr>
          <w:sz w:val="20"/>
          <w:szCs w:val="20"/>
        </w:rPr>
        <w:t xml:space="preserve">, dashed </w:t>
      </w:r>
      <w:r w:rsidR="005F0109">
        <w:rPr>
          <w:sz w:val="20"/>
          <w:szCs w:val="20"/>
        </w:rPr>
        <w:t xml:space="preserve">blue </w:t>
      </w:r>
      <w:r w:rsidR="00F95455">
        <w:rPr>
          <w:sz w:val="20"/>
          <w:szCs w:val="20"/>
        </w:rPr>
        <w:t>line</w:t>
      </w:r>
      <w:r w:rsidRPr="0061372F">
        <w:rPr>
          <w:sz w:val="20"/>
          <w:szCs w:val="20"/>
        </w:rPr>
        <w:t>) up to 490 W/m</w:t>
      </w:r>
      <w:r w:rsidRPr="0061372F">
        <w:rPr>
          <w:sz w:val="20"/>
          <w:szCs w:val="20"/>
          <w:vertAlign w:val="superscript"/>
        </w:rPr>
        <w:t>2</w:t>
      </w:r>
      <w:r w:rsidRPr="0061372F">
        <w:rPr>
          <w:sz w:val="20"/>
          <w:szCs w:val="20"/>
          <w:vertAlign w:val="subscript"/>
        </w:rPr>
        <w:t xml:space="preserve">. </w:t>
      </w:r>
      <w:r w:rsidRPr="0061372F">
        <w:rPr>
          <w:sz w:val="20"/>
          <w:szCs w:val="20"/>
        </w:rPr>
        <w:t xml:space="preserve">The maximum rate of change in indoor temperature </w:t>
      </w:r>
      <w:r w:rsidRPr="0061372F">
        <w:rPr>
          <w:i/>
          <w:sz w:val="20"/>
          <w:szCs w:val="20"/>
        </w:rPr>
        <w:t xml:space="preserve">dθ/dt </w:t>
      </w:r>
      <w:r w:rsidRPr="0061372F">
        <w:rPr>
          <w:sz w:val="20"/>
          <w:szCs w:val="20"/>
        </w:rPr>
        <w:t xml:space="preserve">exceeds 5.5 ºC/hr recommended by some IT equipment vendors </w:t>
      </w:r>
      <w:r w:rsidRPr="0061372F">
        <w:rPr>
          <w:sz w:val="20"/>
          <w:szCs w:val="20"/>
        </w:rPr>
        <w:fldChar w:fldCharType="begin" w:fldLock="1"/>
      </w:r>
      <w:r w:rsidR="004B42DC">
        <w:rPr>
          <w:sz w:val="20"/>
          <w:szCs w:val="20"/>
        </w:rPr>
        <w:instrText>ADDIN CSL_CITATION { "citationItems" : [ { "id" : "ITEM-1", "itemData" : { "author" : [ { "dropping-particle" : "", "family" : "Oracle", "given" : "", "non-dropping-particle" : "", "parse-names" : false, "suffix" : "" } ], "container-title" : "Site Planning Guide for Sun Servers", "id" : "ITEM-1", "issued" : { "date-parts" : [ [ "2006" ] ] }, "title" : "Chapter 2: Environmental Requirements", "type" : "chapter" }, "uris" : [ "http://www.mendeley.com/documents/?uuid=0f6c2bc1-99b9-4482-9822-da70fa2f5c9b" ] } ], "mendeley" : { "formattedCitation" : "[18]", "plainTextFormattedCitation" : "[18]", "previouslyFormattedCitation" : "(Oracle 2006)" }, "properties" : {  }, "schema" : "https://github.com/citation-style-language/schema/raw/master/csl-citation.json" }</w:instrText>
      </w:r>
      <w:r w:rsidRPr="0061372F">
        <w:rPr>
          <w:sz w:val="20"/>
          <w:szCs w:val="20"/>
        </w:rPr>
        <w:fldChar w:fldCharType="separate"/>
      </w:r>
      <w:r w:rsidR="004B42DC" w:rsidRPr="004B42DC">
        <w:rPr>
          <w:noProof/>
          <w:sz w:val="20"/>
          <w:szCs w:val="20"/>
        </w:rPr>
        <w:t>[18]</w:t>
      </w:r>
      <w:r w:rsidRPr="0061372F">
        <w:rPr>
          <w:sz w:val="20"/>
          <w:szCs w:val="20"/>
        </w:rPr>
        <w:fldChar w:fldCharType="end"/>
      </w:r>
      <w:r w:rsidRPr="0061372F">
        <w:rPr>
          <w:sz w:val="20"/>
          <w:szCs w:val="20"/>
        </w:rPr>
        <w:t xml:space="preserve"> for power densities above 230 W/m</w:t>
      </w:r>
      <w:r w:rsidRPr="0061372F">
        <w:rPr>
          <w:sz w:val="20"/>
          <w:szCs w:val="20"/>
          <w:vertAlign w:val="superscript"/>
        </w:rPr>
        <w:t>2</w:t>
      </w:r>
      <w:r w:rsidR="00A030CC">
        <w:rPr>
          <w:sz w:val="20"/>
          <w:szCs w:val="20"/>
        </w:rPr>
        <w:t xml:space="preserve"> </w:t>
      </w:r>
      <w:r w:rsidR="005F0109">
        <w:rPr>
          <w:sz w:val="20"/>
          <w:szCs w:val="20"/>
        </w:rPr>
        <w:t xml:space="preserve">(dashed red line in Figure 6) </w:t>
      </w:r>
      <w:r w:rsidR="00A030CC">
        <w:rPr>
          <w:sz w:val="20"/>
          <w:szCs w:val="20"/>
        </w:rPr>
        <w:t>b</w:t>
      </w:r>
      <w:r w:rsidRPr="0061372F">
        <w:rPr>
          <w:sz w:val="20"/>
          <w:szCs w:val="20"/>
        </w:rPr>
        <w:t xml:space="preserve">ut does not reach 20 ºC/hr allowed by the ASHRAE </w:t>
      </w:r>
      <w:r w:rsidRPr="0061372F">
        <w:rPr>
          <w:i/>
          <w:sz w:val="20"/>
          <w:szCs w:val="20"/>
        </w:rPr>
        <w:t>allowable (A1)</w:t>
      </w:r>
      <w:r w:rsidRPr="0061372F">
        <w:rPr>
          <w:sz w:val="20"/>
          <w:szCs w:val="20"/>
        </w:rPr>
        <w:t xml:space="preserve"> class even at 500 W/m</w:t>
      </w:r>
      <w:r w:rsidRPr="0061372F">
        <w:rPr>
          <w:sz w:val="20"/>
          <w:szCs w:val="20"/>
          <w:vertAlign w:val="superscript"/>
        </w:rPr>
        <w:t>2</w:t>
      </w:r>
      <w:r w:rsidRPr="0061372F">
        <w:rPr>
          <w:sz w:val="20"/>
          <w:szCs w:val="20"/>
          <w:vertAlign w:val="subscript"/>
        </w:rPr>
        <w:t>.</w:t>
      </w:r>
      <w:r w:rsidRPr="0061372F">
        <w:rPr>
          <w:sz w:val="20"/>
          <w:szCs w:val="20"/>
        </w:rPr>
        <w:t xml:space="preserve"> Overall, precooling can provide one-hour demand response in data centers with power densities up to 490 W/m</w:t>
      </w:r>
      <w:r w:rsidRPr="0061372F">
        <w:rPr>
          <w:sz w:val="20"/>
          <w:szCs w:val="20"/>
          <w:vertAlign w:val="superscript"/>
        </w:rPr>
        <w:t>2</w:t>
      </w:r>
      <w:r w:rsidRPr="0061372F">
        <w:rPr>
          <w:sz w:val="20"/>
          <w:szCs w:val="20"/>
        </w:rPr>
        <w:t xml:space="preserve"> and without server air containment systems if the ASHRAE’s </w:t>
      </w:r>
      <w:r w:rsidRPr="0061372F">
        <w:rPr>
          <w:i/>
          <w:sz w:val="20"/>
          <w:szCs w:val="20"/>
        </w:rPr>
        <w:t>allowable (A1)</w:t>
      </w:r>
      <w:r w:rsidRPr="0061372F">
        <w:rPr>
          <w:sz w:val="20"/>
          <w:szCs w:val="20"/>
        </w:rPr>
        <w:t xml:space="preserve"> class is adopted. </w:t>
      </w:r>
    </w:p>
    <w:p w14:paraId="0C61E665" w14:textId="77777777" w:rsidR="0061372F" w:rsidRPr="0061372F" w:rsidRDefault="0061372F" w:rsidP="0061372F">
      <w:pPr>
        <w:ind w:firstLine="270"/>
        <w:jc w:val="both"/>
        <w:rPr>
          <w:sz w:val="20"/>
          <w:szCs w:val="20"/>
        </w:rPr>
      </w:pPr>
    </w:p>
    <w:p w14:paraId="172F556C" w14:textId="4B9B67AC" w:rsidR="0061372F" w:rsidRPr="0061372F" w:rsidRDefault="007A790E" w:rsidP="007A790E">
      <w:pPr>
        <w:rPr>
          <w:sz w:val="20"/>
          <w:szCs w:val="20"/>
        </w:rPr>
      </w:pPr>
      <w:r>
        <w:rPr>
          <w:noProof/>
          <w:sz w:val="20"/>
          <w:szCs w:val="20"/>
        </w:rPr>
        <w:drawing>
          <wp:inline distT="0" distB="0" distL="0" distR="0" wp14:anchorId="0A6BEA15" wp14:editId="58D6AA80">
            <wp:extent cx="2819400" cy="1876569"/>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42674" cy="1892060"/>
                    </a:xfrm>
                    <a:prstGeom prst="rect">
                      <a:avLst/>
                    </a:prstGeom>
                    <a:noFill/>
                  </pic:spPr>
                </pic:pic>
              </a:graphicData>
            </a:graphic>
          </wp:inline>
        </w:drawing>
      </w:r>
    </w:p>
    <w:p w14:paraId="0DECDFA9" w14:textId="4F9A03A8" w:rsidR="0061372F" w:rsidRPr="007A790E" w:rsidRDefault="0061372F" w:rsidP="007A790E">
      <w:pPr>
        <w:jc w:val="center"/>
        <w:rPr>
          <w:rFonts w:asciiTheme="minorHAnsi" w:hAnsiTheme="minorHAnsi"/>
          <w:b/>
          <w:iCs/>
          <w:sz w:val="20"/>
          <w:szCs w:val="20"/>
        </w:rPr>
      </w:pPr>
      <w:bookmarkStart w:id="59" w:name="_Ref508284097"/>
      <w:bookmarkStart w:id="60" w:name="_Ref508284086"/>
      <w:r w:rsidRPr="007A790E">
        <w:rPr>
          <w:rFonts w:asciiTheme="minorHAnsi" w:hAnsiTheme="minorHAnsi"/>
          <w:b/>
          <w:iCs/>
          <w:sz w:val="20"/>
          <w:szCs w:val="20"/>
        </w:rPr>
        <w:t xml:space="preserve">Figure </w:t>
      </w:r>
      <w:r w:rsidRPr="007A790E">
        <w:rPr>
          <w:rFonts w:asciiTheme="minorHAnsi" w:hAnsiTheme="minorHAnsi"/>
          <w:b/>
          <w:iCs/>
          <w:sz w:val="20"/>
          <w:szCs w:val="20"/>
        </w:rPr>
        <w:fldChar w:fldCharType="begin"/>
      </w:r>
      <w:r w:rsidRPr="007A790E">
        <w:rPr>
          <w:rFonts w:asciiTheme="minorHAnsi" w:hAnsiTheme="minorHAnsi"/>
          <w:b/>
          <w:iCs/>
          <w:sz w:val="20"/>
          <w:szCs w:val="20"/>
        </w:rPr>
        <w:instrText xml:space="preserve"> SEQ Figure \* ARABIC </w:instrText>
      </w:r>
      <w:r w:rsidRPr="007A790E">
        <w:rPr>
          <w:rFonts w:asciiTheme="minorHAnsi" w:hAnsiTheme="minorHAnsi"/>
          <w:b/>
          <w:iCs/>
          <w:sz w:val="20"/>
          <w:szCs w:val="20"/>
        </w:rPr>
        <w:fldChar w:fldCharType="separate"/>
      </w:r>
      <w:r w:rsidR="009F183A">
        <w:rPr>
          <w:rFonts w:asciiTheme="minorHAnsi" w:hAnsiTheme="minorHAnsi"/>
          <w:b/>
          <w:iCs/>
          <w:noProof/>
          <w:sz w:val="20"/>
          <w:szCs w:val="20"/>
        </w:rPr>
        <w:t>6</w:t>
      </w:r>
      <w:r w:rsidRPr="007A790E">
        <w:rPr>
          <w:rFonts w:asciiTheme="minorHAnsi" w:hAnsiTheme="minorHAnsi"/>
          <w:b/>
          <w:sz w:val="20"/>
          <w:szCs w:val="20"/>
        </w:rPr>
        <w:fldChar w:fldCharType="end"/>
      </w:r>
      <w:bookmarkEnd w:id="59"/>
      <w:r w:rsidRPr="007A790E">
        <w:rPr>
          <w:rFonts w:asciiTheme="minorHAnsi" w:hAnsiTheme="minorHAnsi"/>
          <w:b/>
          <w:iCs/>
          <w:sz w:val="20"/>
          <w:szCs w:val="20"/>
        </w:rPr>
        <w:t>: Sensitivity of the precooling temperature θ</w:t>
      </w:r>
      <w:r w:rsidRPr="007A790E">
        <w:rPr>
          <w:rFonts w:asciiTheme="minorHAnsi" w:hAnsiTheme="minorHAnsi"/>
          <w:b/>
          <w:iCs/>
          <w:sz w:val="20"/>
          <w:szCs w:val="20"/>
          <w:vertAlign w:val="subscript"/>
        </w:rPr>
        <w:t>min,pc</w:t>
      </w:r>
      <w:r w:rsidRPr="007A790E">
        <w:rPr>
          <w:rFonts w:asciiTheme="minorHAnsi" w:hAnsiTheme="minorHAnsi"/>
          <w:b/>
          <w:iCs/>
          <w:sz w:val="20"/>
          <w:szCs w:val="20"/>
        </w:rPr>
        <w:t xml:space="preserve"> and the maximum rate of change in indoor temperature dθ/dt to the power density of the computer room.</w:t>
      </w:r>
      <w:bookmarkEnd w:id="60"/>
      <w:r w:rsidR="00F95455">
        <w:rPr>
          <w:rFonts w:asciiTheme="minorHAnsi" w:hAnsiTheme="minorHAnsi"/>
          <w:b/>
          <w:iCs/>
          <w:sz w:val="20"/>
          <w:szCs w:val="20"/>
        </w:rPr>
        <w:t xml:space="preserve">   </w:t>
      </w:r>
    </w:p>
    <w:p w14:paraId="534D1E8D" w14:textId="77777777" w:rsidR="0061372F" w:rsidRPr="0061372F" w:rsidRDefault="0061372F" w:rsidP="0061372F">
      <w:pPr>
        <w:ind w:firstLine="270"/>
        <w:rPr>
          <w:sz w:val="20"/>
          <w:szCs w:val="20"/>
        </w:rPr>
      </w:pPr>
    </w:p>
    <w:p w14:paraId="5099DDFD" w14:textId="77777777" w:rsidR="0061372F" w:rsidRDefault="0061372F" w:rsidP="007A790E">
      <w:pPr>
        <w:ind w:firstLine="270"/>
        <w:jc w:val="both"/>
        <w:rPr>
          <w:sz w:val="20"/>
          <w:szCs w:val="20"/>
        </w:rPr>
      </w:pPr>
      <w:r w:rsidRPr="0061372F">
        <w:rPr>
          <w:b/>
          <w:sz w:val="20"/>
          <w:szCs w:val="20"/>
        </w:rPr>
        <w:fldChar w:fldCharType="begin"/>
      </w:r>
      <w:r w:rsidRPr="0061372F">
        <w:rPr>
          <w:b/>
          <w:sz w:val="20"/>
          <w:szCs w:val="20"/>
        </w:rPr>
        <w:instrText xml:space="preserve"> REF _Ref508289847 \h  \* MERGEFORMAT </w:instrText>
      </w:r>
      <w:r w:rsidRPr="0061372F">
        <w:rPr>
          <w:b/>
          <w:sz w:val="20"/>
          <w:szCs w:val="20"/>
        </w:rPr>
      </w:r>
      <w:r w:rsidRPr="0061372F">
        <w:rPr>
          <w:b/>
          <w:sz w:val="20"/>
          <w:szCs w:val="20"/>
        </w:rPr>
        <w:fldChar w:fldCharType="separate"/>
      </w:r>
      <w:ins w:id="61" w:author="C. Anderson" w:date="2018-06-15T12:33:00Z">
        <w:r w:rsidR="009F183A" w:rsidRPr="009F183A">
          <w:rPr>
            <w:sz w:val="20"/>
            <w:szCs w:val="20"/>
            <w:rPrChange w:id="62" w:author="C. Anderson" w:date="2018-06-15T12:33:00Z">
              <w:rPr>
                <w:rFonts w:asciiTheme="minorHAnsi" w:hAnsiTheme="minorHAnsi"/>
                <w:b/>
                <w:iCs/>
                <w:sz w:val="20"/>
                <w:szCs w:val="20"/>
              </w:rPr>
            </w:rPrChange>
          </w:rPr>
          <w:t>Figure 7</w:t>
        </w:r>
      </w:ins>
      <w:del w:id="63" w:author="C. Anderson" w:date="2018-06-15T12:33:00Z">
        <w:r w:rsidRPr="0061372F" w:rsidDel="009F183A">
          <w:rPr>
            <w:sz w:val="20"/>
            <w:szCs w:val="20"/>
          </w:rPr>
          <w:delText>Figure 7</w:delText>
        </w:r>
      </w:del>
      <w:r w:rsidRPr="0061372F">
        <w:rPr>
          <w:sz w:val="20"/>
          <w:szCs w:val="20"/>
        </w:rPr>
        <w:fldChar w:fldCharType="end"/>
      </w:r>
      <w:r w:rsidRPr="0061372F">
        <w:rPr>
          <w:b/>
          <w:sz w:val="20"/>
          <w:szCs w:val="20"/>
        </w:rPr>
        <w:t xml:space="preserve"> </w:t>
      </w:r>
      <w:r w:rsidRPr="0061372F">
        <w:rPr>
          <w:sz w:val="20"/>
          <w:szCs w:val="20"/>
        </w:rPr>
        <w:t xml:space="preserve">shows the precooling time </w:t>
      </w:r>
      <w:r w:rsidRPr="0061372F">
        <w:rPr>
          <w:i/>
          <w:sz w:val="20"/>
          <w:szCs w:val="20"/>
        </w:rPr>
        <w:t>∆t</w:t>
      </w:r>
      <w:r w:rsidRPr="0061372F">
        <w:rPr>
          <w:i/>
          <w:sz w:val="20"/>
          <w:szCs w:val="20"/>
          <w:vertAlign w:val="subscript"/>
        </w:rPr>
        <w:t xml:space="preserve">pc </w:t>
      </w:r>
      <w:r w:rsidRPr="0061372F">
        <w:rPr>
          <w:sz w:val="20"/>
          <w:szCs w:val="20"/>
        </w:rPr>
        <w:t xml:space="preserve">presented as a function of the power density for various values of parameter </w:t>
      </w:r>
      <w:r w:rsidRPr="0061372F">
        <w:rPr>
          <w:i/>
          <w:sz w:val="20"/>
          <w:szCs w:val="20"/>
        </w:rPr>
        <w:t xml:space="preserve">γ, </w:t>
      </w:r>
      <w:r w:rsidRPr="0061372F">
        <w:rPr>
          <w:sz w:val="20"/>
          <w:szCs w:val="20"/>
        </w:rPr>
        <w:t>which is defined as the ratio of nominal cooling power used during precooling to the IT load. While most data centers have at least 100% backup capacity (corresponding to γ = 2), the use of excessive cooling capacity may increase the non-</w:t>
      </w:r>
      <w:r w:rsidRPr="0061372F">
        <w:rPr>
          <w:sz w:val="20"/>
          <w:szCs w:val="20"/>
        </w:rPr>
        <w:lastRenderedPageBreak/>
        <w:t>coincident peak load of the facility. Even a small amount of cooling capacity (γ of 1.1 to 1.2) available beyond what is needed to balance the heat generated by the IT equipment is sufficient to provide acceptable precooling times, typically below 2 hours. For a given value of γ, an increase in power density reduces the precooling time, as the impact of the heat gain through the building envelope becomes less meaningful.</w:t>
      </w:r>
    </w:p>
    <w:p w14:paraId="29545989" w14:textId="77777777" w:rsidR="007A790E" w:rsidRPr="0061372F" w:rsidRDefault="007A790E" w:rsidP="007A790E">
      <w:pPr>
        <w:ind w:firstLine="270"/>
        <w:jc w:val="both"/>
        <w:rPr>
          <w:sz w:val="20"/>
          <w:szCs w:val="20"/>
        </w:rPr>
      </w:pPr>
    </w:p>
    <w:p w14:paraId="39E619CA" w14:textId="416F812F" w:rsidR="0061372F" w:rsidRPr="0061372F" w:rsidRDefault="007A790E" w:rsidP="007A790E">
      <w:pPr>
        <w:rPr>
          <w:sz w:val="20"/>
          <w:szCs w:val="20"/>
        </w:rPr>
      </w:pPr>
      <w:r>
        <w:rPr>
          <w:noProof/>
          <w:sz w:val="20"/>
          <w:szCs w:val="20"/>
        </w:rPr>
        <w:drawing>
          <wp:inline distT="0" distB="0" distL="0" distR="0" wp14:anchorId="0D557042" wp14:editId="5CFEA309">
            <wp:extent cx="2867025" cy="2149762"/>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rotWithShape="1">
                    <a:blip r:embed="rId16">
                      <a:extLst>
                        <a:ext uri="{28A0092B-C50C-407E-A947-70E740481C1C}">
                          <a14:useLocalDpi xmlns:a14="http://schemas.microsoft.com/office/drawing/2010/main" val="0"/>
                        </a:ext>
                      </a:extLst>
                    </a:blip>
                    <a:srcRect r="11020"/>
                    <a:stretch/>
                  </pic:blipFill>
                  <pic:spPr bwMode="auto">
                    <a:xfrm>
                      <a:off x="0" y="0"/>
                      <a:ext cx="2894547" cy="2170399"/>
                    </a:xfrm>
                    <a:prstGeom prst="rect">
                      <a:avLst/>
                    </a:prstGeom>
                    <a:noFill/>
                    <a:ln>
                      <a:noFill/>
                    </a:ln>
                    <a:extLst>
                      <a:ext uri="{53640926-AAD7-44D8-BBD7-CCE9431645EC}">
                        <a14:shadowObscured xmlns:a14="http://schemas.microsoft.com/office/drawing/2010/main"/>
                      </a:ext>
                    </a:extLst>
                  </pic:spPr>
                </pic:pic>
              </a:graphicData>
            </a:graphic>
          </wp:inline>
        </w:drawing>
      </w:r>
    </w:p>
    <w:p w14:paraId="4B781CEB" w14:textId="77777777" w:rsidR="0061372F" w:rsidRPr="007A790E" w:rsidRDefault="0061372F" w:rsidP="007A790E">
      <w:pPr>
        <w:jc w:val="center"/>
        <w:rPr>
          <w:rFonts w:asciiTheme="minorHAnsi" w:hAnsiTheme="minorHAnsi"/>
          <w:b/>
          <w:iCs/>
          <w:sz w:val="20"/>
          <w:szCs w:val="20"/>
        </w:rPr>
      </w:pPr>
      <w:bookmarkStart w:id="64" w:name="_Ref508289847"/>
      <w:bookmarkStart w:id="65" w:name="_Ref508289842"/>
      <w:r w:rsidRPr="007A790E">
        <w:rPr>
          <w:rFonts w:asciiTheme="minorHAnsi" w:hAnsiTheme="minorHAnsi"/>
          <w:b/>
          <w:iCs/>
          <w:sz w:val="20"/>
          <w:szCs w:val="20"/>
        </w:rPr>
        <w:t xml:space="preserve">Figure </w:t>
      </w:r>
      <w:r w:rsidRPr="007A790E">
        <w:rPr>
          <w:rFonts w:asciiTheme="minorHAnsi" w:hAnsiTheme="minorHAnsi"/>
          <w:b/>
          <w:iCs/>
          <w:sz w:val="20"/>
          <w:szCs w:val="20"/>
        </w:rPr>
        <w:fldChar w:fldCharType="begin"/>
      </w:r>
      <w:r w:rsidRPr="007A790E">
        <w:rPr>
          <w:rFonts w:asciiTheme="minorHAnsi" w:hAnsiTheme="minorHAnsi"/>
          <w:b/>
          <w:iCs/>
          <w:sz w:val="20"/>
          <w:szCs w:val="20"/>
        </w:rPr>
        <w:instrText xml:space="preserve"> SEQ Figure \* ARABIC </w:instrText>
      </w:r>
      <w:r w:rsidRPr="007A790E">
        <w:rPr>
          <w:rFonts w:asciiTheme="minorHAnsi" w:hAnsiTheme="minorHAnsi"/>
          <w:b/>
          <w:iCs/>
          <w:sz w:val="20"/>
          <w:szCs w:val="20"/>
        </w:rPr>
        <w:fldChar w:fldCharType="separate"/>
      </w:r>
      <w:r w:rsidR="009F183A">
        <w:rPr>
          <w:rFonts w:asciiTheme="minorHAnsi" w:hAnsiTheme="minorHAnsi"/>
          <w:b/>
          <w:iCs/>
          <w:noProof/>
          <w:sz w:val="20"/>
          <w:szCs w:val="20"/>
        </w:rPr>
        <w:t>7</w:t>
      </w:r>
      <w:r w:rsidRPr="007A790E">
        <w:rPr>
          <w:rFonts w:asciiTheme="minorHAnsi" w:hAnsiTheme="minorHAnsi"/>
          <w:b/>
          <w:sz w:val="20"/>
          <w:szCs w:val="20"/>
        </w:rPr>
        <w:fldChar w:fldCharType="end"/>
      </w:r>
      <w:bookmarkEnd w:id="64"/>
      <w:r w:rsidRPr="007A790E">
        <w:rPr>
          <w:rFonts w:asciiTheme="minorHAnsi" w:hAnsiTheme="minorHAnsi"/>
          <w:b/>
          <w:iCs/>
          <w:sz w:val="20"/>
          <w:szCs w:val="20"/>
        </w:rPr>
        <w:t>: Sensitivity of the precooling time to the power density of the computer room. Parameter γ is the ratio of the nominal cooling power used during precooling to the IT load (</w:t>
      </w:r>
      <w:r w:rsidRPr="007A790E">
        <w:rPr>
          <w:rFonts w:asciiTheme="minorHAnsi" w:hAnsiTheme="minorHAnsi"/>
          <w:b/>
          <w:i/>
          <w:iCs/>
          <w:sz w:val="20"/>
          <w:szCs w:val="20"/>
        </w:rPr>
        <w:t>γ</w:t>
      </w:r>
      <w:r w:rsidRPr="007A790E">
        <w:rPr>
          <w:rFonts w:asciiTheme="minorHAnsi" w:hAnsiTheme="minorHAnsi"/>
          <w:b/>
          <w:iCs/>
          <w:sz w:val="20"/>
          <w:szCs w:val="20"/>
        </w:rPr>
        <w:t>=</w:t>
      </w:r>
      <w:r w:rsidRPr="007A790E">
        <w:rPr>
          <w:rFonts w:asciiTheme="minorHAnsi" w:hAnsiTheme="minorHAnsi"/>
          <w:b/>
          <w:i/>
          <w:iCs/>
          <w:sz w:val="20"/>
          <w:szCs w:val="20"/>
        </w:rPr>
        <w:t>Q</w:t>
      </w:r>
      <w:r w:rsidRPr="007A790E">
        <w:rPr>
          <w:rFonts w:asciiTheme="minorHAnsi" w:hAnsiTheme="minorHAnsi"/>
          <w:b/>
          <w:i/>
          <w:iCs/>
          <w:sz w:val="20"/>
          <w:szCs w:val="20"/>
          <w:vertAlign w:val="subscript"/>
        </w:rPr>
        <w:t>C,nom</w:t>
      </w:r>
      <w:r w:rsidRPr="007A790E">
        <w:rPr>
          <w:rFonts w:asciiTheme="minorHAnsi" w:hAnsiTheme="minorHAnsi"/>
          <w:b/>
          <w:iCs/>
          <w:sz w:val="20"/>
          <w:szCs w:val="20"/>
        </w:rPr>
        <w:t>·</w:t>
      </w:r>
      <w:r w:rsidRPr="007A790E">
        <w:rPr>
          <w:rFonts w:asciiTheme="minorHAnsi" w:hAnsiTheme="minorHAnsi"/>
          <w:b/>
          <w:i/>
          <w:iCs/>
          <w:sz w:val="20"/>
          <w:szCs w:val="20"/>
        </w:rPr>
        <w:t>n</w:t>
      </w:r>
      <w:r w:rsidRPr="007A790E">
        <w:rPr>
          <w:rFonts w:asciiTheme="minorHAnsi" w:hAnsiTheme="minorHAnsi"/>
          <w:b/>
          <w:iCs/>
          <w:sz w:val="20"/>
          <w:szCs w:val="20"/>
        </w:rPr>
        <w:t>/</w:t>
      </w:r>
      <w:r w:rsidRPr="007A790E">
        <w:rPr>
          <w:rFonts w:asciiTheme="minorHAnsi" w:hAnsiTheme="minorHAnsi"/>
          <w:b/>
          <w:i/>
          <w:iCs/>
          <w:sz w:val="20"/>
          <w:szCs w:val="20"/>
        </w:rPr>
        <w:t>Q</w:t>
      </w:r>
      <w:r w:rsidRPr="007A790E">
        <w:rPr>
          <w:rFonts w:asciiTheme="minorHAnsi" w:hAnsiTheme="minorHAnsi"/>
          <w:b/>
          <w:i/>
          <w:iCs/>
          <w:sz w:val="20"/>
          <w:szCs w:val="20"/>
          <w:vertAlign w:val="subscript"/>
        </w:rPr>
        <w:t>IT</w:t>
      </w:r>
      <w:r w:rsidRPr="007A790E">
        <w:rPr>
          <w:rFonts w:asciiTheme="minorHAnsi" w:hAnsiTheme="minorHAnsi"/>
          <w:b/>
          <w:iCs/>
          <w:sz w:val="20"/>
          <w:szCs w:val="20"/>
        </w:rPr>
        <w:t>)</w:t>
      </w:r>
      <w:bookmarkEnd w:id="65"/>
    </w:p>
    <w:p w14:paraId="335966ED" w14:textId="77777777" w:rsidR="00B3290E" w:rsidRDefault="00B3290E" w:rsidP="00B7412C">
      <w:pPr>
        <w:rPr>
          <w:b/>
        </w:rPr>
      </w:pPr>
    </w:p>
    <w:p w14:paraId="0E1E699B" w14:textId="4BCA172B" w:rsidR="007A790E" w:rsidRPr="00D46359" w:rsidRDefault="00B638E0" w:rsidP="007A790E">
      <w:pPr>
        <w:rPr>
          <w:b/>
        </w:rPr>
      </w:pPr>
      <w:r>
        <w:rPr>
          <w:b/>
          <w:sz w:val="22"/>
          <w:szCs w:val="22"/>
        </w:rPr>
        <w:t>4</w:t>
      </w:r>
      <w:r w:rsidR="007A790E">
        <w:rPr>
          <w:b/>
          <w:sz w:val="22"/>
          <w:szCs w:val="22"/>
        </w:rPr>
        <w:t>.2</w:t>
      </w:r>
      <w:r w:rsidR="007A790E" w:rsidRPr="007F01B2">
        <w:rPr>
          <w:b/>
          <w:sz w:val="22"/>
          <w:szCs w:val="22"/>
        </w:rPr>
        <w:t xml:space="preserve">. </w:t>
      </w:r>
      <w:r w:rsidR="007A790E" w:rsidRPr="007A790E">
        <w:rPr>
          <w:b/>
          <w:sz w:val="22"/>
          <w:szCs w:val="22"/>
        </w:rPr>
        <w:t>Limitations of this study and consideration for future work</w:t>
      </w:r>
      <w:r w:rsidR="007A790E">
        <w:rPr>
          <w:b/>
        </w:rPr>
        <w:t xml:space="preserve"> </w:t>
      </w:r>
      <w:r w:rsidR="007A790E">
        <w:rPr>
          <w:b/>
        </w:rPr>
        <w:br/>
      </w:r>
    </w:p>
    <w:p w14:paraId="1F4C27BD" w14:textId="45C191CC" w:rsidR="007A790E" w:rsidRPr="007A790E" w:rsidRDefault="007A790E" w:rsidP="007A790E">
      <w:pPr>
        <w:ind w:firstLine="284"/>
        <w:jc w:val="both"/>
        <w:rPr>
          <w:sz w:val="20"/>
          <w:szCs w:val="20"/>
        </w:rPr>
      </w:pPr>
      <w:r w:rsidRPr="007A790E">
        <w:rPr>
          <w:sz w:val="20"/>
          <w:szCs w:val="20"/>
        </w:rPr>
        <w:t>Precooling proved to be a simple and cost effective way o</w:t>
      </w:r>
      <w:r w:rsidR="005E7CB5">
        <w:rPr>
          <w:sz w:val="20"/>
          <w:szCs w:val="20"/>
        </w:rPr>
        <w:t>f</w:t>
      </w:r>
      <w:r w:rsidRPr="007A790E">
        <w:rPr>
          <w:sz w:val="20"/>
          <w:szCs w:val="20"/>
        </w:rPr>
        <w:t xml:space="preserve"> reducing coincident peak charges in data centers with low- to medium-power density (&lt;500 W/m</w:t>
      </w:r>
      <w:r w:rsidRPr="007A790E">
        <w:rPr>
          <w:sz w:val="20"/>
          <w:szCs w:val="20"/>
          <w:vertAlign w:val="superscript"/>
        </w:rPr>
        <w:t>2</w:t>
      </w:r>
      <w:r w:rsidRPr="007A790E">
        <w:rPr>
          <w:sz w:val="20"/>
          <w:szCs w:val="20"/>
        </w:rPr>
        <w:t xml:space="preserve">), but this approach is less applicable to high density facilities. High-power density data centers often use air containment systems, which thermally isolate the IT equipment from the rest of computer room and drastically reduce the effective thermal capacitance </w:t>
      </w:r>
      <w:r w:rsidRPr="007A790E">
        <w:rPr>
          <w:sz w:val="20"/>
          <w:szCs w:val="20"/>
        </w:rPr>
        <w:fldChar w:fldCharType="begin" w:fldLock="1"/>
      </w:r>
      <w:r w:rsidR="004B42DC">
        <w:rPr>
          <w:sz w:val="20"/>
          <w:szCs w:val="20"/>
        </w:rPr>
        <w:instrText>ADDIN CSL_CITATION { "citationItems" : [ { "id" : "ITEM-1", "itemData" : { "abstract" : "Data Center and IT room heat removal is one of the most essential yet least understood of all critical IT environment processes. As the latest computing equipment becomes smaller and uses the same or even more electricity than the equipment it replaced, more heat is being generated in data centers. Precision cooling and heat rejection equipment is used to collect and transport this unwanted heat energy to the outside atmosphere. This paper describes equipment that produces cool air (removes heat). It explains the different components and cooling methodologies designed to transport heat energy from the IT environment to the outside atmosphere. It provides information describing the best configurations for different IT environments and common practices and equipment options that may increase cooling system availability and decrease costs. The information presented here is a foundation allowing IT professionals to successfully manage the specification, installation, and operation of IT environment cooling systems.", "author" : [ { "dropping-particle" : "", "family" : "Rasmussen", "given" : "Neil", "non-dropping-particle" : "", "parse-names" : false, "suffix" : "" } ], "container-title" : "Schneider Electric", "id" : "ITEM-1", "issued" : { "date-parts" : [ [ "2017" ] ] }, "title" : "The Different Types of Air Distribution for IT Environments", "type" : "report" }, "uris" : [ "http://www.mendeley.com/documents/?uuid=d992ef7e-ee8a-40b8-bd4a-6e270b454671" ] }, { "id" : "ITEM-2", "itemData" : { "author" : [ { "dropping-particle" : "", "family" : "Lin", "given" : "Paul", "non-dropping-particle" : "", "parse-names" : false, "suffix" : "" }, { "dropping-particle" : "", "family" : "Zhang", "given" : "Simon", "non-dropping-particle" : "", "parse-names" : false, "suffix" : "" }, { "dropping-particle" : "", "family" : "VanGilder", "given" : "Jim", "non-dropping-particle" : "", "parse-names" : false, "suffix" : "" } ], "container-title" : "Schneider Electric, white paper 179", "id" : "ITEM-2", "issued" : { "date-parts" : [ [ "2014" ] ] }, "number-of-pages" : "1-13", "title" : "Data Center Temperature Rise During a Cooling System Outage", "type" : "report" }, "uris" : [ "http://www.mendeley.com/documents/?uuid=bb408b7c-6777-46eb-8a87-9fe1ff20f945" ] } ], "mendeley" : { "formattedCitation" : "[26,27]", "plainTextFormattedCitation" : "[26,27]", "previouslyFormattedCitation" : "(Lin &lt;i&gt;et al.&lt;/i&gt; 2014; Rasmussen 2017)" }, "properties" : {  }, "schema" : "https://github.com/citation-style-language/schema/raw/master/csl-citation.json" }</w:instrText>
      </w:r>
      <w:r w:rsidRPr="007A790E">
        <w:rPr>
          <w:sz w:val="20"/>
          <w:szCs w:val="20"/>
        </w:rPr>
        <w:fldChar w:fldCharType="separate"/>
      </w:r>
      <w:r w:rsidR="004B42DC" w:rsidRPr="004B42DC">
        <w:rPr>
          <w:noProof/>
          <w:sz w:val="20"/>
          <w:szCs w:val="20"/>
        </w:rPr>
        <w:t>[26,27]</w:t>
      </w:r>
      <w:r w:rsidRPr="007A790E">
        <w:rPr>
          <w:sz w:val="20"/>
          <w:szCs w:val="20"/>
        </w:rPr>
        <w:fldChar w:fldCharType="end"/>
      </w:r>
      <w:r w:rsidRPr="007A790E">
        <w:rPr>
          <w:sz w:val="20"/>
          <w:szCs w:val="20"/>
        </w:rPr>
        <w:t xml:space="preserve">. As a result, switching off the cooling in high power density facilities can locally increase the indoor temperature at rates as high as 5 ºC per minute, making the proposed demand response mechanism infeasible </w:t>
      </w:r>
      <w:r w:rsidRPr="007A790E">
        <w:rPr>
          <w:sz w:val="20"/>
          <w:szCs w:val="20"/>
        </w:rPr>
        <w:fldChar w:fldCharType="begin" w:fldLock="1"/>
      </w:r>
      <w:r w:rsidR="004B42DC">
        <w:rPr>
          <w:sz w:val="20"/>
          <w:szCs w:val="20"/>
        </w:rPr>
        <w:instrText>ADDIN CSL_CITATION { "citationItems" : [ { "id" : "ITEM-1", "itemData" : { "author" : [ { "dropping-particle" : "", "family" : "Lin", "given" : "Paul", "non-dropping-particle" : "", "parse-names" : false, "suffix" : "" }, { "dropping-particle" : "", "family" : "Zhang", "given" : "Simon", "non-dropping-particle" : "", "parse-names" : false, "suffix" : "" }, { "dropping-particle" : "", "family" : "VanGilder", "given" : "Jim", "non-dropping-particle" : "", "parse-names" : false, "suffix" : "" } ], "container-title" : "Schneider Electric, white paper 179", "id" : "ITEM-1", "issued" : { "date-parts" : [ [ "2014" ] ] }, "number-of-pages" : "1-13", "title" : "Data Center Temperature Rise During a Cooling System Outage", "type" : "report" }, "uris" : [ "http://www.mendeley.com/documents/?uuid=bb408b7c-6777-46eb-8a87-9fe1ff20f945" ] } ], "mendeley" : { "formattedCitation" : "[27]", "plainTextFormattedCitation" : "[27]", "previouslyFormattedCitation" : "(Lin &lt;i&gt;et al.&lt;/i&gt; 2014)" }, "properties" : {  }, "schema" : "https://github.com/citation-style-language/schema/raw/master/csl-citation.json" }</w:instrText>
      </w:r>
      <w:r w:rsidRPr="007A790E">
        <w:rPr>
          <w:sz w:val="20"/>
          <w:szCs w:val="20"/>
        </w:rPr>
        <w:fldChar w:fldCharType="separate"/>
      </w:r>
      <w:r w:rsidR="004B42DC" w:rsidRPr="004B42DC">
        <w:rPr>
          <w:noProof/>
          <w:sz w:val="20"/>
          <w:szCs w:val="20"/>
        </w:rPr>
        <w:t>[27]</w:t>
      </w:r>
      <w:r w:rsidRPr="007A790E">
        <w:rPr>
          <w:sz w:val="20"/>
          <w:szCs w:val="20"/>
        </w:rPr>
        <w:fldChar w:fldCharType="end"/>
      </w:r>
      <w:r w:rsidRPr="007A790E">
        <w:rPr>
          <w:sz w:val="20"/>
          <w:szCs w:val="20"/>
        </w:rPr>
        <w:t xml:space="preserve">. High power density data centers could more effectively reduce their coincident peak loads by load shifting, using chilled water storage systems, or by running backup generators. </w:t>
      </w:r>
    </w:p>
    <w:p w14:paraId="479D437E" w14:textId="0529C3D3" w:rsidR="007A790E" w:rsidRPr="007A790E" w:rsidRDefault="007A790E" w:rsidP="007A790E">
      <w:pPr>
        <w:ind w:firstLine="284"/>
        <w:jc w:val="both"/>
        <w:rPr>
          <w:sz w:val="20"/>
          <w:szCs w:val="20"/>
        </w:rPr>
      </w:pPr>
      <w:r w:rsidRPr="007A790E">
        <w:rPr>
          <w:sz w:val="20"/>
          <w:szCs w:val="20"/>
        </w:rPr>
        <w:t xml:space="preserve">In addition to reducing coincident peak loads, precooling can be implemented as a response to price fluctuations in a real-time market. Our analysis of the 2017 marginal locational prices for the Houston hub indicated, that 10% of the total annual energy charge was incurred during 22 </w:t>
      </w:r>
      <w:r w:rsidR="005228F8">
        <w:rPr>
          <w:sz w:val="20"/>
          <w:szCs w:val="20"/>
        </w:rPr>
        <w:t xml:space="preserve">hours for which the electricity </w:t>
      </w:r>
      <w:r w:rsidR="005228F8">
        <w:rPr>
          <w:sz w:val="20"/>
          <w:szCs w:val="20"/>
        </w:rPr>
        <w:lastRenderedPageBreak/>
        <w:t>price was the highest</w:t>
      </w:r>
      <w:r w:rsidRPr="007A790E">
        <w:rPr>
          <w:sz w:val="20"/>
          <w:szCs w:val="20"/>
        </w:rPr>
        <w:t xml:space="preserve">. More than half of this time, the high price of electricity was sustained for 45 minutes or less </w:t>
      </w:r>
      <w:r w:rsidRPr="007A790E">
        <w:rPr>
          <w:sz w:val="20"/>
          <w:szCs w:val="20"/>
        </w:rPr>
        <w:fldChar w:fldCharType="begin" w:fldLock="1"/>
      </w:r>
      <w:r w:rsidR="004B42DC">
        <w:rPr>
          <w:sz w:val="20"/>
          <w:szCs w:val="20"/>
        </w:rPr>
        <w:instrText>ADDIN CSL_CITATION { "citationItems" : [ { "id" : "ITEM-1", "itemData" : { "URL" : "http://www.ercot.com/mktinfo/prices", "accessed" : { "date-parts" : [ [ "2018", "3", "1" ] ] }, "author" : [ { "dropping-particle" : "", "family" : "ERCOT", "given" : "", "non-dropping-particle" : "", "parse-names" : false, "suffix" : "" } ], "id" : "ITEM-1", "issued" : { "date-parts" : [ [ "2018" ] ] }, "title" : "Historical real time marginal load zone and hub prices", "type" : "webpage" }, "uris" : [ "http://www.mendeley.com/documents/?uuid=21f2ed36-7741-4678-b728-12faa5793137" ] } ], "mendeley" : { "formattedCitation" : "[24]", "plainTextFormattedCitation" : "[24]", "previouslyFormattedCitation" : "(ERCOT 2018b)" }, "properties" : {  }, "schema" : "https://github.com/citation-style-language/schema/raw/master/csl-citation.json" }</w:instrText>
      </w:r>
      <w:r w:rsidRPr="007A790E">
        <w:rPr>
          <w:sz w:val="20"/>
          <w:szCs w:val="20"/>
        </w:rPr>
        <w:fldChar w:fldCharType="separate"/>
      </w:r>
      <w:r w:rsidR="004B42DC" w:rsidRPr="004B42DC">
        <w:rPr>
          <w:noProof/>
          <w:sz w:val="20"/>
          <w:szCs w:val="20"/>
        </w:rPr>
        <w:t>[24]</w:t>
      </w:r>
      <w:r w:rsidRPr="007A790E">
        <w:rPr>
          <w:sz w:val="20"/>
          <w:szCs w:val="20"/>
        </w:rPr>
        <w:fldChar w:fldCharType="end"/>
      </w:r>
      <w:r w:rsidRPr="007A790E">
        <w:rPr>
          <w:sz w:val="20"/>
          <w:szCs w:val="20"/>
        </w:rPr>
        <w:t xml:space="preserve">, indicating that data centers could reduce these costs by implementing the proposed precooling approach. Data center precooling can also offset the instabilities resulting from the intermittent electric output of wind and solar plants and reduce both the curtailment of renewable resources and the ramping requirements for dispatchable generation. </w:t>
      </w:r>
    </w:p>
    <w:p w14:paraId="314E2EEF" w14:textId="28F1E1A9" w:rsidR="00B7412C" w:rsidRPr="00B638E0" w:rsidRDefault="00B7412C" w:rsidP="00B638E0">
      <w:pPr>
        <w:ind w:firstLine="284"/>
        <w:jc w:val="both"/>
        <w:rPr>
          <w:sz w:val="20"/>
          <w:szCs w:val="20"/>
        </w:rPr>
      </w:pPr>
      <w:r w:rsidRPr="007F01B2">
        <w:rPr>
          <w:sz w:val="20"/>
          <w:szCs w:val="20"/>
        </w:rPr>
        <w:t xml:space="preserve"> </w:t>
      </w:r>
    </w:p>
    <w:p w14:paraId="1F6B4923" w14:textId="2D0F0159" w:rsidR="00B7412C" w:rsidRDefault="00B638E0" w:rsidP="00B7412C">
      <w:pPr>
        <w:jc w:val="both"/>
        <w:rPr>
          <w:b/>
        </w:rPr>
      </w:pPr>
      <w:r>
        <w:rPr>
          <w:b/>
        </w:rPr>
        <w:t>5</w:t>
      </w:r>
      <w:r w:rsidR="00B7412C" w:rsidRPr="00C72D19">
        <w:rPr>
          <w:b/>
        </w:rPr>
        <w:t xml:space="preserve">. </w:t>
      </w:r>
      <w:r>
        <w:rPr>
          <w:b/>
        </w:rPr>
        <w:t>Conclusions</w:t>
      </w:r>
      <w:r w:rsidR="00B7412C" w:rsidRPr="00C72D19">
        <w:rPr>
          <w:b/>
        </w:rPr>
        <w:t xml:space="preserve"> </w:t>
      </w:r>
    </w:p>
    <w:p w14:paraId="71E19409" w14:textId="77777777" w:rsidR="00B7412C" w:rsidRPr="00C72D19" w:rsidRDefault="00B7412C" w:rsidP="00B7412C">
      <w:pPr>
        <w:jc w:val="both"/>
        <w:rPr>
          <w:b/>
        </w:rPr>
      </w:pPr>
    </w:p>
    <w:p w14:paraId="406D3C56" w14:textId="5DCFF1CC" w:rsidR="00B638E0" w:rsidRPr="00B638E0" w:rsidRDefault="00B638E0" w:rsidP="00B638E0">
      <w:pPr>
        <w:ind w:firstLine="284"/>
        <w:jc w:val="both"/>
        <w:rPr>
          <w:sz w:val="20"/>
          <w:szCs w:val="20"/>
        </w:rPr>
      </w:pPr>
      <w:r w:rsidRPr="00B638E0">
        <w:rPr>
          <w:sz w:val="20"/>
          <w:szCs w:val="20"/>
        </w:rPr>
        <w:t>The proposed demand response strategy can be used to reduce the coincident peak load in data centers and computer rooms. It relies on precooling the data center prior to a forecasted coincident peak event and switching off the cooling system during the peak, while only maintaining air circulation needed to avoid hot spots. The proposed strategy was evaluated using a case study of a small telecommunication data center with a power density of 150 W/m</w:t>
      </w:r>
      <w:r w:rsidRPr="00B638E0">
        <w:rPr>
          <w:sz w:val="20"/>
          <w:szCs w:val="20"/>
          <w:vertAlign w:val="superscript"/>
        </w:rPr>
        <w:t>2</w:t>
      </w:r>
      <w:r w:rsidRPr="00B638E0">
        <w:rPr>
          <w:sz w:val="20"/>
          <w:szCs w:val="20"/>
        </w:rPr>
        <w:t xml:space="preserve"> participating in the 4CP program in the ERCOT ISO. Provided a coincident peak warning issued at least 1.5 hour</w:t>
      </w:r>
      <w:r w:rsidR="00E0547F">
        <w:rPr>
          <w:sz w:val="20"/>
          <w:szCs w:val="20"/>
        </w:rPr>
        <w:t>s</w:t>
      </w:r>
      <w:r w:rsidRPr="00B638E0">
        <w:rPr>
          <w:sz w:val="20"/>
          <w:szCs w:val="20"/>
        </w:rPr>
        <w:t xml:space="preserve"> prior to a 4CP event, the cooling system could deliver 1 hour long demand response, sufficient to avoid coincident peak charges in ERCOT. The proposed strategy provided a 7.8 % to 8.6 % reduction in the cost of electricity used by the cooling system, which corresponded to 2 % to 2.6 % reduction in the total electric bill of the data center. As a result of precooling, the total annual energy use of the cooling system increased only by 0.05 %. The proposed demand response strategy can be used in data centers and computer rooms without server air containment systems and with power densities below 500 W/m</w:t>
      </w:r>
      <w:r w:rsidRPr="00B638E0">
        <w:rPr>
          <w:sz w:val="20"/>
          <w:szCs w:val="20"/>
          <w:vertAlign w:val="superscript"/>
        </w:rPr>
        <w:t>2</w:t>
      </w:r>
      <w:r w:rsidRPr="00B638E0">
        <w:rPr>
          <w:sz w:val="20"/>
          <w:szCs w:val="20"/>
        </w:rPr>
        <w:t>. It does not require existence of any advanced communications platforms between the distribution system operator and the end-users, and it can be integrated with other demand response mechanisms.</w:t>
      </w:r>
    </w:p>
    <w:p w14:paraId="33DD5592" w14:textId="77777777" w:rsidR="00B7412C" w:rsidRDefault="00B7412C" w:rsidP="00B7412C">
      <w:pPr>
        <w:jc w:val="both"/>
      </w:pPr>
    </w:p>
    <w:p w14:paraId="2453AA12" w14:textId="5944B986" w:rsidR="00B3290E" w:rsidRPr="00D46359" w:rsidRDefault="00B638E0" w:rsidP="00B3290E">
      <w:pPr>
        <w:rPr>
          <w:b/>
        </w:rPr>
      </w:pPr>
      <w:r>
        <w:rPr>
          <w:b/>
        </w:rPr>
        <w:t>6. Acknowledgements</w:t>
      </w:r>
      <w:r w:rsidR="00B3290E" w:rsidRPr="00D46359">
        <w:rPr>
          <w:b/>
        </w:rPr>
        <w:t xml:space="preserve"> </w:t>
      </w:r>
      <w:r w:rsidR="00B3290E">
        <w:rPr>
          <w:b/>
        </w:rPr>
        <w:br/>
      </w:r>
    </w:p>
    <w:p w14:paraId="3550689D" w14:textId="1EF23153" w:rsidR="00B638E0" w:rsidRPr="00B638E0" w:rsidRDefault="00B638E0" w:rsidP="00B638E0">
      <w:pPr>
        <w:ind w:firstLine="284"/>
        <w:jc w:val="both"/>
        <w:rPr>
          <w:sz w:val="20"/>
          <w:szCs w:val="20"/>
        </w:rPr>
      </w:pPr>
      <w:r w:rsidRPr="00B638E0">
        <w:rPr>
          <w:sz w:val="20"/>
          <w:szCs w:val="20"/>
        </w:rPr>
        <w:t xml:space="preserve">The authors are thankful for the support from the Atkinson Center for a Sustainable Future at Cornell University in the form of Academic Venture Fund grant. We would also like to express our gratitude to a number of individuals who provided advice on this work: David Zurmuhl and Luke Sendelbach (Cornell University), Charles Kellum and David Hampton (Verizon Communications), Arian Aghajanzadeh, Dale Sartor, and Steve Greenberg (LBNL), and Pawel Krol (AGH University of Science and Technology). </w:t>
      </w:r>
    </w:p>
    <w:p w14:paraId="5E2BF760" w14:textId="77777777" w:rsidR="00B3290E" w:rsidRDefault="00B3290E" w:rsidP="00B3290E">
      <w:pPr>
        <w:jc w:val="both"/>
      </w:pPr>
    </w:p>
    <w:p w14:paraId="27FB96A9" w14:textId="043D2AC5" w:rsidR="00B7412C" w:rsidRDefault="00B638E0" w:rsidP="00B638E0">
      <w:pPr>
        <w:rPr>
          <w:b/>
        </w:rPr>
      </w:pPr>
      <w:r>
        <w:rPr>
          <w:b/>
        </w:rPr>
        <w:lastRenderedPageBreak/>
        <w:t>7. References</w:t>
      </w:r>
    </w:p>
    <w:p w14:paraId="5942FA4C" w14:textId="77777777" w:rsidR="00B638E0" w:rsidRDefault="00B638E0" w:rsidP="00B638E0">
      <w:pPr>
        <w:rPr>
          <w:b/>
        </w:rPr>
      </w:pPr>
    </w:p>
    <w:p w14:paraId="617FE500" w14:textId="294E470E" w:rsidR="004B42DC" w:rsidRDefault="00B638E0" w:rsidP="00C4788C">
      <w:pPr>
        <w:widowControl w:val="0"/>
        <w:autoSpaceDE w:val="0"/>
        <w:autoSpaceDN w:val="0"/>
        <w:adjustRightInd w:val="0"/>
        <w:rPr>
          <w:rFonts w:cs="Times New Roman"/>
          <w:noProof/>
          <w:sz w:val="18"/>
        </w:rPr>
      </w:pPr>
      <w:r w:rsidRPr="00B638E0">
        <w:rPr>
          <w:sz w:val="18"/>
        </w:rPr>
        <w:fldChar w:fldCharType="begin" w:fldLock="1"/>
      </w:r>
      <w:r w:rsidRPr="00B638E0">
        <w:rPr>
          <w:sz w:val="18"/>
        </w:rPr>
        <w:instrText xml:space="preserve">ADDIN Mendeley Bibliography CSL_BIBLIOGRAPHY </w:instrText>
      </w:r>
      <w:r w:rsidRPr="00B638E0">
        <w:rPr>
          <w:sz w:val="18"/>
        </w:rPr>
        <w:fldChar w:fldCharType="separate"/>
      </w:r>
      <w:r w:rsidR="00C4788C">
        <w:rPr>
          <w:rFonts w:cs="Times New Roman"/>
          <w:noProof/>
          <w:sz w:val="18"/>
        </w:rPr>
        <w:t xml:space="preserve">[1] </w:t>
      </w:r>
      <w:r w:rsidR="004B42DC" w:rsidRPr="004B42DC">
        <w:rPr>
          <w:rFonts w:cs="Times New Roman"/>
          <w:noProof/>
          <w:sz w:val="18"/>
        </w:rPr>
        <w:t>U.S. EPA. Emissions &amp; Generation Resource Integrated Database (eGRID) 2018. https://www.epa.gov/energy/emissions-generation-resource-integrated-database-egrid (accessed March 3, 2018).</w:t>
      </w:r>
    </w:p>
    <w:p w14:paraId="4D38E8F2" w14:textId="77777777" w:rsidR="00C4788C" w:rsidRPr="004B42DC" w:rsidRDefault="00C4788C" w:rsidP="00C4788C">
      <w:pPr>
        <w:widowControl w:val="0"/>
        <w:autoSpaceDE w:val="0"/>
        <w:autoSpaceDN w:val="0"/>
        <w:adjustRightInd w:val="0"/>
        <w:rPr>
          <w:rFonts w:cs="Times New Roman"/>
          <w:noProof/>
          <w:sz w:val="18"/>
        </w:rPr>
      </w:pPr>
    </w:p>
    <w:p w14:paraId="02812E82" w14:textId="5568CCF0" w:rsidR="004B42DC" w:rsidRPr="004B42DC" w:rsidRDefault="00C4788C" w:rsidP="00C4788C">
      <w:pPr>
        <w:widowControl w:val="0"/>
        <w:autoSpaceDE w:val="0"/>
        <w:autoSpaceDN w:val="0"/>
        <w:adjustRightInd w:val="0"/>
        <w:rPr>
          <w:rFonts w:cs="Times New Roman"/>
          <w:noProof/>
          <w:sz w:val="18"/>
        </w:rPr>
      </w:pPr>
      <w:r>
        <w:rPr>
          <w:rFonts w:cs="Times New Roman"/>
          <w:noProof/>
          <w:sz w:val="18"/>
        </w:rPr>
        <w:t xml:space="preserve">[2] </w:t>
      </w:r>
      <w:r w:rsidR="004B42DC" w:rsidRPr="004B42DC">
        <w:rPr>
          <w:rFonts w:cs="Times New Roman"/>
          <w:noProof/>
          <w:sz w:val="18"/>
        </w:rPr>
        <w:t>Liu Z, Wierman A, Chen Y, Razon B, Chen N. Data center demand response: Avoiding the coincident peak via workload shifting and local generation. Perform Eval 2013;70:770–91. doi:10.1016/j.peva.2013.08.014.</w:t>
      </w:r>
    </w:p>
    <w:p w14:paraId="36D4F84F" w14:textId="77777777" w:rsidR="00C4788C" w:rsidRDefault="00C4788C" w:rsidP="00C4788C">
      <w:pPr>
        <w:widowControl w:val="0"/>
        <w:autoSpaceDE w:val="0"/>
        <w:autoSpaceDN w:val="0"/>
        <w:adjustRightInd w:val="0"/>
        <w:rPr>
          <w:rFonts w:cs="Times New Roman"/>
          <w:noProof/>
          <w:sz w:val="18"/>
        </w:rPr>
      </w:pPr>
    </w:p>
    <w:p w14:paraId="30E1EE38" w14:textId="5EA540D7" w:rsidR="004B42DC" w:rsidRPr="004B42DC" w:rsidRDefault="00C4788C" w:rsidP="00C4788C">
      <w:pPr>
        <w:widowControl w:val="0"/>
        <w:autoSpaceDE w:val="0"/>
        <w:autoSpaceDN w:val="0"/>
        <w:adjustRightInd w:val="0"/>
        <w:rPr>
          <w:rFonts w:cs="Times New Roman"/>
          <w:noProof/>
          <w:sz w:val="18"/>
        </w:rPr>
      </w:pPr>
      <w:r>
        <w:rPr>
          <w:rFonts w:cs="Times New Roman"/>
          <w:noProof/>
          <w:sz w:val="18"/>
        </w:rPr>
        <w:t xml:space="preserve">[3] </w:t>
      </w:r>
      <w:r w:rsidR="004B42DC" w:rsidRPr="004B42DC">
        <w:rPr>
          <w:rFonts w:cs="Times New Roman"/>
          <w:noProof/>
          <w:sz w:val="18"/>
        </w:rPr>
        <w:t>Zarnikau J, Thal D. The response of large industrial energy consumers to four coincident peak (4CP) transmission charges in the Texas (ERCOT) market. Util Policy 2013;26:1–6. doi:10.1016/j.jup.2013.04.004.</w:t>
      </w:r>
    </w:p>
    <w:p w14:paraId="2346C192" w14:textId="77777777" w:rsidR="00C4788C" w:rsidRDefault="00C4788C" w:rsidP="00C4788C">
      <w:pPr>
        <w:widowControl w:val="0"/>
        <w:autoSpaceDE w:val="0"/>
        <w:autoSpaceDN w:val="0"/>
        <w:adjustRightInd w:val="0"/>
        <w:rPr>
          <w:rFonts w:cs="Times New Roman"/>
          <w:noProof/>
          <w:sz w:val="18"/>
        </w:rPr>
      </w:pPr>
    </w:p>
    <w:p w14:paraId="667CAEA3" w14:textId="3D6887D1" w:rsidR="004B42DC" w:rsidRPr="004B42DC" w:rsidRDefault="00C4788C" w:rsidP="00C4788C">
      <w:pPr>
        <w:widowControl w:val="0"/>
        <w:autoSpaceDE w:val="0"/>
        <w:autoSpaceDN w:val="0"/>
        <w:adjustRightInd w:val="0"/>
        <w:rPr>
          <w:rFonts w:cs="Times New Roman"/>
          <w:noProof/>
          <w:sz w:val="18"/>
        </w:rPr>
      </w:pPr>
      <w:r>
        <w:rPr>
          <w:rFonts w:cs="Times New Roman"/>
          <w:noProof/>
          <w:sz w:val="18"/>
        </w:rPr>
        <w:t xml:space="preserve">[4] </w:t>
      </w:r>
      <w:r w:rsidR="004B42DC" w:rsidRPr="004B42DC">
        <w:rPr>
          <w:rFonts w:cs="Times New Roman"/>
          <w:noProof/>
          <w:sz w:val="18"/>
        </w:rPr>
        <w:t>Liu Z, Liu I, Low S, Wierman A. Pricing Data Center Demand Response. Acm Sigmetrics 2014:111–23. doi:10.1145/2591971.2592004.</w:t>
      </w:r>
    </w:p>
    <w:p w14:paraId="6C7CD3D4" w14:textId="77777777" w:rsidR="00C4788C" w:rsidRDefault="00C4788C" w:rsidP="00C4788C">
      <w:pPr>
        <w:widowControl w:val="0"/>
        <w:autoSpaceDE w:val="0"/>
        <w:autoSpaceDN w:val="0"/>
        <w:adjustRightInd w:val="0"/>
        <w:rPr>
          <w:rFonts w:cs="Times New Roman"/>
          <w:noProof/>
          <w:sz w:val="18"/>
        </w:rPr>
      </w:pPr>
    </w:p>
    <w:p w14:paraId="5844A151" w14:textId="22E7BF4D" w:rsidR="004B42DC" w:rsidRPr="004B42DC" w:rsidRDefault="00C4788C" w:rsidP="00C4788C">
      <w:pPr>
        <w:widowControl w:val="0"/>
        <w:autoSpaceDE w:val="0"/>
        <w:autoSpaceDN w:val="0"/>
        <w:adjustRightInd w:val="0"/>
        <w:rPr>
          <w:rFonts w:cs="Times New Roman"/>
          <w:noProof/>
          <w:sz w:val="18"/>
        </w:rPr>
      </w:pPr>
      <w:r>
        <w:rPr>
          <w:rFonts w:cs="Times New Roman"/>
          <w:noProof/>
          <w:sz w:val="18"/>
        </w:rPr>
        <w:t xml:space="preserve">[5] </w:t>
      </w:r>
      <w:r w:rsidR="004B42DC" w:rsidRPr="004B42DC">
        <w:rPr>
          <w:rFonts w:cs="Times New Roman"/>
          <w:noProof/>
          <w:sz w:val="18"/>
        </w:rPr>
        <w:t>Genscape. Managing Capacity Charges with Genscape PowerBuyer 2015. https://www.genscape.com/blog/managing-capacity-charges-genscape-powerbuyer</w:t>
      </w:r>
      <w:r w:rsidR="004B42DC" w:rsidRPr="004B42DC">
        <w:rPr>
          <w:rFonts w:cs="Times New Roman"/>
          <w:noProof/>
          <w:sz w:val="18"/>
          <w:vertAlign w:val="superscript"/>
        </w:rPr>
        <w:t>TM</w:t>
      </w:r>
      <w:r w:rsidR="004B42DC" w:rsidRPr="004B42DC">
        <w:rPr>
          <w:rFonts w:cs="Times New Roman"/>
          <w:noProof/>
          <w:sz w:val="18"/>
        </w:rPr>
        <w:t xml:space="preserve"> (accessed February 23, 2018).</w:t>
      </w:r>
    </w:p>
    <w:p w14:paraId="0BD76B66" w14:textId="77777777" w:rsidR="00C4788C" w:rsidRDefault="00C4788C" w:rsidP="00C4788C">
      <w:pPr>
        <w:widowControl w:val="0"/>
        <w:autoSpaceDE w:val="0"/>
        <w:autoSpaceDN w:val="0"/>
        <w:adjustRightInd w:val="0"/>
        <w:rPr>
          <w:rFonts w:cs="Times New Roman"/>
          <w:noProof/>
          <w:sz w:val="18"/>
        </w:rPr>
      </w:pPr>
    </w:p>
    <w:p w14:paraId="5BED952A" w14:textId="1095838D" w:rsidR="004B42DC" w:rsidRPr="004B42DC" w:rsidRDefault="00C4788C" w:rsidP="00C4788C">
      <w:pPr>
        <w:widowControl w:val="0"/>
        <w:autoSpaceDE w:val="0"/>
        <w:autoSpaceDN w:val="0"/>
        <w:adjustRightInd w:val="0"/>
        <w:rPr>
          <w:rFonts w:cs="Times New Roman"/>
          <w:noProof/>
          <w:sz w:val="18"/>
        </w:rPr>
      </w:pPr>
      <w:r>
        <w:rPr>
          <w:rFonts w:cs="Times New Roman"/>
          <w:noProof/>
          <w:sz w:val="18"/>
        </w:rPr>
        <w:t xml:space="preserve">[6] </w:t>
      </w:r>
      <w:r w:rsidR="004B42DC" w:rsidRPr="004B42DC">
        <w:rPr>
          <w:rFonts w:cs="Times New Roman"/>
          <w:noProof/>
          <w:sz w:val="18"/>
        </w:rPr>
        <w:t>PJM. PJM Manual 19: Load Forecasting and Analysis. 2017.</w:t>
      </w:r>
    </w:p>
    <w:p w14:paraId="623FD370" w14:textId="77777777" w:rsidR="00C4788C" w:rsidRDefault="00C4788C" w:rsidP="00C4788C">
      <w:pPr>
        <w:widowControl w:val="0"/>
        <w:autoSpaceDE w:val="0"/>
        <w:autoSpaceDN w:val="0"/>
        <w:adjustRightInd w:val="0"/>
        <w:rPr>
          <w:rFonts w:cs="Times New Roman"/>
          <w:noProof/>
          <w:sz w:val="18"/>
        </w:rPr>
      </w:pPr>
    </w:p>
    <w:p w14:paraId="448045F2" w14:textId="2112B78B" w:rsidR="004B42DC" w:rsidRPr="004B42DC" w:rsidRDefault="00C4788C" w:rsidP="00C4788C">
      <w:pPr>
        <w:widowControl w:val="0"/>
        <w:autoSpaceDE w:val="0"/>
        <w:autoSpaceDN w:val="0"/>
        <w:adjustRightInd w:val="0"/>
        <w:rPr>
          <w:rFonts w:cs="Times New Roman"/>
          <w:noProof/>
          <w:sz w:val="18"/>
        </w:rPr>
      </w:pPr>
      <w:r>
        <w:rPr>
          <w:rFonts w:cs="Times New Roman"/>
          <w:noProof/>
          <w:sz w:val="18"/>
        </w:rPr>
        <w:t xml:space="preserve">[7] </w:t>
      </w:r>
      <w:r w:rsidR="004B42DC" w:rsidRPr="004B42DC">
        <w:rPr>
          <w:rFonts w:cs="Times New Roman"/>
          <w:noProof/>
          <w:sz w:val="18"/>
        </w:rPr>
        <w:t>Shehabi A, Smith S, Sartor D, Brown R, Herrlin M, Koomey J, et al. United States Data Center Energy Usage Report. Berkeley, CA, USA. LBNL-1005775: 2016.</w:t>
      </w:r>
    </w:p>
    <w:p w14:paraId="459F500C" w14:textId="77777777" w:rsidR="00C4788C" w:rsidRDefault="00C4788C" w:rsidP="00C4788C">
      <w:pPr>
        <w:widowControl w:val="0"/>
        <w:autoSpaceDE w:val="0"/>
        <w:autoSpaceDN w:val="0"/>
        <w:adjustRightInd w:val="0"/>
        <w:rPr>
          <w:rFonts w:cs="Times New Roman"/>
          <w:noProof/>
          <w:sz w:val="18"/>
        </w:rPr>
      </w:pPr>
    </w:p>
    <w:p w14:paraId="08083F04" w14:textId="4755A128" w:rsidR="004B42DC" w:rsidRPr="004B42DC" w:rsidRDefault="00C4788C" w:rsidP="00C4788C">
      <w:pPr>
        <w:widowControl w:val="0"/>
        <w:autoSpaceDE w:val="0"/>
        <w:autoSpaceDN w:val="0"/>
        <w:adjustRightInd w:val="0"/>
        <w:rPr>
          <w:rFonts w:cs="Times New Roman"/>
          <w:noProof/>
          <w:sz w:val="18"/>
        </w:rPr>
      </w:pPr>
      <w:r>
        <w:rPr>
          <w:rFonts w:cs="Times New Roman"/>
          <w:noProof/>
          <w:sz w:val="18"/>
        </w:rPr>
        <w:t xml:space="preserve">[8] </w:t>
      </w:r>
      <w:r w:rsidR="004B42DC" w:rsidRPr="004B42DC">
        <w:rPr>
          <w:rFonts w:cs="Times New Roman"/>
          <w:noProof/>
          <w:sz w:val="18"/>
        </w:rPr>
        <w:t>Koch S, Mathieu JL, Callaway DS. Modeling and Control of Aggregated Heterogeneous Thermostatically Controlled Loads for Ancillary Services. Proc 17th Power Syst Comput Conf 2011:1–8. doi:10.1109/DICTA.2007.79.</w:t>
      </w:r>
    </w:p>
    <w:p w14:paraId="0BCEA678" w14:textId="77777777" w:rsidR="00C4788C" w:rsidRDefault="00C4788C" w:rsidP="00C4788C">
      <w:pPr>
        <w:widowControl w:val="0"/>
        <w:autoSpaceDE w:val="0"/>
        <w:autoSpaceDN w:val="0"/>
        <w:adjustRightInd w:val="0"/>
        <w:rPr>
          <w:rFonts w:cs="Times New Roman"/>
          <w:noProof/>
          <w:sz w:val="18"/>
        </w:rPr>
      </w:pPr>
    </w:p>
    <w:p w14:paraId="3F6637B9" w14:textId="1621AEEE" w:rsidR="004B42DC" w:rsidRPr="004B42DC" w:rsidRDefault="00C4788C" w:rsidP="00C4788C">
      <w:pPr>
        <w:widowControl w:val="0"/>
        <w:autoSpaceDE w:val="0"/>
        <w:autoSpaceDN w:val="0"/>
        <w:adjustRightInd w:val="0"/>
        <w:rPr>
          <w:rFonts w:cs="Times New Roman"/>
          <w:noProof/>
          <w:sz w:val="18"/>
        </w:rPr>
      </w:pPr>
      <w:r>
        <w:rPr>
          <w:rFonts w:cs="Times New Roman"/>
          <w:noProof/>
          <w:sz w:val="18"/>
        </w:rPr>
        <w:t xml:space="preserve">[9] </w:t>
      </w:r>
      <w:r w:rsidR="004B42DC" w:rsidRPr="004B42DC">
        <w:rPr>
          <w:rFonts w:cs="Times New Roman"/>
          <w:noProof/>
          <w:sz w:val="18"/>
        </w:rPr>
        <w:t>Mathieu JL, Dyson M, Callaway DS. Using Residential Electric Loads for Fast Demand Response : The Potential Resource and Revenues, the Costs, and Policy Recommendations. Proc ACEEE Summer Study Build 2012:189–203.</w:t>
      </w:r>
    </w:p>
    <w:p w14:paraId="11D4EF5C" w14:textId="77777777" w:rsidR="00C4788C" w:rsidRDefault="00C4788C" w:rsidP="00C4788C">
      <w:pPr>
        <w:widowControl w:val="0"/>
        <w:autoSpaceDE w:val="0"/>
        <w:autoSpaceDN w:val="0"/>
        <w:adjustRightInd w:val="0"/>
        <w:rPr>
          <w:rFonts w:cs="Times New Roman"/>
          <w:noProof/>
          <w:sz w:val="18"/>
        </w:rPr>
      </w:pPr>
    </w:p>
    <w:p w14:paraId="4F7481AF" w14:textId="382ABEDD" w:rsidR="004B42DC" w:rsidRPr="004B42DC" w:rsidRDefault="00C4788C" w:rsidP="00C4788C">
      <w:pPr>
        <w:widowControl w:val="0"/>
        <w:autoSpaceDE w:val="0"/>
        <w:autoSpaceDN w:val="0"/>
        <w:adjustRightInd w:val="0"/>
        <w:rPr>
          <w:rFonts w:cs="Times New Roman"/>
          <w:noProof/>
          <w:sz w:val="18"/>
        </w:rPr>
      </w:pPr>
      <w:r>
        <w:rPr>
          <w:rFonts w:cs="Times New Roman"/>
          <w:noProof/>
          <w:sz w:val="18"/>
        </w:rPr>
        <w:t xml:space="preserve">[10] </w:t>
      </w:r>
      <w:r w:rsidR="004B42DC" w:rsidRPr="004B42DC">
        <w:rPr>
          <w:rFonts w:cs="Times New Roman"/>
          <w:noProof/>
          <w:sz w:val="18"/>
        </w:rPr>
        <w:t>Cheung I, Greenberg S, Mahdavi R, Brown R, Tschudi W. Energy Efficiency in Small Server Rooms : Field Surveys and Findings. 2014.</w:t>
      </w:r>
    </w:p>
    <w:p w14:paraId="30EF64E1" w14:textId="77777777" w:rsidR="00C4788C" w:rsidRDefault="00C4788C" w:rsidP="00C4788C">
      <w:pPr>
        <w:widowControl w:val="0"/>
        <w:autoSpaceDE w:val="0"/>
        <w:autoSpaceDN w:val="0"/>
        <w:adjustRightInd w:val="0"/>
        <w:rPr>
          <w:rFonts w:cs="Times New Roman"/>
          <w:noProof/>
          <w:sz w:val="18"/>
        </w:rPr>
      </w:pPr>
    </w:p>
    <w:p w14:paraId="439FE95F" w14:textId="343F47C5" w:rsidR="004B42DC" w:rsidRPr="004B42DC" w:rsidRDefault="004B42DC" w:rsidP="00C4788C">
      <w:pPr>
        <w:widowControl w:val="0"/>
        <w:autoSpaceDE w:val="0"/>
        <w:autoSpaceDN w:val="0"/>
        <w:adjustRightInd w:val="0"/>
        <w:rPr>
          <w:rFonts w:cs="Times New Roman"/>
          <w:noProof/>
          <w:sz w:val="18"/>
        </w:rPr>
      </w:pPr>
      <w:r w:rsidRPr="004B42DC">
        <w:rPr>
          <w:rFonts w:cs="Times New Roman"/>
          <w:noProof/>
          <w:sz w:val="18"/>
        </w:rPr>
        <w:t>[11]</w:t>
      </w:r>
      <w:r w:rsidR="00C4788C">
        <w:rPr>
          <w:rFonts w:cs="Times New Roman"/>
          <w:noProof/>
          <w:sz w:val="18"/>
        </w:rPr>
        <w:t xml:space="preserve"> </w:t>
      </w:r>
      <w:r w:rsidRPr="004B42DC">
        <w:rPr>
          <w:rFonts w:cs="Times New Roman"/>
          <w:noProof/>
          <w:sz w:val="18"/>
        </w:rPr>
        <w:t>Uptime Institute. Uptime Institute Annual Report : Data Center Density. 2011.</w:t>
      </w:r>
    </w:p>
    <w:p w14:paraId="6AFDD803" w14:textId="77777777" w:rsidR="00C4788C" w:rsidRDefault="00C4788C" w:rsidP="00C4788C">
      <w:pPr>
        <w:widowControl w:val="0"/>
        <w:autoSpaceDE w:val="0"/>
        <w:autoSpaceDN w:val="0"/>
        <w:adjustRightInd w:val="0"/>
        <w:rPr>
          <w:rFonts w:cs="Times New Roman"/>
          <w:noProof/>
          <w:sz w:val="18"/>
        </w:rPr>
      </w:pPr>
    </w:p>
    <w:p w14:paraId="68C8B056" w14:textId="7592D90B" w:rsidR="004B42DC" w:rsidRPr="004B42DC" w:rsidRDefault="00C4788C" w:rsidP="00C4788C">
      <w:pPr>
        <w:widowControl w:val="0"/>
        <w:autoSpaceDE w:val="0"/>
        <w:autoSpaceDN w:val="0"/>
        <w:adjustRightInd w:val="0"/>
        <w:rPr>
          <w:rFonts w:cs="Times New Roman"/>
          <w:noProof/>
          <w:sz w:val="18"/>
        </w:rPr>
      </w:pPr>
      <w:r>
        <w:rPr>
          <w:rFonts w:cs="Times New Roman"/>
          <w:noProof/>
          <w:sz w:val="18"/>
        </w:rPr>
        <w:t xml:space="preserve">[12] </w:t>
      </w:r>
      <w:r w:rsidR="004B42DC" w:rsidRPr="004B42DC">
        <w:rPr>
          <w:rFonts w:cs="Times New Roman"/>
          <w:noProof/>
          <w:sz w:val="18"/>
        </w:rPr>
        <w:t>Callaway DS. Tapping the energy storage potential in electric loads to deliver load following and regulation, with application to wind energy. Energy Convers Manag 2009;50:1389–400. doi:10.1016/j.enconman.2008.12.012.</w:t>
      </w:r>
    </w:p>
    <w:p w14:paraId="2754E7D9" w14:textId="77777777" w:rsidR="00C4788C" w:rsidRDefault="00C4788C" w:rsidP="00C4788C">
      <w:pPr>
        <w:widowControl w:val="0"/>
        <w:autoSpaceDE w:val="0"/>
        <w:autoSpaceDN w:val="0"/>
        <w:adjustRightInd w:val="0"/>
        <w:rPr>
          <w:rFonts w:cs="Times New Roman"/>
          <w:noProof/>
          <w:sz w:val="18"/>
        </w:rPr>
      </w:pPr>
    </w:p>
    <w:p w14:paraId="7621B060" w14:textId="3ACEC4D5" w:rsidR="004B42DC" w:rsidRPr="004B42DC" w:rsidRDefault="00C4788C" w:rsidP="00C4788C">
      <w:pPr>
        <w:widowControl w:val="0"/>
        <w:autoSpaceDE w:val="0"/>
        <w:autoSpaceDN w:val="0"/>
        <w:adjustRightInd w:val="0"/>
        <w:rPr>
          <w:rFonts w:cs="Times New Roman"/>
          <w:noProof/>
          <w:sz w:val="18"/>
        </w:rPr>
      </w:pPr>
      <w:r>
        <w:rPr>
          <w:rFonts w:cs="Times New Roman"/>
          <w:noProof/>
          <w:sz w:val="18"/>
        </w:rPr>
        <w:t xml:space="preserve">[13] </w:t>
      </w:r>
      <w:r w:rsidR="004B42DC" w:rsidRPr="004B42DC">
        <w:rPr>
          <w:rFonts w:cs="Times New Roman"/>
          <w:noProof/>
          <w:sz w:val="18"/>
        </w:rPr>
        <w:t xml:space="preserve">Mortensen RE. A stochastic computer model for heating and cooling loads. IEEE Trans Power Syst </w:t>
      </w:r>
      <w:r w:rsidR="004B42DC" w:rsidRPr="004B42DC">
        <w:rPr>
          <w:rFonts w:cs="Times New Roman"/>
          <w:noProof/>
          <w:sz w:val="18"/>
        </w:rPr>
        <w:lastRenderedPageBreak/>
        <w:t>1988;3:1213–9.</w:t>
      </w:r>
    </w:p>
    <w:p w14:paraId="7F4F33F0" w14:textId="77777777" w:rsidR="00C4788C" w:rsidRDefault="00C4788C" w:rsidP="00C4788C">
      <w:pPr>
        <w:widowControl w:val="0"/>
        <w:autoSpaceDE w:val="0"/>
        <w:autoSpaceDN w:val="0"/>
        <w:adjustRightInd w:val="0"/>
        <w:rPr>
          <w:rFonts w:cs="Times New Roman"/>
          <w:noProof/>
          <w:sz w:val="18"/>
        </w:rPr>
      </w:pPr>
    </w:p>
    <w:p w14:paraId="05784A9D" w14:textId="2B137403" w:rsidR="004B42DC" w:rsidRPr="004B42DC" w:rsidRDefault="00C4788C" w:rsidP="00C4788C">
      <w:pPr>
        <w:widowControl w:val="0"/>
        <w:autoSpaceDE w:val="0"/>
        <w:autoSpaceDN w:val="0"/>
        <w:adjustRightInd w:val="0"/>
        <w:rPr>
          <w:rFonts w:cs="Times New Roman"/>
          <w:noProof/>
          <w:sz w:val="18"/>
        </w:rPr>
      </w:pPr>
      <w:r>
        <w:rPr>
          <w:rFonts w:cs="Times New Roman"/>
          <w:noProof/>
          <w:sz w:val="18"/>
        </w:rPr>
        <w:t xml:space="preserve">[14] </w:t>
      </w:r>
      <w:r w:rsidR="004B42DC" w:rsidRPr="004B42DC">
        <w:rPr>
          <w:rFonts w:cs="Times New Roman"/>
          <w:noProof/>
          <w:sz w:val="18"/>
        </w:rPr>
        <w:t>ClimateMaster. Tranquility Compact Belt Drive (TC) Series Submittal Data. 2017.</w:t>
      </w:r>
    </w:p>
    <w:p w14:paraId="1C8882AA" w14:textId="77777777" w:rsidR="00C4788C" w:rsidRDefault="00C4788C" w:rsidP="00C4788C">
      <w:pPr>
        <w:widowControl w:val="0"/>
        <w:autoSpaceDE w:val="0"/>
        <w:autoSpaceDN w:val="0"/>
        <w:adjustRightInd w:val="0"/>
        <w:rPr>
          <w:rFonts w:cs="Times New Roman"/>
          <w:noProof/>
          <w:sz w:val="18"/>
        </w:rPr>
      </w:pPr>
    </w:p>
    <w:p w14:paraId="72D326B3" w14:textId="2373896B" w:rsidR="004B42DC" w:rsidRPr="004B42DC" w:rsidRDefault="00C4788C" w:rsidP="00C4788C">
      <w:pPr>
        <w:widowControl w:val="0"/>
        <w:autoSpaceDE w:val="0"/>
        <w:autoSpaceDN w:val="0"/>
        <w:adjustRightInd w:val="0"/>
        <w:rPr>
          <w:rFonts w:cs="Times New Roman"/>
          <w:noProof/>
          <w:sz w:val="18"/>
        </w:rPr>
      </w:pPr>
      <w:r>
        <w:rPr>
          <w:rFonts w:cs="Times New Roman"/>
          <w:noProof/>
          <w:sz w:val="18"/>
        </w:rPr>
        <w:t xml:space="preserve">[15] </w:t>
      </w:r>
      <w:r w:rsidR="004B42DC" w:rsidRPr="004B42DC">
        <w:rPr>
          <w:rFonts w:cs="Times New Roman"/>
          <w:noProof/>
          <w:sz w:val="18"/>
        </w:rPr>
        <w:t>Zurmuhl DP, Lukawski MZ, Aguirre GA, Schnaars GP, Beckers KF, Anderson CL, et al. Hybrid Geothermal Heat Pumps for Cooling Telecommunications Data Centers. Proc. 43rd Work. Geotherm. Reserv. Eng. Stanford Univ., Stanford, CA, USA: 2018, p. 1–11.</w:t>
      </w:r>
    </w:p>
    <w:p w14:paraId="3C096CA1" w14:textId="77777777" w:rsidR="00C4788C" w:rsidRDefault="00C4788C" w:rsidP="00C4788C">
      <w:pPr>
        <w:widowControl w:val="0"/>
        <w:autoSpaceDE w:val="0"/>
        <w:autoSpaceDN w:val="0"/>
        <w:adjustRightInd w:val="0"/>
        <w:rPr>
          <w:rFonts w:cs="Times New Roman"/>
          <w:noProof/>
          <w:sz w:val="18"/>
        </w:rPr>
      </w:pPr>
    </w:p>
    <w:p w14:paraId="29808DAD" w14:textId="1583F482" w:rsidR="004B42DC" w:rsidRPr="004B42DC" w:rsidRDefault="00C4788C" w:rsidP="00C4788C">
      <w:pPr>
        <w:widowControl w:val="0"/>
        <w:autoSpaceDE w:val="0"/>
        <w:autoSpaceDN w:val="0"/>
        <w:adjustRightInd w:val="0"/>
        <w:rPr>
          <w:rFonts w:cs="Times New Roman"/>
          <w:noProof/>
          <w:sz w:val="18"/>
        </w:rPr>
      </w:pPr>
      <w:r>
        <w:rPr>
          <w:rFonts w:cs="Times New Roman"/>
          <w:noProof/>
          <w:sz w:val="18"/>
        </w:rPr>
        <w:t xml:space="preserve">[16] </w:t>
      </w:r>
      <w:r w:rsidR="004B42DC" w:rsidRPr="004B42DC">
        <w:rPr>
          <w:rFonts w:cs="Times New Roman"/>
          <w:noProof/>
          <w:sz w:val="18"/>
        </w:rPr>
        <w:t>ASHRAE. Data Center Power Equipment Thermal Guidelines and Best Practices. 2016.</w:t>
      </w:r>
    </w:p>
    <w:p w14:paraId="50993128" w14:textId="77777777" w:rsidR="00C4788C" w:rsidRDefault="00C4788C" w:rsidP="00C4788C">
      <w:pPr>
        <w:widowControl w:val="0"/>
        <w:autoSpaceDE w:val="0"/>
        <w:autoSpaceDN w:val="0"/>
        <w:adjustRightInd w:val="0"/>
        <w:rPr>
          <w:rFonts w:cs="Times New Roman"/>
          <w:noProof/>
          <w:sz w:val="18"/>
        </w:rPr>
      </w:pPr>
    </w:p>
    <w:p w14:paraId="43C7E802" w14:textId="1C78C661" w:rsidR="004B42DC" w:rsidRPr="004B42DC" w:rsidRDefault="00C4788C" w:rsidP="00C4788C">
      <w:pPr>
        <w:widowControl w:val="0"/>
        <w:autoSpaceDE w:val="0"/>
        <w:autoSpaceDN w:val="0"/>
        <w:adjustRightInd w:val="0"/>
        <w:rPr>
          <w:rFonts w:cs="Times New Roman"/>
          <w:noProof/>
          <w:sz w:val="18"/>
        </w:rPr>
      </w:pPr>
      <w:r>
        <w:rPr>
          <w:rFonts w:cs="Times New Roman"/>
          <w:noProof/>
          <w:sz w:val="18"/>
        </w:rPr>
        <w:t xml:space="preserve">[17] </w:t>
      </w:r>
      <w:r w:rsidR="004B42DC" w:rsidRPr="004B42DC">
        <w:rPr>
          <w:rFonts w:cs="Times New Roman"/>
          <w:noProof/>
          <w:sz w:val="18"/>
        </w:rPr>
        <w:t>ASHRAE. ANSI/ASHRAE Standard 90.4-2016: Energy Standard for Data Centers. 2016.</w:t>
      </w:r>
    </w:p>
    <w:p w14:paraId="1FFFAF1D" w14:textId="77777777" w:rsidR="00C4788C" w:rsidRDefault="00C4788C" w:rsidP="00C4788C">
      <w:pPr>
        <w:widowControl w:val="0"/>
        <w:autoSpaceDE w:val="0"/>
        <w:autoSpaceDN w:val="0"/>
        <w:adjustRightInd w:val="0"/>
        <w:rPr>
          <w:rFonts w:cs="Times New Roman"/>
          <w:noProof/>
          <w:sz w:val="18"/>
        </w:rPr>
      </w:pPr>
    </w:p>
    <w:p w14:paraId="671C7D79" w14:textId="7E3EE089" w:rsidR="004B42DC" w:rsidRPr="004B42DC" w:rsidRDefault="00C4788C" w:rsidP="00C4788C">
      <w:pPr>
        <w:widowControl w:val="0"/>
        <w:autoSpaceDE w:val="0"/>
        <w:autoSpaceDN w:val="0"/>
        <w:adjustRightInd w:val="0"/>
        <w:rPr>
          <w:rFonts w:cs="Times New Roman"/>
          <w:noProof/>
          <w:sz w:val="18"/>
        </w:rPr>
      </w:pPr>
      <w:r>
        <w:rPr>
          <w:rFonts w:cs="Times New Roman"/>
          <w:noProof/>
          <w:sz w:val="18"/>
        </w:rPr>
        <w:t xml:space="preserve">[18] </w:t>
      </w:r>
      <w:r w:rsidR="004B42DC" w:rsidRPr="004B42DC">
        <w:rPr>
          <w:rFonts w:cs="Times New Roman"/>
          <w:noProof/>
          <w:sz w:val="18"/>
        </w:rPr>
        <w:t>Oracle. Chapter 2: Environmental Requirements. Site Plan. Guid. Sun Servers, 2006.</w:t>
      </w:r>
    </w:p>
    <w:p w14:paraId="2EEDAE5F" w14:textId="77777777" w:rsidR="00C4788C" w:rsidRDefault="00C4788C" w:rsidP="00C4788C">
      <w:pPr>
        <w:widowControl w:val="0"/>
        <w:autoSpaceDE w:val="0"/>
        <w:autoSpaceDN w:val="0"/>
        <w:adjustRightInd w:val="0"/>
        <w:rPr>
          <w:rFonts w:cs="Times New Roman"/>
          <w:noProof/>
          <w:sz w:val="18"/>
        </w:rPr>
      </w:pPr>
    </w:p>
    <w:p w14:paraId="4B06889D" w14:textId="45FB18F1" w:rsidR="004B42DC" w:rsidRPr="004B42DC" w:rsidRDefault="00C4788C" w:rsidP="00C4788C">
      <w:pPr>
        <w:widowControl w:val="0"/>
        <w:autoSpaceDE w:val="0"/>
        <w:autoSpaceDN w:val="0"/>
        <w:adjustRightInd w:val="0"/>
        <w:rPr>
          <w:rFonts w:cs="Times New Roman"/>
          <w:noProof/>
          <w:sz w:val="18"/>
        </w:rPr>
      </w:pPr>
      <w:r>
        <w:rPr>
          <w:rFonts w:cs="Times New Roman"/>
          <w:noProof/>
          <w:sz w:val="18"/>
        </w:rPr>
        <w:t xml:space="preserve">[19] </w:t>
      </w:r>
      <w:r w:rsidR="004B42DC" w:rsidRPr="004B42DC">
        <w:rPr>
          <w:rFonts w:cs="Times New Roman"/>
          <w:noProof/>
          <w:sz w:val="18"/>
        </w:rPr>
        <w:t>ERCOT. ERCOT Four Coincident Peak Calculations 2018. http://www.ercot.com/mktinfo/data_agg/4cp (accessed February 22, 2018).</w:t>
      </w:r>
    </w:p>
    <w:p w14:paraId="6F474D3F" w14:textId="77777777" w:rsidR="00C4788C" w:rsidRDefault="00C4788C" w:rsidP="00C4788C">
      <w:pPr>
        <w:widowControl w:val="0"/>
        <w:autoSpaceDE w:val="0"/>
        <w:autoSpaceDN w:val="0"/>
        <w:adjustRightInd w:val="0"/>
        <w:rPr>
          <w:rFonts w:cs="Times New Roman"/>
          <w:noProof/>
          <w:sz w:val="18"/>
        </w:rPr>
      </w:pPr>
    </w:p>
    <w:p w14:paraId="54B3B9F6" w14:textId="29F4398D" w:rsidR="004B42DC" w:rsidRPr="004B42DC" w:rsidRDefault="00C4788C" w:rsidP="00C4788C">
      <w:pPr>
        <w:widowControl w:val="0"/>
        <w:autoSpaceDE w:val="0"/>
        <w:autoSpaceDN w:val="0"/>
        <w:adjustRightInd w:val="0"/>
        <w:rPr>
          <w:rFonts w:cs="Times New Roman"/>
          <w:noProof/>
          <w:sz w:val="18"/>
        </w:rPr>
      </w:pPr>
      <w:r>
        <w:rPr>
          <w:rFonts w:cs="Times New Roman"/>
          <w:noProof/>
          <w:sz w:val="18"/>
        </w:rPr>
        <w:t xml:space="preserve">[20] </w:t>
      </w:r>
      <w:r w:rsidR="004B42DC" w:rsidRPr="004B42DC">
        <w:rPr>
          <w:rFonts w:cs="Times New Roman"/>
          <w:noProof/>
          <w:sz w:val="18"/>
        </w:rPr>
        <w:t>Northern Electric Cooperative. Understanding Demand &amp; the Monthly Coincident Billing Peak 2018. https://www.northernelectric.coop/demand (accessed March 8, 2018).</w:t>
      </w:r>
    </w:p>
    <w:p w14:paraId="1D6B68D1" w14:textId="77777777" w:rsidR="00C4788C" w:rsidRDefault="00C4788C" w:rsidP="00C4788C">
      <w:pPr>
        <w:widowControl w:val="0"/>
        <w:autoSpaceDE w:val="0"/>
        <w:autoSpaceDN w:val="0"/>
        <w:adjustRightInd w:val="0"/>
        <w:rPr>
          <w:rFonts w:cs="Times New Roman"/>
          <w:noProof/>
          <w:sz w:val="18"/>
        </w:rPr>
      </w:pPr>
    </w:p>
    <w:p w14:paraId="0DF204C9" w14:textId="62812701" w:rsidR="004B42DC" w:rsidRPr="004B42DC" w:rsidRDefault="00C4788C" w:rsidP="00C4788C">
      <w:pPr>
        <w:widowControl w:val="0"/>
        <w:autoSpaceDE w:val="0"/>
        <w:autoSpaceDN w:val="0"/>
        <w:adjustRightInd w:val="0"/>
        <w:rPr>
          <w:rFonts w:cs="Times New Roman"/>
          <w:noProof/>
          <w:sz w:val="18"/>
        </w:rPr>
      </w:pPr>
      <w:r>
        <w:rPr>
          <w:rFonts w:cs="Times New Roman"/>
          <w:noProof/>
          <w:sz w:val="18"/>
        </w:rPr>
        <w:t xml:space="preserve">[21] </w:t>
      </w:r>
      <w:r w:rsidR="004B42DC" w:rsidRPr="004B42DC">
        <w:rPr>
          <w:rFonts w:cs="Times New Roman"/>
          <w:noProof/>
          <w:sz w:val="18"/>
        </w:rPr>
        <w:t>Raish C. Analysis of Load Reductions Associated with 4-CP Transmission Charges in ERCOT. Demand Side Work Gr Present 2016. http://www.ercot.com/content/wcm/key_documents_lists/87090/DSWG_4CP_Analysis_Raish.pptx (accessed February 23, 2017).</w:t>
      </w:r>
    </w:p>
    <w:p w14:paraId="3CA0E860" w14:textId="77777777" w:rsidR="00C4788C" w:rsidRDefault="00C4788C" w:rsidP="00C4788C">
      <w:pPr>
        <w:widowControl w:val="0"/>
        <w:autoSpaceDE w:val="0"/>
        <w:autoSpaceDN w:val="0"/>
        <w:adjustRightInd w:val="0"/>
        <w:rPr>
          <w:rFonts w:cs="Times New Roman"/>
          <w:noProof/>
          <w:sz w:val="18"/>
        </w:rPr>
      </w:pPr>
    </w:p>
    <w:p w14:paraId="18AE5482" w14:textId="763E5EC9" w:rsidR="004B42DC" w:rsidRPr="004B42DC" w:rsidRDefault="00C4788C" w:rsidP="00C4788C">
      <w:pPr>
        <w:widowControl w:val="0"/>
        <w:autoSpaceDE w:val="0"/>
        <w:autoSpaceDN w:val="0"/>
        <w:adjustRightInd w:val="0"/>
        <w:rPr>
          <w:rFonts w:cs="Times New Roman"/>
          <w:noProof/>
          <w:sz w:val="18"/>
        </w:rPr>
      </w:pPr>
      <w:r>
        <w:rPr>
          <w:rFonts w:cs="Times New Roman"/>
          <w:noProof/>
          <w:sz w:val="18"/>
        </w:rPr>
        <w:t xml:space="preserve">[22] </w:t>
      </w:r>
      <w:r w:rsidR="004B42DC" w:rsidRPr="004B42DC">
        <w:rPr>
          <w:rFonts w:cs="Times New Roman"/>
          <w:noProof/>
          <w:sz w:val="18"/>
        </w:rPr>
        <w:t>Public Utility Commission of Texas. Comparison of Utilities’ Generic Generic Transmission and Distribution Rates. Updated: September 1, 2017 2017. http://www.puc.texas.gov/industry/electric/rates/Trans/TDGeneric%0ARateSummary.pdf, (accessed February 15, 2018).</w:t>
      </w:r>
    </w:p>
    <w:p w14:paraId="03FF8B89" w14:textId="77777777" w:rsidR="00C4788C" w:rsidRDefault="00C4788C" w:rsidP="00C4788C">
      <w:pPr>
        <w:widowControl w:val="0"/>
        <w:autoSpaceDE w:val="0"/>
        <w:autoSpaceDN w:val="0"/>
        <w:adjustRightInd w:val="0"/>
        <w:rPr>
          <w:rFonts w:cs="Times New Roman"/>
          <w:noProof/>
          <w:sz w:val="18"/>
        </w:rPr>
      </w:pPr>
    </w:p>
    <w:p w14:paraId="72ECCF9F" w14:textId="16F6BA35" w:rsidR="004B42DC" w:rsidRPr="004B42DC" w:rsidRDefault="00C4788C" w:rsidP="00C4788C">
      <w:pPr>
        <w:widowControl w:val="0"/>
        <w:autoSpaceDE w:val="0"/>
        <w:autoSpaceDN w:val="0"/>
        <w:adjustRightInd w:val="0"/>
        <w:rPr>
          <w:rFonts w:cs="Times New Roman"/>
          <w:noProof/>
          <w:sz w:val="18"/>
        </w:rPr>
      </w:pPr>
      <w:r>
        <w:rPr>
          <w:rFonts w:cs="Times New Roman"/>
          <w:noProof/>
          <w:sz w:val="18"/>
        </w:rPr>
        <w:t xml:space="preserve">[23] </w:t>
      </w:r>
      <w:r w:rsidR="004B42DC" w:rsidRPr="004B42DC">
        <w:rPr>
          <w:rFonts w:cs="Times New Roman"/>
          <w:noProof/>
          <w:sz w:val="18"/>
        </w:rPr>
        <w:t>Raish C, Turns L. ERCOT Impact Analysis of IDR Threshold Requirements. 2004.</w:t>
      </w:r>
    </w:p>
    <w:p w14:paraId="7D98C661" w14:textId="77777777" w:rsidR="00C4788C" w:rsidRDefault="00C4788C" w:rsidP="00C4788C">
      <w:pPr>
        <w:widowControl w:val="0"/>
        <w:autoSpaceDE w:val="0"/>
        <w:autoSpaceDN w:val="0"/>
        <w:adjustRightInd w:val="0"/>
        <w:rPr>
          <w:rFonts w:cs="Times New Roman"/>
          <w:noProof/>
          <w:sz w:val="18"/>
        </w:rPr>
      </w:pPr>
    </w:p>
    <w:p w14:paraId="01E60326" w14:textId="32234780" w:rsidR="004B42DC" w:rsidRPr="004B42DC" w:rsidRDefault="00C4788C" w:rsidP="00C4788C">
      <w:pPr>
        <w:widowControl w:val="0"/>
        <w:autoSpaceDE w:val="0"/>
        <w:autoSpaceDN w:val="0"/>
        <w:adjustRightInd w:val="0"/>
        <w:rPr>
          <w:rFonts w:cs="Times New Roman"/>
          <w:noProof/>
          <w:sz w:val="18"/>
        </w:rPr>
      </w:pPr>
      <w:r>
        <w:rPr>
          <w:rFonts w:cs="Times New Roman"/>
          <w:noProof/>
          <w:sz w:val="18"/>
        </w:rPr>
        <w:t xml:space="preserve">[24] </w:t>
      </w:r>
      <w:r w:rsidR="004B42DC" w:rsidRPr="004B42DC">
        <w:rPr>
          <w:rFonts w:cs="Times New Roman"/>
          <w:noProof/>
          <w:sz w:val="18"/>
        </w:rPr>
        <w:t>ERCOT. Historical real time marginal load zone and hub prices 2018. http://www.ercot.com/mktinfo/prices (accessed March 1, 2018).</w:t>
      </w:r>
    </w:p>
    <w:p w14:paraId="68FF7F9B" w14:textId="77777777" w:rsidR="00C4788C" w:rsidRDefault="00C4788C" w:rsidP="00C4788C">
      <w:pPr>
        <w:widowControl w:val="0"/>
        <w:autoSpaceDE w:val="0"/>
        <w:autoSpaceDN w:val="0"/>
        <w:adjustRightInd w:val="0"/>
        <w:rPr>
          <w:rFonts w:cs="Times New Roman"/>
          <w:noProof/>
          <w:sz w:val="18"/>
        </w:rPr>
      </w:pPr>
    </w:p>
    <w:p w14:paraId="701369FF" w14:textId="2DD721C5" w:rsidR="004B42DC" w:rsidRPr="004B42DC" w:rsidRDefault="00C4788C" w:rsidP="00C4788C">
      <w:pPr>
        <w:widowControl w:val="0"/>
        <w:autoSpaceDE w:val="0"/>
        <w:autoSpaceDN w:val="0"/>
        <w:adjustRightInd w:val="0"/>
        <w:rPr>
          <w:rFonts w:cs="Times New Roman"/>
          <w:noProof/>
          <w:sz w:val="18"/>
        </w:rPr>
      </w:pPr>
      <w:r>
        <w:rPr>
          <w:rFonts w:cs="Times New Roman"/>
          <w:noProof/>
          <w:sz w:val="18"/>
        </w:rPr>
        <w:t xml:space="preserve">[25] </w:t>
      </w:r>
      <w:r w:rsidR="004B42DC" w:rsidRPr="004B42DC">
        <w:rPr>
          <w:rFonts w:cs="Times New Roman"/>
          <w:noProof/>
          <w:sz w:val="18"/>
        </w:rPr>
        <w:t>NOAA. Local Climatological Data, National Oceanic and Atmospheric Administration 2017. https://www.ncdc.noaa.gov/cdo-web/datatools/lcd (accessed February 15, 2018).</w:t>
      </w:r>
    </w:p>
    <w:p w14:paraId="2CCF4DA1" w14:textId="77777777" w:rsidR="00C4788C" w:rsidRDefault="00C4788C" w:rsidP="00C4788C">
      <w:pPr>
        <w:widowControl w:val="0"/>
        <w:autoSpaceDE w:val="0"/>
        <w:autoSpaceDN w:val="0"/>
        <w:adjustRightInd w:val="0"/>
        <w:rPr>
          <w:rFonts w:cs="Times New Roman"/>
          <w:noProof/>
          <w:sz w:val="18"/>
        </w:rPr>
      </w:pPr>
    </w:p>
    <w:p w14:paraId="33D64763" w14:textId="79938B4D" w:rsidR="004B42DC" w:rsidRPr="004B42DC" w:rsidRDefault="00C4788C" w:rsidP="00C4788C">
      <w:pPr>
        <w:widowControl w:val="0"/>
        <w:autoSpaceDE w:val="0"/>
        <w:autoSpaceDN w:val="0"/>
        <w:adjustRightInd w:val="0"/>
        <w:rPr>
          <w:rFonts w:cs="Times New Roman"/>
          <w:noProof/>
          <w:sz w:val="18"/>
        </w:rPr>
      </w:pPr>
      <w:r>
        <w:rPr>
          <w:rFonts w:cs="Times New Roman"/>
          <w:noProof/>
          <w:sz w:val="18"/>
        </w:rPr>
        <w:t xml:space="preserve">[26] </w:t>
      </w:r>
      <w:r w:rsidR="004B42DC" w:rsidRPr="004B42DC">
        <w:rPr>
          <w:rFonts w:cs="Times New Roman"/>
          <w:noProof/>
          <w:sz w:val="18"/>
        </w:rPr>
        <w:t>Rasmussen N. The Different Types of Air Distribution for IT Environments. 2017.</w:t>
      </w:r>
    </w:p>
    <w:p w14:paraId="27E1D7AE" w14:textId="77777777" w:rsidR="00C4788C" w:rsidRDefault="00C4788C" w:rsidP="00C4788C">
      <w:pPr>
        <w:widowControl w:val="0"/>
        <w:autoSpaceDE w:val="0"/>
        <w:autoSpaceDN w:val="0"/>
        <w:adjustRightInd w:val="0"/>
        <w:rPr>
          <w:rFonts w:cs="Times New Roman"/>
          <w:noProof/>
          <w:sz w:val="18"/>
        </w:rPr>
      </w:pPr>
    </w:p>
    <w:p w14:paraId="6BE8350E" w14:textId="1E1BFEE9" w:rsidR="00B7412C" w:rsidRPr="00C72D19" w:rsidRDefault="00C4788C" w:rsidP="00C4788C">
      <w:pPr>
        <w:widowControl w:val="0"/>
        <w:autoSpaceDE w:val="0"/>
        <w:autoSpaceDN w:val="0"/>
        <w:adjustRightInd w:val="0"/>
      </w:pPr>
      <w:r>
        <w:rPr>
          <w:rFonts w:cs="Times New Roman"/>
          <w:noProof/>
          <w:sz w:val="18"/>
        </w:rPr>
        <w:t xml:space="preserve">[27] </w:t>
      </w:r>
      <w:r w:rsidR="004B42DC" w:rsidRPr="004B42DC">
        <w:rPr>
          <w:rFonts w:cs="Times New Roman"/>
          <w:noProof/>
          <w:sz w:val="18"/>
        </w:rPr>
        <w:t>Lin P, Zhang S, VanGilder J. Data Center Temperature Rise During a Cooling System Outage. 2014.</w:t>
      </w:r>
      <w:r w:rsidR="00B638E0" w:rsidRPr="00B638E0">
        <w:rPr>
          <w:sz w:val="18"/>
        </w:rPr>
        <w:fldChar w:fldCharType="end"/>
      </w:r>
    </w:p>
    <w:sectPr w:rsidR="00B7412C" w:rsidRPr="00C72D19" w:rsidSect="00B7412C">
      <w:type w:val="continuous"/>
      <w:pgSz w:w="12240" w:h="15840" w:code="1"/>
      <w:pgMar w:top="1440" w:right="1440" w:bottom="1622" w:left="1440" w:header="720" w:footer="720" w:gutter="0"/>
      <w:cols w:num="2" w:space="720" w:equalWidth="0">
        <w:col w:w="4320" w:space="720"/>
        <w:col w:w="4320"/>
      </w:cols>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7614AAF" w16cid:durableId="1EB0087E"/>
  <w16cid:commentId w16cid:paraId="2C2868EA" w16cid:durableId="1EB008DE"/>
  <w16cid:commentId w16cid:paraId="42D6AEB4" w16cid:durableId="1EB00FA0"/>
  <w16cid:commentId w16cid:paraId="0999A988" w16cid:durableId="1EB01037"/>
  <w16cid:commentId w16cid:paraId="671742CA" w16cid:durableId="1EB010E4"/>
  <w16cid:commentId w16cid:paraId="29E601DD" w16cid:durableId="1EB011A4"/>
  <w16cid:commentId w16cid:paraId="1EFA436E" w16cid:durableId="1EB01FCC"/>
  <w16cid:commentId w16cid:paraId="393A55DE" w16cid:durableId="1EB021FE"/>
  <w16cid:commentId w16cid:paraId="3811EAD5" w16cid:durableId="1EB02232"/>
  <w16cid:commentId w16cid:paraId="307ED61B" w16cid:durableId="1EB0225A"/>
  <w16cid:commentId w16cid:paraId="2F4C9284" w16cid:durableId="1EB02328"/>
  <w16cid:commentId w16cid:paraId="60B60EFB" w16cid:durableId="1EB02497"/>
  <w16cid:commentId w16cid:paraId="4567E56B" w16cid:durableId="1EB02440"/>
  <w16cid:commentId w16cid:paraId="4198567B" w16cid:durableId="1EB028E2"/>
  <w16cid:commentId w16cid:paraId="43E19948" w16cid:durableId="1EB029AD"/>
  <w16cid:commentId w16cid:paraId="431B7CF5" w16cid:durableId="1EB03756"/>
  <w16cid:commentId w16cid:paraId="224AFC63" w16cid:durableId="1EB0302E"/>
  <w16cid:commentId w16cid:paraId="4DF98A0A" w16cid:durableId="1EB030CB"/>
  <w16cid:commentId w16cid:paraId="40B13168" w16cid:durableId="1EB0311C"/>
  <w16cid:commentId w16cid:paraId="6835DC80" w16cid:durableId="1EB030A1"/>
  <w16cid:commentId w16cid:paraId="7661F817" w16cid:durableId="1EB032B5"/>
  <w16cid:commentId w16cid:paraId="2F6A4271" w16cid:durableId="1EB034B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altName w:val="Calibri"/>
    <w:charset w:val="00"/>
    <w:family w:val="swiss"/>
    <w:pitch w:val="variable"/>
    <w:sig w:usb0="E10022FF" w:usb1="C000E47F" w:usb2="00000029" w:usb3="00000000" w:csb0="000001DF"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493CE57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2A067479"/>
    <w:multiLevelType w:val="hybridMultilevel"/>
    <w:tmpl w:val="2FA4F96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7A13538"/>
    <w:multiLevelType w:val="hybridMultilevel"/>
    <w:tmpl w:val="C6ECF6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 Anderson">
    <w15:presenceInfo w15:providerId="None" w15:userId="C. Anders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8"/>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markup="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4570"/>
    <w:rsid w:val="0001776E"/>
    <w:rsid w:val="00033811"/>
    <w:rsid w:val="000B6B22"/>
    <w:rsid w:val="000F3743"/>
    <w:rsid w:val="00173067"/>
    <w:rsid w:val="001B1D04"/>
    <w:rsid w:val="001C4394"/>
    <w:rsid w:val="001C6519"/>
    <w:rsid w:val="001F6C81"/>
    <w:rsid w:val="0023211D"/>
    <w:rsid w:val="0026238A"/>
    <w:rsid w:val="002714AC"/>
    <w:rsid w:val="002741BE"/>
    <w:rsid w:val="00292D65"/>
    <w:rsid w:val="002B36EF"/>
    <w:rsid w:val="002B385A"/>
    <w:rsid w:val="00331D92"/>
    <w:rsid w:val="004220DA"/>
    <w:rsid w:val="00446994"/>
    <w:rsid w:val="00492822"/>
    <w:rsid w:val="004B42DC"/>
    <w:rsid w:val="004C0420"/>
    <w:rsid w:val="005228F8"/>
    <w:rsid w:val="005506DD"/>
    <w:rsid w:val="005631C2"/>
    <w:rsid w:val="005A5833"/>
    <w:rsid w:val="005A601F"/>
    <w:rsid w:val="005D5586"/>
    <w:rsid w:val="005E7CB5"/>
    <w:rsid w:val="005F0109"/>
    <w:rsid w:val="00613019"/>
    <w:rsid w:val="0061372F"/>
    <w:rsid w:val="006D7D20"/>
    <w:rsid w:val="006E2962"/>
    <w:rsid w:val="00707ED7"/>
    <w:rsid w:val="00725334"/>
    <w:rsid w:val="007326B3"/>
    <w:rsid w:val="0073352B"/>
    <w:rsid w:val="00750E5B"/>
    <w:rsid w:val="00766130"/>
    <w:rsid w:val="00773451"/>
    <w:rsid w:val="007A790E"/>
    <w:rsid w:val="007B6651"/>
    <w:rsid w:val="007C7D6A"/>
    <w:rsid w:val="007E04FA"/>
    <w:rsid w:val="007E3F11"/>
    <w:rsid w:val="00810B2C"/>
    <w:rsid w:val="008408F3"/>
    <w:rsid w:val="00844E16"/>
    <w:rsid w:val="00872541"/>
    <w:rsid w:val="00884ABD"/>
    <w:rsid w:val="008B5CF0"/>
    <w:rsid w:val="008D2608"/>
    <w:rsid w:val="0091217F"/>
    <w:rsid w:val="009128DF"/>
    <w:rsid w:val="00963739"/>
    <w:rsid w:val="00983D47"/>
    <w:rsid w:val="009D5A6B"/>
    <w:rsid w:val="009E2BBC"/>
    <w:rsid w:val="009F183A"/>
    <w:rsid w:val="00A030CC"/>
    <w:rsid w:val="00A16409"/>
    <w:rsid w:val="00A23125"/>
    <w:rsid w:val="00A51987"/>
    <w:rsid w:val="00A65280"/>
    <w:rsid w:val="00A714F9"/>
    <w:rsid w:val="00A74570"/>
    <w:rsid w:val="00AA36DC"/>
    <w:rsid w:val="00AB1B6C"/>
    <w:rsid w:val="00B3290E"/>
    <w:rsid w:val="00B44B2A"/>
    <w:rsid w:val="00B4652E"/>
    <w:rsid w:val="00B638E0"/>
    <w:rsid w:val="00B70835"/>
    <w:rsid w:val="00B71A4F"/>
    <w:rsid w:val="00B7412C"/>
    <w:rsid w:val="00BE2931"/>
    <w:rsid w:val="00BF5574"/>
    <w:rsid w:val="00C27B36"/>
    <w:rsid w:val="00C4788C"/>
    <w:rsid w:val="00C55C72"/>
    <w:rsid w:val="00D25E6F"/>
    <w:rsid w:val="00D9504E"/>
    <w:rsid w:val="00DE6F71"/>
    <w:rsid w:val="00DF3089"/>
    <w:rsid w:val="00DF4762"/>
    <w:rsid w:val="00E0547F"/>
    <w:rsid w:val="00E915D5"/>
    <w:rsid w:val="00F04167"/>
    <w:rsid w:val="00F05879"/>
    <w:rsid w:val="00F1773A"/>
    <w:rsid w:val="00F95455"/>
    <w:rsid w:val="00FA3D06"/>
    <w:rsid w:val="00FA5ADB"/>
    <w:rsid w:val="00FC1564"/>
    <w:rsid w:val="00FD7236"/>
    <w:rsid w:val="00FE60AD"/>
    <w:rsid w:val="00FE7A3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C50375A"/>
  <w14:defaultImageDpi w14:val="300"/>
  <w15:chartTrackingRefBased/>
  <w15:docId w15:val="{05FEC1E2-BF21-43CB-98A8-146FF6BFE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Courier New"/>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26238A"/>
    <w:rPr>
      <w:b/>
      <w:bCs/>
      <w:sz w:val="20"/>
      <w:szCs w:val="20"/>
    </w:rPr>
  </w:style>
  <w:style w:type="table" w:styleId="TableGrid">
    <w:name w:val="Table Grid"/>
    <w:basedOn w:val="TableNormal"/>
    <w:uiPriority w:val="59"/>
    <w:rsid w:val="00B4652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B70835"/>
    <w:rPr>
      <w:sz w:val="16"/>
      <w:szCs w:val="16"/>
    </w:rPr>
  </w:style>
  <w:style w:type="paragraph" w:styleId="CommentText">
    <w:name w:val="annotation text"/>
    <w:basedOn w:val="Normal"/>
    <w:link w:val="CommentTextChar"/>
    <w:uiPriority w:val="99"/>
    <w:unhideWhenUsed/>
    <w:rsid w:val="00B70835"/>
    <w:rPr>
      <w:sz w:val="20"/>
      <w:szCs w:val="20"/>
    </w:rPr>
  </w:style>
  <w:style w:type="character" w:customStyle="1" w:styleId="CommentTextChar">
    <w:name w:val="Comment Text Char"/>
    <w:basedOn w:val="DefaultParagraphFont"/>
    <w:link w:val="CommentText"/>
    <w:uiPriority w:val="99"/>
    <w:rsid w:val="00B70835"/>
  </w:style>
  <w:style w:type="paragraph" w:styleId="CommentSubject">
    <w:name w:val="annotation subject"/>
    <w:basedOn w:val="CommentText"/>
    <w:next w:val="CommentText"/>
    <w:link w:val="CommentSubjectChar"/>
    <w:uiPriority w:val="99"/>
    <w:semiHidden/>
    <w:unhideWhenUsed/>
    <w:rsid w:val="00B70835"/>
    <w:rPr>
      <w:b/>
      <w:bCs/>
    </w:rPr>
  </w:style>
  <w:style w:type="character" w:customStyle="1" w:styleId="CommentSubjectChar">
    <w:name w:val="Comment Subject Char"/>
    <w:basedOn w:val="CommentTextChar"/>
    <w:link w:val="CommentSubject"/>
    <w:uiPriority w:val="99"/>
    <w:semiHidden/>
    <w:rsid w:val="00B70835"/>
    <w:rPr>
      <w:b/>
      <w:bCs/>
    </w:rPr>
  </w:style>
  <w:style w:type="paragraph" w:styleId="BalloonText">
    <w:name w:val="Balloon Text"/>
    <w:basedOn w:val="Normal"/>
    <w:link w:val="BalloonTextChar"/>
    <w:uiPriority w:val="99"/>
    <w:semiHidden/>
    <w:unhideWhenUsed/>
    <w:rsid w:val="00B7083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7083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diagramLayout" Target="diagrams/layout1.xml"/><Relationship Id="rId20" Type="http://schemas.microsoft.com/office/2016/09/relationships/commentsIds" Target="commentsIds.xml"/><Relationship Id="rId10" Type="http://schemas.openxmlformats.org/officeDocument/2006/relationships/diagramQuickStyle" Target="diagrams/quickStyle1.xml"/><Relationship Id="rId11" Type="http://schemas.openxmlformats.org/officeDocument/2006/relationships/diagramColors" Target="diagrams/colors1.xml"/><Relationship Id="rId12" Type="http://schemas.microsoft.com/office/2007/relationships/diagramDrawing" Target="diagrams/drawing1.xml"/><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fontTable" Target="fontTable.xml"/><Relationship Id="rId18" Type="http://schemas.microsoft.com/office/2011/relationships/people" Target="peop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emf"/><Relationship Id="rId8" Type="http://schemas.openxmlformats.org/officeDocument/2006/relationships/diagramData" Target="diagrams/data1.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8269897-B6DD-49BB-97AB-4F8176A6255C}" type="doc">
      <dgm:prSet loTypeId="urn:microsoft.com/office/officeart/2005/8/layout/process2" loCatId="process" qsTypeId="urn:microsoft.com/office/officeart/2005/8/quickstyle/simple1" qsCatId="simple" csTypeId="urn:microsoft.com/office/officeart/2005/8/colors/accent0_1" csCatId="mainScheme" phldr="1"/>
      <dgm:spPr/>
    </dgm:pt>
    <dgm:pt modelId="{790FB179-FF95-4FFD-A612-73A9A04D48E2}">
      <dgm:prSet phldrT="[Text]" custT="1"/>
      <dgm:spPr/>
      <dgm:t>
        <a:bodyPr/>
        <a:lstStyle/>
        <a:p>
          <a:pPr algn="ctr"/>
          <a:r>
            <a:rPr lang="en-US" sz="1000">
              <a:latin typeface="Arial" panose="020B0604020202020204" pitchFamily="34" charset="0"/>
              <a:cs typeface="Arial" panose="020B0604020202020204" pitchFamily="34" charset="0"/>
            </a:rPr>
            <a:t>Predict the</a:t>
          </a:r>
          <a:r>
            <a:rPr lang="pl-PL" sz="1000">
              <a:latin typeface="Arial" panose="020B0604020202020204" pitchFamily="34" charset="0"/>
              <a:cs typeface="Arial" panose="020B0604020202020204" pitchFamily="34" charset="0"/>
            </a:rPr>
            <a:t> start time </a:t>
          </a:r>
          <a:r>
            <a:rPr lang="pl-PL" sz="1000" i="1">
              <a:latin typeface="Arial" panose="020B0604020202020204" pitchFamily="34" charset="0"/>
              <a:cs typeface="Arial" panose="020B0604020202020204" pitchFamily="34" charset="0"/>
            </a:rPr>
            <a:t>t</a:t>
          </a:r>
          <a:r>
            <a:rPr lang="pl-PL" sz="1000" i="1" baseline="-25000">
              <a:latin typeface="Arial" panose="020B0604020202020204" pitchFamily="34" charset="0"/>
              <a:cs typeface="Arial" panose="020B0604020202020204" pitchFamily="34" charset="0"/>
            </a:rPr>
            <a:t>dr</a:t>
          </a:r>
          <a:r>
            <a:rPr lang="pl-PL" sz="1000">
              <a:latin typeface="Arial" panose="020B0604020202020204" pitchFamily="34" charset="0"/>
              <a:cs typeface="Arial" panose="020B0604020202020204" pitchFamily="34" charset="0"/>
            </a:rPr>
            <a:t> and duration </a:t>
          </a:r>
          <a:r>
            <a:rPr lang="pl-PL" sz="1000" i="1">
              <a:latin typeface="Arial" panose="020B0604020202020204" pitchFamily="34" charset="0"/>
              <a:cs typeface="Arial" panose="020B0604020202020204" pitchFamily="34" charset="0"/>
            </a:rPr>
            <a:t>∆t</a:t>
          </a:r>
          <a:r>
            <a:rPr lang="pl-PL" sz="1000" i="1" baseline="-25000">
              <a:latin typeface="Arial" panose="020B0604020202020204" pitchFamily="34" charset="0"/>
              <a:cs typeface="Arial" panose="020B0604020202020204" pitchFamily="34" charset="0"/>
            </a:rPr>
            <a:t>dr</a:t>
          </a:r>
          <a:r>
            <a:rPr lang="pl-PL" sz="1000" i="1">
              <a:latin typeface="Arial" panose="020B0604020202020204" pitchFamily="34" charset="0"/>
              <a:cs typeface="Arial" panose="020B0604020202020204" pitchFamily="34" charset="0"/>
            </a:rPr>
            <a:t> </a:t>
          </a:r>
          <a:r>
            <a:rPr lang="pl-PL" sz="1000">
              <a:latin typeface="Arial" panose="020B0604020202020204" pitchFamily="34" charset="0"/>
              <a:cs typeface="Arial" panose="020B0604020202020204" pitchFamily="34" charset="0"/>
            </a:rPr>
            <a:t>of </a:t>
          </a:r>
          <a:r>
            <a:rPr lang="en-US" sz="1000">
              <a:latin typeface="Arial" panose="020B0604020202020204" pitchFamily="34" charset="0"/>
              <a:cs typeface="Arial" panose="020B0604020202020204" pitchFamily="34" charset="0"/>
            </a:rPr>
            <a:t>the </a:t>
          </a:r>
          <a:r>
            <a:rPr lang="pl-PL" sz="1000">
              <a:latin typeface="Arial" panose="020B0604020202020204" pitchFamily="34" charset="0"/>
              <a:cs typeface="Arial" panose="020B0604020202020204" pitchFamily="34" charset="0"/>
            </a:rPr>
            <a:t>demand response event</a:t>
          </a:r>
          <a:endParaRPr lang="en-US" sz="1000">
            <a:latin typeface="Arial" panose="020B0604020202020204" pitchFamily="34" charset="0"/>
            <a:cs typeface="Arial" panose="020B0604020202020204" pitchFamily="34" charset="0"/>
          </a:endParaRPr>
        </a:p>
      </dgm:t>
    </dgm:pt>
    <dgm:pt modelId="{E53C74E9-B56D-4156-A608-51CA82DE1BBD}" type="parTrans" cxnId="{1D611718-E86A-4086-A03C-F6AA0C6EE3C0}">
      <dgm:prSet/>
      <dgm:spPr/>
      <dgm:t>
        <a:bodyPr/>
        <a:lstStyle/>
        <a:p>
          <a:pPr algn="ctr"/>
          <a:endParaRPr lang="en-US" sz="1400">
            <a:latin typeface="Arial" panose="020B0604020202020204" pitchFamily="34" charset="0"/>
            <a:cs typeface="Arial" panose="020B0604020202020204" pitchFamily="34" charset="0"/>
          </a:endParaRPr>
        </a:p>
      </dgm:t>
    </dgm:pt>
    <dgm:pt modelId="{D66ECEF9-2C8E-47D2-B140-248E24817E81}" type="sibTrans" cxnId="{1D611718-E86A-4086-A03C-F6AA0C6EE3C0}">
      <dgm:prSet custT="1"/>
      <dgm:spPr/>
      <dgm:t>
        <a:bodyPr/>
        <a:lstStyle/>
        <a:p>
          <a:pPr algn="ctr"/>
          <a:endParaRPr lang="en-US" sz="700">
            <a:latin typeface="Arial" panose="020B0604020202020204" pitchFamily="34" charset="0"/>
            <a:cs typeface="Arial" panose="020B0604020202020204" pitchFamily="34" charset="0"/>
          </a:endParaRPr>
        </a:p>
      </dgm:t>
    </dgm:pt>
    <dgm:pt modelId="{4100C01E-53E6-42AD-8C7F-D519A700E127}">
      <dgm:prSet phldrT="[Text]" custT="1"/>
      <dgm:spPr/>
      <dgm:t>
        <a:bodyPr/>
        <a:lstStyle/>
        <a:p>
          <a:pPr algn="ctr"/>
          <a:r>
            <a:rPr lang="pl-PL" sz="1000">
              <a:latin typeface="Arial" panose="020B0604020202020204" pitchFamily="34" charset="0"/>
              <a:cs typeface="Arial" panose="020B0604020202020204" pitchFamily="34" charset="0"/>
            </a:rPr>
            <a:t>Calculate precooling temperature </a:t>
          </a:r>
          <a:r>
            <a:rPr lang="en-US" sz="1000" i="1">
              <a:latin typeface="Arial" panose="020B0604020202020204" pitchFamily="34" charset="0"/>
              <a:cs typeface="Arial" panose="020B0604020202020204" pitchFamily="34" charset="0"/>
            </a:rPr>
            <a:t>Θ</a:t>
          </a:r>
          <a:r>
            <a:rPr lang="en-US" sz="1000" i="1" baseline="-25000">
              <a:latin typeface="Arial" panose="020B0604020202020204" pitchFamily="34" charset="0"/>
              <a:cs typeface="Arial" panose="020B0604020202020204" pitchFamily="34" charset="0"/>
            </a:rPr>
            <a:t>min</a:t>
          </a:r>
          <a:r>
            <a:rPr lang="pl-PL" sz="1000" i="1" baseline="-25000">
              <a:latin typeface="Arial" panose="020B0604020202020204" pitchFamily="34" charset="0"/>
              <a:cs typeface="Arial" panose="020B0604020202020204" pitchFamily="34" charset="0"/>
            </a:rPr>
            <a:t>,pc </a:t>
          </a:r>
          <a:r>
            <a:rPr lang="pl-PL" sz="1000" i="0" baseline="0">
              <a:latin typeface="Arial" panose="020B0604020202020204" pitchFamily="34" charset="0"/>
              <a:cs typeface="Arial" panose="020B0604020202020204" pitchFamily="34" charset="0"/>
            </a:rPr>
            <a:t>(Eq. </a:t>
          </a:r>
          <a:r>
            <a:rPr lang="en-US" sz="1000" i="0" baseline="0">
              <a:latin typeface="Arial" panose="020B0604020202020204" pitchFamily="34" charset="0"/>
              <a:cs typeface="Arial" panose="020B0604020202020204" pitchFamily="34" charset="0"/>
            </a:rPr>
            <a:t>7</a:t>
          </a:r>
          <a:r>
            <a:rPr lang="pl-PL" sz="1000" i="0" baseline="0">
              <a:latin typeface="Arial" panose="020B0604020202020204" pitchFamily="34" charset="0"/>
              <a:cs typeface="Arial" panose="020B0604020202020204" pitchFamily="34" charset="0"/>
            </a:rPr>
            <a:t>)</a:t>
          </a:r>
          <a:r>
            <a:rPr lang="pl-PL" sz="1000" i="0">
              <a:latin typeface="Arial" panose="020B0604020202020204" pitchFamily="34" charset="0"/>
              <a:cs typeface="Arial" panose="020B0604020202020204" pitchFamily="34" charset="0"/>
            </a:rPr>
            <a:t>  </a:t>
          </a:r>
          <a:endParaRPr lang="en-US" sz="1000" i="0">
            <a:latin typeface="Arial" panose="020B0604020202020204" pitchFamily="34" charset="0"/>
            <a:cs typeface="Arial" panose="020B0604020202020204" pitchFamily="34" charset="0"/>
          </a:endParaRPr>
        </a:p>
      </dgm:t>
    </dgm:pt>
    <dgm:pt modelId="{18CDC141-8F3C-449F-8137-7C2F1C852D9B}" type="parTrans" cxnId="{924371F8-9ECC-4F40-8B50-E391069871CE}">
      <dgm:prSet/>
      <dgm:spPr/>
      <dgm:t>
        <a:bodyPr/>
        <a:lstStyle/>
        <a:p>
          <a:pPr algn="ctr"/>
          <a:endParaRPr lang="en-US" sz="1400">
            <a:latin typeface="Arial" panose="020B0604020202020204" pitchFamily="34" charset="0"/>
            <a:cs typeface="Arial" panose="020B0604020202020204" pitchFamily="34" charset="0"/>
          </a:endParaRPr>
        </a:p>
      </dgm:t>
    </dgm:pt>
    <dgm:pt modelId="{1DB1F19A-118E-4E1C-BC31-22CCC03DC506}" type="sibTrans" cxnId="{924371F8-9ECC-4F40-8B50-E391069871CE}">
      <dgm:prSet custT="1"/>
      <dgm:spPr/>
      <dgm:t>
        <a:bodyPr/>
        <a:lstStyle/>
        <a:p>
          <a:pPr algn="ctr"/>
          <a:endParaRPr lang="en-US" sz="700">
            <a:latin typeface="Arial" panose="020B0604020202020204" pitchFamily="34" charset="0"/>
            <a:cs typeface="Arial" panose="020B0604020202020204" pitchFamily="34" charset="0"/>
          </a:endParaRPr>
        </a:p>
      </dgm:t>
    </dgm:pt>
    <dgm:pt modelId="{7902E79B-7A3A-455B-9703-5767D7BDEA28}">
      <dgm:prSet phldrT="[Text]" custT="1"/>
      <dgm:spPr/>
      <dgm:t>
        <a:bodyPr/>
        <a:lstStyle/>
        <a:p>
          <a:pPr algn="ctr"/>
          <a:r>
            <a:rPr lang="pl-PL" sz="1000">
              <a:latin typeface="Arial" panose="020B0604020202020204" pitchFamily="34" charset="0"/>
              <a:cs typeface="Arial" panose="020B0604020202020204" pitchFamily="34" charset="0"/>
            </a:rPr>
            <a:t>Calculate duration of precooling </a:t>
          </a:r>
          <a:r>
            <a:rPr lang="pl-PL" sz="1000" i="1">
              <a:latin typeface="Arial" panose="020B0604020202020204" pitchFamily="34" charset="0"/>
              <a:cs typeface="Arial" panose="020B0604020202020204" pitchFamily="34" charset="0"/>
            </a:rPr>
            <a:t>∆t</a:t>
          </a:r>
          <a:r>
            <a:rPr lang="pl-PL" sz="1000" i="1" baseline="-25000">
              <a:latin typeface="Arial" panose="020B0604020202020204" pitchFamily="34" charset="0"/>
              <a:cs typeface="Arial" panose="020B0604020202020204" pitchFamily="34" charset="0"/>
            </a:rPr>
            <a:t>pc</a:t>
          </a:r>
          <a:r>
            <a:rPr lang="pl-PL" sz="1000" i="1">
              <a:latin typeface="Arial" panose="020B0604020202020204" pitchFamily="34" charset="0"/>
              <a:cs typeface="Arial" panose="020B0604020202020204" pitchFamily="34" charset="0"/>
            </a:rPr>
            <a:t> </a:t>
          </a:r>
          <a:r>
            <a:rPr lang="pl-PL" sz="1000">
              <a:latin typeface="Arial" panose="020B0604020202020204" pitchFamily="34" charset="0"/>
              <a:cs typeface="Arial" panose="020B0604020202020204" pitchFamily="34" charset="0"/>
            </a:rPr>
            <a:t>(Eq. </a:t>
          </a:r>
          <a:r>
            <a:rPr lang="en-US" sz="1000">
              <a:latin typeface="Arial" panose="020B0604020202020204" pitchFamily="34" charset="0"/>
              <a:cs typeface="Arial" panose="020B0604020202020204" pitchFamily="34" charset="0"/>
            </a:rPr>
            <a:t>8</a:t>
          </a:r>
          <a:r>
            <a:rPr lang="pl-PL" sz="1000">
              <a:latin typeface="Arial" panose="020B0604020202020204" pitchFamily="34" charset="0"/>
              <a:cs typeface="Arial" panose="020B0604020202020204" pitchFamily="34" charset="0"/>
            </a:rPr>
            <a:t>)</a:t>
          </a:r>
          <a:endParaRPr lang="en-US" sz="1000">
            <a:latin typeface="Arial" panose="020B0604020202020204" pitchFamily="34" charset="0"/>
            <a:cs typeface="Arial" panose="020B0604020202020204" pitchFamily="34" charset="0"/>
          </a:endParaRPr>
        </a:p>
      </dgm:t>
    </dgm:pt>
    <dgm:pt modelId="{2C06D80D-62F9-4EB7-9C7E-F601064CF346}" type="parTrans" cxnId="{A223476D-C0CD-48CD-8750-79F5FB9B7ACC}">
      <dgm:prSet/>
      <dgm:spPr/>
      <dgm:t>
        <a:bodyPr/>
        <a:lstStyle/>
        <a:p>
          <a:pPr algn="ctr"/>
          <a:endParaRPr lang="en-US" sz="1400">
            <a:latin typeface="Arial" panose="020B0604020202020204" pitchFamily="34" charset="0"/>
            <a:cs typeface="Arial" panose="020B0604020202020204" pitchFamily="34" charset="0"/>
          </a:endParaRPr>
        </a:p>
      </dgm:t>
    </dgm:pt>
    <dgm:pt modelId="{3188473B-1E03-4995-8433-024CB97D2390}" type="sibTrans" cxnId="{A223476D-C0CD-48CD-8750-79F5FB9B7ACC}">
      <dgm:prSet custT="1"/>
      <dgm:spPr/>
      <dgm:t>
        <a:bodyPr/>
        <a:lstStyle/>
        <a:p>
          <a:pPr algn="ctr"/>
          <a:endParaRPr lang="en-US" sz="700">
            <a:latin typeface="Arial" panose="020B0604020202020204" pitchFamily="34" charset="0"/>
            <a:cs typeface="Arial" panose="020B0604020202020204" pitchFamily="34" charset="0"/>
          </a:endParaRPr>
        </a:p>
      </dgm:t>
    </dgm:pt>
    <dgm:pt modelId="{62FF7668-7920-4BCC-997C-7D6044A33C68}">
      <dgm:prSet custT="1"/>
      <dgm:spPr/>
      <dgm:t>
        <a:bodyPr/>
        <a:lstStyle/>
        <a:p>
          <a:pPr algn="ctr"/>
          <a:r>
            <a:rPr lang="pl-PL" sz="1000">
              <a:latin typeface="Arial" panose="020B0604020202020204" pitchFamily="34" charset="0"/>
              <a:cs typeface="Arial" panose="020B0604020202020204" pitchFamily="34" charset="0"/>
            </a:rPr>
            <a:t>Begin precooling at time </a:t>
          </a:r>
          <a:r>
            <a:rPr lang="pl-PL" sz="1000" i="1">
              <a:latin typeface="Arial" panose="020B0604020202020204" pitchFamily="34" charset="0"/>
              <a:cs typeface="Arial" panose="020B0604020202020204" pitchFamily="34" charset="0"/>
            </a:rPr>
            <a:t>t</a:t>
          </a:r>
          <a:r>
            <a:rPr lang="pl-PL" sz="1000" i="1" baseline="-25000">
              <a:latin typeface="Arial" panose="020B0604020202020204" pitchFamily="34" charset="0"/>
              <a:cs typeface="Arial" panose="020B0604020202020204" pitchFamily="34" charset="0"/>
            </a:rPr>
            <a:t>pc</a:t>
          </a:r>
          <a:r>
            <a:rPr lang="pl-PL" sz="1000" baseline="-25000">
              <a:latin typeface="Arial" panose="020B0604020202020204" pitchFamily="34" charset="0"/>
              <a:cs typeface="Arial" panose="020B0604020202020204" pitchFamily="34" charset="0"/>
            </a:rPr>
            <a:t> </a:t>
          </a:r>
          <a:r>
            <a:rPr lang="pl-PL" sz="1000">
              <a:latin typeface="Arial" panose="020B0604020202020204" pitchFamily="34" charset="0"/>
              <a:cs typeface="Arial" panose="020B0604020202020204" pitchFamily="34" charset="0"/>
            </a:rPr>
            <a:t>= </a:t>
          </a:r>
          <a:r>
            <a:rPr lang="pl-PL" sz="1000" i="1">
              <a:latin typeface="Arial" panose="020B0604020202020204" pitchFamily="34" charset="0"/>
              <a:cs typeface="Arial" panose="020B0604020202020204" pitchFamily="34" charset="0"/>
            </a:rPr>
            <a:t>t</a:t>
          </a:r>
          <a:r>
            <a:rPr lang="pl-PL" sz="1000" i="1" baseline="-25000">
              <a:latin typeface="Arial" panose="020B0604020202020204" pitchFamily="34" charset="0"/>
              <a:cs typeface="Arial" panose="020B0604020202020204" pitchFamily="34" charset="0"/>
            </a:rPr>
            <a:t>dr</a:t>
          </a:r>
          <a:r>
            <a:rPr lang="pl-PL" sz="1000" baseline="-25000">
              <a:latin typeface="Arial" panose="020B0604020202020204" pitchFamily="34" charset="0"/>
              <a:cs typeface="Arial" panose="020B0604020202020204" pitchFamily="34" charset="0"/>
            </a:rPr>
            <a:t> </a:t>
          </a:r>
          <a:r>
            <a:rPr lang="pl-PL" sz="1000" baseline="0">
              <a:latin typeface="Arial" panose="020B0604020202020204" pitchFamily="34" charset="0"/>
              <a:cs typeface="Arial" panose="020B0604020202020204" pitchFamily="34" charset="0"/>
            </a:rPr>
            <a:t>- </a:t>
          </a:r>
          <a:r>
            <a:rPr lang="pl-PL" sz="1000" i="1">
              <a:latin typeface="Arial" panose="020B0604020202020204" pitchFamily="34" charset="0"/>
              <a:cs typeface="Arial" panose="020B0604020202020204" pitchFamily="34" charset="0"/>
            </a:rPr>
            <a:t>∆t</a:t>
          </a:r>
          <a:r>
            <a:rPr lang="pl-PL" sz="1000" i="1" baseline="-25000">
              <a:latin typeface="Arial" panose="020B0604020202020204" pitchFamily="34" charset="0"/>
              <a:cs typeface="Arial" panose="020B0604020202020204" pitchFamily="34" charset="0"/>
            </a:rPr>
            <a:t>pc</a:t>
          </a:r>
          <a:r>
            <a:rPr lang="pl-PL" sz="1000">
              <a:latin typeface="Arial" panose="020B0604020202020204" pitchFamily="34" charset="0"/>
              <a:cs typeface="Arial" panose="020B0604020202020204" pitchFamily="34" charset="0"/>
            </a:rPr>
            <a:t> </a:t>
          </a:r>
          <a:endParaRPr lang="en-US" sz="1000" baseline="0">
            <a:latin typeface="Arial" panose="020B0604020202020204" pitchFamily="34" charset="0"/>
            <a:cs typeface="Arial" panose="020B0604020202020204" pitchFamily="34" charset="0"/>
          </a:endParaRPr>
        </a:p>
      </dgm:t>
    </dgm:pt>
    <dgm:pt modelId="{94537E21-A678-4D1C-B836-8059584BB0B9}" type="parTrans" cxnId="{2DC69914-9EE4-46E4-B7D1-F8E3146D6EBF}">
      <dgm:prSet/>
      <dgm:spPr/>
      <dgm:t>
        <a:bodyPr/>
        <a:lstStyle/>
        <a:p>
          <a:pPr algn="ctr"/>
          <a:endParaRPr lang="en-US" sz="1400">
            <a:latin typeface="Arial" panose="020B0604020202020204" pitchFamily="34" charset="0"/>
            <a:cs typeface="Arial" panose="020B0604020202020204" pitchFamily="34" charset="0"/>
          </a:endParaRPr>
        </a:p>
      </dgm:t>
    </dgm:pt>
    <dgm:pt modelId="{22A26498-0819-40A5-B8EE-7F3DCE12CDED}" type="sibTrans" cxnId="{2DC69914-9EE4-46E4-B7D1-F8E3146D6EBF}">
      <dgm:prSet custT="1"/>
      <dgm:spPr/>
      <dgm:t>
        <a:bodyPr/>
        <a:lstStyle/>
        <a:p>
          <a:pPr algn="ctr"/>
          <a:endParaRPr lang="en-US" sz="700">
            <a:latin typeface="Arial" panose="020B0604020202020204" pitchFamily="34" charset="0"/>
            <a:cs typeface="Arial" panose="020B0604020202020204" pitchFamily="34" charset="0"/>
          </a:endParaRPr>
        </a:p>
      </dgm:t>
    </dgm:pt>
    <dgm:pt modelId="{C2F2B08E-EB5C-4655-B327-A933BE36FB63}">
      <dgm:prSet custT="1"/>
      <dgm:spPr/>
      <dgm:t>
        <a:bodyPr/>
        <a:lstStyle/>
        <a:p>
          <a:pPr algn="ctr"/>
          <a:r>
            <a:rPr lang="pl-PL" sz="1000" baseline="0">
              <a:latin typeface="Arial" panose="020B0604020202020204" pitchFamily="34" charset="0"/>
              <a:cs typeface="Arial" panose="020B0604020202020204" pitchFamily="34" charset="0"/>
            </a:rPr>
            <a:t>Switch off cooling system a</a:t>
          </a:r>
          <a:r>
            <a:rPr lang="pl-PL" sz="1000">
              <a:latin typeface="Arial" panose="020B0604020202020204" pitchFamily="34" charset="0"/>
              <a:cs typeface="Arial" panose="020B0604020202020204" pitchFamily="34" charset="0"/>
            </a:rPr>
            <a:t>t time </a:t>
          </a:r>
          <a:r>
            <a:rPr lang="pl-PL" sz="1000" i="1">
              <a:latin typeface="Arial" panose="020B0604020202020204" pitchFamily="34" charset="0"/>
              <a:cs typeface="Arial" panose="020B0604020202020204" pitchFamily="34" charset="0"/>
            </a:rPr>
            <a:t>t</a:t>
          </a:r>
          <a:r>
            <a:rPr lang="pl-PL" sz="1000" i="1" baseline="-25000">
              <a:latin typeface="Arial" panose="020B0604020202020204" pitchFamily="34" charset="0"/>
              <a:cs typeface="Arial" panose="020B0604020202020204" pitchFamily="34" charset="0"/>
            </a:rPr>
            <a:t>dr</a:t>
          </a:r>
          <a:endParaRPr lang="en-US" sz="1000" i="1">
            <a:latin typeface="Arial" panose="020B0604020202020204" pitchFamily="34" charset="0"/>
            <a:cs typeface="Arial" panose="020B0604020202020204" pitchFamily="34" charset="0"/>
          </a:endParaRPr>
        </a:p>
      </dgm:t>
    </dgm:pt>
    <dgm:pt modelId="{795A2121-017E-459C-8DFE-9A751D61DB2E}" type="parTrans" cxnId="{9E7EBCD1-5314-466D-91D4-E247454ECB02}">
      <dgm:prSet/>
      <dgm:spPr/>
      <dgm:t>
        <a:bodyPr/>
        <a:lstStyle/>
        <a:p>
          <a:pPr algn="ctr"/>
          <a:endParaRPr lang="en-US" sz="1400">
            <a:latin typeface="Arial" panose="020B0604020202020204" pitchFamily="34" charset="0"/>
            <a:cs typeface="Arial" panose="020B0604020202020204" pitchFamily="34" charset="0"/>
          </a:endParaRPr>
        </a:p>
      </dgm:t>
    </dgm:pt>
    <dgm:pt modelId="{546F0B3C-1054-4AD3-BC06-9B55E8D56E6E}" type="sibTrans" cxnId="{9E7EBCD1-5314-466D-91D4-E247454ECB02}">
      <dgm:prSet custT="1"/>
      <dgm:spPr/>
      <dgm:t>
        <a:bodyPr/>
        <a:lstStyle/>
        <a:p>
          <a:pPr algn="ctr"/>
          <a:endParaRPr lang="en-US" sz="700">
            <a:latin typeface="Arial" panose="020B0604020202020204" pitchFamily="34" charset="0"/>
            <a:cs typeface="Arial" panose="020B0604020202020204" pitchFamily="34" charset="0"/>
          </a:endParaRPr>
        </a:p>
      </dgm:t>
    </dgm:pt>
    <dgm:pt modelId="{14D31487-6496-441B-AF04-29966D47363F}">
      <dgm:prSet custT="1"/>
      <dgm:spPr/>
      <dgm:t>
        <a:bodyPr/>
        <a:lstStyle/>
        <a:p>
          <a:pPr algn="ctr"/>
          <a:r>
            <a:rPr lang="pl-PL" sz="1000">
              <a:latin typeface="Arial" panose="020B0604020202020204" pitchFamily="34" charset="0"/>
              <a:cs typeface="Arial" panose="020B0604020202020204" pitchFamily="34" charset="0"/>
            </a:rPr>
            <a:t>Switch on cooling system at time </a:t>
          </a:r>
          <a:endParaRPr lang="en-US" sz="1000">
            <a:latin typeface="Arial" panose="020B0604020202020204" pitchFamily="34" charset="0"/>
            <a:cs typeface="Arial" panose="020B0604020202020204" pitchFamily="34" charset="0"/>
          </a:endParaRPr>
        </a:p>
        <a:p>
          <a:pPr algn="ctr"/>
          <a:r>
            <a:rPr lang="pl-PL" sz="1000">
              <a:latin typeface="Arial" panose="020B0604020202020204" pitchFamily="34" charset="0"/>
              <a:cs typeface="Arial" panose="020B0604020202020204" pitchFamily="34" charset="0"/>
            </a:rPr>
            <a:t>t</a:t>
          </a:r>
          <a:r>
            <a:rPr lang="pl-PL" sz="1000" baseline="-25000">
              <a:latin typeface="Arial" panose="020B0604020202020204" pitchFamily="34" charset="0"/>
              <a:cs typeface="Arial" panose="020B0604020202020204" pitchFamily="34" charset="0"/>
            </a:rPr>
            <a:t>dr</a:t>
          </a:r>
          <a:r>
            <a:rPr lang="pl-PL" sz="1000">
              <a:latin typeface="Arial" panose="020B0604020202020204" pitchFamily="34" charset="0"/>
              <a:cs typeface="Arial" panose="020B0604020202020204" pitchFamily="34" charset="0"/>
            </a:rPr>
            <a:t> + ∆t</a:t>
          </a:r>
          <a:r>
            <a:rPr lang="pl-PL" sz="1000" baseline="-25000">
              <a:latin typeface="Arial" panose="020B0604020202020204" pitchFamily="34" charset="0"/>
              <a:cs typeface="Arial" panose="020B0604020202020204" pitchFamily="34" charset="0"/>
            </a:rPr>
            <a:t>dr</a:t>
          </a:r>
          <a:r>
            <a:rPr lang="pl-PL" sz="1000">
              <a:latin typeface="Arial" panose="020B0604020202020204" pitchFamily="34" charset="0"/>
              <a:cs typeface="Arial" panose="020B0604020202020204" pitchFamily="34" charset="0"/>
            </a:rPr>
            <a:t>  </a:t>
          </a:r>
          <a:r>
            <a:rPr lang="en-US" sz="1000">
              <a:latin typeface="Arial" panose="020B0604020202020204" pitchFamily="34" charset="0"/>
              <a:cs typeface="Arial" panose="020B0604020202020204" pitchFamily="34" charset="0"/>
            </a:rPr>
            <a:t>or when </a:t>
          </a:r>
          <a:r>
            <a:rPr lang="en-US" sz="1000" i="1">
              <a:latin typeface="Arial" panose="020B0604020202020204" pitchFamily="34" charset="0"/>
              <a:cs typeface="Arial" panose="020B0604020202020204" pitchFamily="34" charset="0"/>
            </a:rPr>
            <a:t>θ</a:t>
          </a:r>
          <a:r>
            <a:rPr lang="en-US" sz="1000" i="1" baseline="-25000">
              <a:latin typeface="Arial" panose="020B0604020202020204" pitchFamily="34" charset="0"/>
              <a:cs typeface="Arial" panose="020B0604020202020204" pitchFamily="34" charset="0"/>
            </a:rPr>
            <a:t>t</a:t>
          </a:r>
          <a:r>
            <a:rPr lang="en-US" sz="1000" i="1">
              <a:latin typeface="Arial" panose="020B0604020202020204" pitchFamily="34" charset="0"/>
              <a:cs typeface="Arial" panose="020B0604020202020204" pitchFamily="34" charset="0"/>
            </a:rPr>
            <a:t> </a:t>
          </a:r>
          <a:r>
            <a:rPr lang="en-US" sz="1000" i="1">
              <a:latin typeface="Times New Roman" panose="02020603050405020304" pitchFamily="18" charset="0"/>
              <a:cs typeface="Times New Roman" panose="02020603050405020304" pitchFamily="18" charset="0"/>
            </a:rPr>
            <a:t>≥ </a:t>
          </a:r>
          <a:r>
            <a:rPr lang="en-US" sz="1000" i="1">
              <a:latin typeface="Arial" panose="020B0604020202020204" pitchFamily="34" charset="0"/>
              <a:cs typeface="Arial" panose="020B0604020202020204" pitchFamily="34" charset="0"/>
            </a:rPr>
            <a:t>θ</a:t>
          </a:r>
          <a:r>
            <a:rPr lang="en-US" sz="1000" i="1" baseline="-25000">
              <a:latin typeface="Arial" panose="020B0604020202020204" pitchFamily="34" charset="0"/>
              <a:cs typeface="Arial" panose="020B0604020202020204" pitchFamily="34" charset="0"/>
            </a:rPr>
            <a:t>max,1</a:t>
          </a:r>
          <a:endParaRPr lang="en-US" sz="1000">
            <a:latin typeface="Arial" panose="020B0604020202020204" pitchFamily="34" charset="0"/>
            <a:cs typeface="Arial" panose="020B0604020202020204" pitchFamily="34" charset="0"/>
          </a:endParaRPr>
        </a:p>
      </dgm:t>
    </dgm:pt>
    <dgm:pt modelId="{4AFC6732-233F-4D5B-9749-A78509C0C3E6}" type="parTrans" cxnId="{1925E6EE-2FB8-43CD-9C6B-D1A1CF538203}">
      <dgm:prSet/>
      <dgm:spPr/>
      <dgm:t>
        <a:bodyPr/>
        <a:lstStyle/>
        <a:p>
          <a:pPr algn="ctr"/>
          <a:endParaRPr lang="en-US" sz="1400">
            <a:latin typeface="Arial" panose="020B0604020202020204" pitchFamily="34" charset="0"/>
            <a:cs typeface="Arial" panose="020B0604020202020204" pitchFamily="34" charset="0"/>
          </a:endParaRPr>
        </a:p>
      </dgm:t>
    </dgm:pt>
    <dgm:pt modelId="{D95A5C68-3183-41BB-A3BD-927137617C26}" type="sibTrans" cxnId="{1925E6EE-2FB8-43CD-9C6B-D1A1CF538203}">
      <dgm:prSet/>
      <dgm:spPr/>
      <dgm:t>
        <a:bodyPr/>
        <a:lstStyle/>
        <a:p>
          <a:pPr algn="ctr"/>
          <a:endParaRPr lang="en-US" sz="1400">
            <a:latin typeface="Arial" panose="020B0604020202020204" pitchFamily="34" charset="0"/>
            <a:cs typeface="Arial" panose="020B0604020202020204" pitchFamily="34" charset="0"/>
          </a:endParaRPr>
        </a:p>
      </dgm:t>
    </dgm:pt>
    <dgm:pt modelId="{74D4FD08-2E45-42BE-9514-CA09BB66A0EE}" type="pres">
      <dgm:prSet presAssocID="{B8269897-B6DD-49BB-97AB-4F8176A6255C}" presName="linearFlow" presStyleCnt="0">
        <dgm:presLayoutVars>
          <dgm:resizeHandles val="exact"/>
        </dgm:presLayoutVars>
      </dgm:prSet>
      <dgm:spPr/>
    </dgm:pt>
    <dgm:pt modelId="{24CB1D0F-7AB1-4EC8-9AD1-531B46B2E25F}" type="pres">
      <dgm:prSet presAssocID="{790FB179-FF95-4FFD-A612-73A9A04D48E2}" presName="node" presStyleLbl="node1" presStyleIdx="0" presStyleCnt="6" custScaleX="110447">
        <dgm:presLayoutVars>
          <dgm:bulletEnabled val="1"/>
        </dgm:presLayoutVars>
      </dgm:prSet>
      <dgm:spPr/>
      <dgm:t>
        <a:bodyPr/>
        <a:lstStyle/>
        <a:p>
          <a:endParaRPr lang="en-US"/>
        </a:p>
      </dgm:t>
    </dgm:pt>
    <dgm:pt modelId="{F392D8CD-0A52-488E-85BB-DE148B83A17F}" type="pres">
      <dgm:prSet presAssocID="{D66ECEF9-2C8E-47D2-B140-248E24817E81}" presName="sibTrans" presStyleLbl="sibTrans2D1" presStyleIdx="0" presStyleCnt="5" custScaleX="110447"/>
      <dgm:spPr/>
      <dgm:t>
        <a:bodyPr/>
        <a:lstStyle/>
        <a:p>
          <a:endParaRPr lang="en-US"/>
        </a:p>
      </dgm:t>
    </dgm:pt>
    <dgm:pt modelId="{DF3E6AAB-BFF7-4C61-B9E0-F9CD60388893}" type="pres">
      <dgm:prSet presAssocID="{D66ECEF9-2C8E-47D2-B140-248E24817E81}" presName="connectorText" presStyleLbl="sibTrans2D1" presStyleIdx="0" presStyleCnt="5"/>
      <dgm:spPr/>
      <dgm:t>
        <a:bodyPr/>
        <a:lstStyle/>
        <a:p>
          <a:endParaRPr lang="en-US"/>
        </a:p>
      </dgm:t>
    </dgm:pt>
    <dgm:pt modelId="{512708C9-1107-4132-98A7-4EBB3C4A8E24}" type="pres">
      <dgm:prSet presAssocID="{4100C01E-53E6-42AD-8C7F-D519A700E127}" presName="node" presStyleLbl="node1" presStyleIdx="1" presStyleCnt="6" custScaleX="110447">
        <dgm:presLayoutVars>
          <dgm:bulletEnabled val="1"/>
        </dgm:presLayoutVars>
      </dgm:prSet>
      <dgm:spPr/>
      <dgm:t>
        <a:bodyPr/>
        <a:lstStyle/>
        <a:p>
          <a:endParaRPr lang="en-US"/>
        </a:p>
      </dgm:t>
    </dgm:pt>
    <dgm:pt modelId="{B0610C4B-3036-42A6-9EC3-03CE7A4BD422}" type="pres">
      <dgm:prSet presAssocID="{1DB1F19A-118E-4E1C-BC31-22CCC03DC506}" presName="sibTrans" presStyleLbl="sibTrans2D1" presStyleIdx="1" presStyleCnt="5" custScaleX="110447"/>
      <dgm:spPr/>
      <dgm:t>
        <a:bodyPr/>
        <a:lstStyle/>
        <a:p>
          <a:endParaRPr lang="en-US"/>
        </a:p>
      </dgm:t>
    </dgm:pt>
    <dgm:pt modelId="{288FB219-151E-4191-8F0B-97D4B1923ED4}" type="pres">
      <dgm:prSet presAssocID="{1DB1F19A-118E-4E1C-BC31-22CCC03DC506}" presName="connectorText" presStyleLbl="sibTrans2D1" presStyleIdx="1" presStyleCnt="5"/>
      <dgm:spPr/>
      <dgm:t>
        <a:bodyPr/>
        <a:lstStyle/>
        <a:p>
          <a:endParaRPr lang="en-US"/>
        </a:p>
      </dgm:t>
    </dgm:pt>
    <dgm:pt modelId="{877B7CB4-246D-4DD4-9AAA-D4C2C8DEC9C3}" type="pres">
      <dgm:prSet presAssocID="{7902E79B-7A3A-455B-9703-5767D7BDEA28}" presName="node" presStyleLbl="node1" presStyleIdx="2" presStyleCnt="6" custScaleX="110447">
        <dgm:presLayoutVars>
          <dgm:bulletEnabled val="1"/>
        </dgm:presLayoutVars>
      </dgm:prSet>
      <dgm:spPr/>
      <dgm:t>
        <a:bodyPr/>
        <a:lstStyle/>
        <a:p>
          <a:endParaRPr lang="en-US"/>
        </a:p>
      </dgm:t>
    </dgm:pt>
    <dgm:pt modelId="{A0B110F9-C025-4D5D-B2EA-893E46309400}" type="pres">
      <dgm:prSet presAssocID="{3188473B-1E03-4995-8433-024CB97D2390}" presName="sibTrans" presStyleLbl="sibTrans2D1" presStyleIdx="2" presStyleCnt="5" custScaleX="110447"/>
      <dgm:spPr/>
      <dgm:t>
        <a:bodyPr/>
        <a:lstStyle/>
        <a:p>
          <a:endParaRPr lang="en-US"/>
        </a:p>
      </dgm:t>
    </dgm:pt>
    <dgm:pt modelId="{D30CF5CC-5F9E-4FDB-B317-26177ACB03C1}" type="pres">
      <dgm:prSet presAssocID="{3188473B-1E03-4995-8433-024CB97D2390}" presName="connectorText" presStyleLbl="sibTrans2D1" presStyleIdx="2" presStyleCnt="5"/>
      <dgm:spPr/>
      <dgm:t>
        <a:bodyPr/>
        <a:lstStyle/>
        <a:p>
          <a:endParaRPr lang="en-US"/>
        </a:p>
      </dgm:t>
    </dgm:pt>
    <dgm:pt modelId="{B50FBCCE-A64C-4543-A079-58F5A18BFC4B}" type="pres">
      <dgm:prSet presAssocID="{62FF7668-7920-4BCC-997C-7D6044A33C68}" presName="node" presStyleLbl="node1" presStyleIdx="3" presStyleCnt="6" custScaleX="110447">
        <dgm:presLayoutVars>
          <dgm:bulletEnabled val="1"/>
        </dgm:presLayoutVars>
      </dgm:prSet>
      <dgm:spPr/>
      <dgm:t>
        <a:bodyPr/>
        <a:lstStyle/>
        <a:p>
          <a:endParaRPr lang="en-US"/>
        </a:p>
      </dgm:t>
    </dgm:pt>
    <dgm:pt modelId="{352924A8-9CF2-413C-BFF0-A1E7A96FCB1B}" type="pres">
      <dgm:prSet presAssocID="{22A26498-0819-40A5-B8EE-7F3DCE12CDED}" presName="sibTrans" presStyleLbl="sibTrans2D1" presStyleIdx="3" presStyleCnt="5" custScaleX="110447"/>
      <dgm:spPr/>
      <dgm:t>
        <a:bodyPr/>
        <a:lstStyle/>
        <a:p>
          <a:endParaRPr lang="en-US"/>
        </a:p>
      </dgm:t>
    </dgm:pt>
    <dgm:pt modelId="{D95FD9A1-3EE8-4127-A9D9-D12B77435646}" type="pres">
      <dgm:prSet presAssocID="{22A26498-0819-40A5-B8EE-7F3DCE12CDED}" presName="connectorText" presStyleLbl="sibTrans2D1" presStyleIdx="3" presStyleCnt="5"/>
      <dgm:spPr/>
      <dgm:t>
        <a:bodyPr/>
        <a:lstStyle/>
        <a:p>
          <a:endParaRPr lang="en-US"/>
        </a:p>
      </dgm:t>
    </dgm:pt>
    <dgm:pt modelId="{573591A0-018C-44CC-937D-273DC7EACCB9}" type="pres">
      <dgm:prSet presAssocID="{C2F2B08E-EB5C-4655-B327-A933BE36FB63}" presName="node" presStyleLbl="node1" presStyleIdx="4" presStyleCnt="6" custScaleX="110447">
        <dgm:presLayoutVars>
          <dgm:bulletEnabled val="1"/>
        </dgm:presLayoutVars>
      </dgm:prSet>
      <dgm:spPr/>
      <dgm:t>
        <a:bodyPr/>
        <a:lstStyle/>
        <a:p>
          <a:endParaRPr lang="en-US"/>
        </a:p>
      </dgm:t>
    </dgm:pt>
    <dgm:pt modelId="{5C1D3419-A143-4B84-82A1-FAFB4A339D18}" type="pres">
      <dgm:prSet presAssocID="{546F0B3C-1054-4AD3-BC06-9B55E8D56E6E}" presName="sibTrans" presStyleLbl="sibTrans2D1" presStyleIdx="4" presStyleCnt="5" custScaleX="110447"/>
      <dgm:spPr/>
      <dgm:t>
        <a:bodyPr/>
        <a:lstStyle/>
        <a:p>
          <a:endParaRPr lang="en-US"/>
        </a:p>
      </dgm:t>
    </dgm:pt>
    <dgm:pt modelId="{CEEFF0C7-81F6-4CB0-8591-3D3D1F1B2E6B}" type="pres">
      <dgm:prSet presAssocID="{546F0B3C-1054-4AD3-BC06-9B55E8D56E6E}" presName="connectorText" presStyleLbl="sibTrans2D1" presStyleIdx="4" presStyleCnt="5"/>
      <dgm:spPr/>
      <dgm:t>
        <a:bodyPr/>
        <a:lstStyle/>
        <a:p>
          <a:endParaRPr lang="en-US"/>
        </a:p>
      </dgm:t>
    </dgm:pt>
    <dgm:pt modelId="{4E00ADCD-7DF7-4759-A64F-1964CA8E6820}" type="pres">
      <dgm:prSet presAssocID="{14D31487-6496-441B-AF04-29966D47363F}" presName="node" presStyleLbl="node1" presStyleIdx="5" presStyleCnt="6" custScaleX="110447">
        <dgm:presLayoutVars>
          <dgm:bulletEnabled val="1"/>
        </dgm:presLayoutVars>
      </dgm:prSet>
      <dgm:spPr/>
      <dgm:t>
        <a:bodyPr/>
        <a:lstStyle/>
        <a:p>
          <a:endParaRPr lang="en-US"/>
        </a:p>
      </dgm:t>
    </dgm:pt>
  </dgm:ptLst>
  <dgm:cxnLst>
    <dgm:cxn modelId="{D8854B8E-3A7E-A244-8DEF-E8D4345C39E6}" type="presOf" srcId="{7902E79B-7A3A-455B-9703-5767D7BDEA28}" destId="{877B7CB4-246D-4DD4-9AAA-D4C2C8DEC9C3}" srcOrd="0" destOrd="0" presId="urn:microsoft.com/office/officeart/2005/8/layout/process2"/>
    <dgm:cxn modelId="{916B3AF7-F313-9646-8322-68E38B1723E8}" type="presOf" srcId="{3188473B-1E03-4995-8433-024CB97D2390}" destId="{D30CF5CC-5F9E-4FDB-B317-26177ACB03C1}" srcOrd="1" destOrd="0" presId="urn:microsoft.com/office/officeart/2005/8/layout/process2"/>
    <dgm:cxn modelId="{02E6BA73-7D5C-B749-A4B5-6C936CBFEBC7}" type="presOf" srcId="{790FB179-FF95-4FFD-A612-73A9A04D48E2}" destId="{24CB1D0F-7AB1-4EC8-9AD1-531B46B2E25F}" srcOrd="0" destOrd="0" presId="urn:microsoft.com/office/officeart/2005/8/layout/process2"/>
    <dgm:cxn modelId="{AB8BFA99-F164-3145-A55D-FF120610D410}" type="presOf" srcId="{1DB1F19A-118E-4E1C-BC31-22CCC03DC506}" destId="{288FB219-151E-4191-8F0B-97D4B1923ED4}" srcOrd="1" destOrd="0" presId="urn:microsoft.com/office/officeart/2005/8/layout/process2"/>
    <dgm:cxn modelId="{6F8DC44B-6D3B-BE4B-96BE-3EF0F62110AF}" type="presOf" srcId="{4100C01E-53E6-42AD-8C7F-D519A700E127}" destId="{512708C9-1107-4132-98A7-4EBB3C4A8E24}" srcOrd="0" destOrd="0" presId="urn:microsoft.com/office/officeart/2005/8/layout/process2"/>
    <dgm:cxn modelId="{1D611718-E86A-4086-A03C-F6AA0C6EE3C0}" srcId="{B8269897-B6DD-49BB-97AB-4F8176A6255C}" destId="{790FB179-FF95-4FFD-A612-73A9A04D48E2}" srcOrd="0" destOrd="0" parTransId="{E53C74E9-B56D-4156-A608-51CA82DE1BBD}" sibTransId="{D66ECEF9-2C8E-47D2-B140-248E24817E81}"/>
    <dgm:cxn modelId="{DF59AAB6-0F5C-6A4D-BFFA-87F9CFA7388F}" type="presOf" srcId="{546F0B3C-1054-4AD3-BC06-9B55E8D56E6E}" destId="{CEEFF0C7-81F6-4CB0-8591-3D3D1F1B2E6B}" srcOrd="1" destOrd="0" presId="urn:microsoft.com/office/officeart/2005/8/layout/process2"/>
    <dgm:cxn modelId="{C4A9AF02-5A2A-7544-AF2C-7D2B691A6EC2}" type="presOf" srcId="{14D31487-6496-441B-AF04-29966D47363F}" destId="{4E00ADCD-7DF7-4759-A64F-1964CA8E6820}" srcOrd="0" destOrd="0" presId="urn:microsoft.com/office/officeart/2005/8/layout/process2"/>
    <dgm:cxn modelId="{6F468EFF-907F-5B41-A433-A7BC244EE568}" type="presOf" srcId="{C2F2B08E-EB5C-4655-B327-A933BE36FB63}" destId="{573591A0-018C-44CC-937D-273DC7EACCB9}" srcOrd="0" destOrd="0" presId="urn:microsoft.com/office/officeart/2005/8/layout/process2"/>
    <dgm:cxn modelId="{BE452C0C-843E-D84E-B5A7-B43DBB690DD0}" type="presOf" srcId="{D66ECEF9-2C8E-47D2-B140-248E24817E81}" destId="{F392D8CD-0A52-488E-85BB-DE148B83A17F}" srcOrd="0" destOrd="0" presId="urn:microsoft.com/office/officeart/2005/8/layout/process2"/>
    <dgm:cxn modelId="{0AEDAB85-AEDA-C544-99CE-30102D9F9372}" type="presOf" srcId="{B8269897-B6DD-49BB-97AB-4F8176A6255C}" destId="{74D4FD08-2E45-42BE-9514-CA09BB66A0EE}" srcOrd="0" destOrd="0" presId="urn:microsoft.com/office/officeart/2005/8/layout/process2"/>
    <dgm:cxn modelId="{A223476D-C0CD-48CD-8750-79F5FB9B7ACC}" srcId="{B8269897-B6DD-49BB-97AB-4F8176A6255C}" destId="{7902E79B-7A3A-455B-9703-5767D7BDEA28}" srcOrd="2" destOrd="0" parTransId="{2C06D80D-62F9-4EB7-9C7E-F601064CF346}" sibTransId="{3188473B-1E03-4995-8433-024CB97D2390}"/>
    <dgm:cxn modelId="{2DC69914-9EE4-46E4-B7D1-F8E3146D6EBF}" srcId="{B8269897-B6DD-49BB-97AB-4F8176A6255C}" destId="{62FF7668-7920-4BCC-997C-7D6044A33C68}" srcOrd="3" destOrd="0" parTransId="{94537E21-A678-4D1C-B836-8059584BB0B9}" sibTransId="{22A26498-0819-40A5-B8EE-7F3DCE12CDED}"/>
    <dgm:cxn modelId="{DDB9945F-6858-C345-9F33-BBA50EE7FEE0}" type="presOf" srcId="{22A26498-0819-40A5-B8EE-7F3DCE12CDED}" destId="{352924A8-9CF2-413C-BFF0-A1E7A96FCB1B}" srcOrd="0" destOrd="0" presId="urn:microsoft.com/office/officeart/2005/8/layout/process2"/>
    <dgm:cxn modelId="{9E7EBCD1-5314-466D-91D4-E247454ECB02}" srcId="{B8269897-B6DD-49BB-97AB-4F8176A6255C}" destId="{C2F2B08E-EB5C-4655-B327-A933BE36FB63}" srcOrd="4" destOrd="0" parTransId="{795A2121-017E-459C-8DFE-9A751D61DB2E}" sibTransId="{546F0B3C-1054-4AD3-BC06-9B55E8D56E6E}"/>
    <dgm:cxn modelId="{924371F8-9ECC-4F40-8B50-E391069871CE}" srcId="{B8269897-B6DD-49BB-97AB-4F8176A6255C}" destId="{4100C01E-53E6-42AD-8C7F-D519A700E127}" srcOrd="1" destOrd="0" parTransId="{18CDC141-8F3C-449F-8137-7C2F1C852D9B}" sibTransId="{1DB1F19A-118E-4E1C-BC31-22CCC03DC506}"/>
    <dgm:cxn modelId="{564A88DA-A09A-634E-9A9F-4ECE800874FE}" type="presOf" srcId="{1DB1F19A-118E-4E1C-BC31-22CCC03DC506}" destId="{B0610C4B-3036-42A6-9EC3-03CE7A4BD422}" srcOrd="0" destOrd="0" presId="urn:microsoft.com/office/officeart/2005/8/layout/process2"/>
    <dgm:cxn modelId="{1925E6EE-2FB8-43CD-9C6B-D1A1CF538203}" srcId="{B8269897-B6DD-49BB-97AB-4F8176A6255C}" destId="{14D31487-6496-441B-AF04-29966D47363F}" srcOrd="5" destOrd="0" parTransId="{4AFC6732-233F-4D5B-9749-A78509C0C3E6}" sibTransId="{D95A5C68-3183-41BB-A3BD-927137617C26}"/>
    <dgm:cxn modelId="{87A3EB6F-D59C-6B47-B2B5-0316EA9A5C3A}" type="presOf" srcId="{D66ECEF9-2C8E-47D2-B140-248E24817E81}" destId="{DF3E6AAB-BFF7-4C61-B9E0-F9CD60388893}" srcOrd="1" destOrd="0" presId="urn:microsoft.com/office/officeart/2005/8/layout/process2"/>
    <dgm:cxn modelId="{BC596156-A4A6-EE4C-9DB9-C3BA240622DA}" type="presOf" srcId="{22A26498-0819-40A5-B8EE-7F3DCE12CDED}" destId="{D95FD9A1-3EE8-4127-A9D9-D12B77435646}" srcOrd="1" destOrd="0" presId="urn:microsoft.com/office/officeart/2005/8/layout/process2"/>
    <dgm:cxn modelId="{F0D20D17-F696-1C4D-BCA8-A94044E0D0FF}" type="presOf" srcId="{546F0B3C-1054-4AD3-BC06-9B55E8D56E6E}" destId="{5C1D3419-A143-4B84-82A1-FAFB4A339D18}" srcOrd="0" destOrd="0" presId="urn:microsoft.com/office/officeart/2005/8/layout/process2"/>
    <dgm:cxn modelId="{A300A0C6-107A-2942-BF1D-770F69F3251A}" type="presOf" srcId="{62FF7668-7920-4BCC-997C-7D6044A33C68}" destId="{B50FBCCE-A64C-4543-A079-58F5A18BFC4B}" srcOrd="0" destOrd="0" presId="urn:microsoft.com/office/officeart/2005/8/layout/process2"/>
    <dgm:cxn modelId="{163C0E31-E80C-2E4B-AA31-16A8F33B479F}" type="presOf" srcId="{3188473B-1E03-4995-8433-024CB97D2390}" destId="{A0B110F9-C025-4D5D-B2EA-893E46309400}" srcOrd="0" destOrd="0" presId="urn:microsoft.com/office/officeart/2005/8/layout/process2"/>
    <dgm:cxn modelId="{773E2700-148B-4645-BD2F-4B65A3E4F4B3}" type="presParOf" srcId="{74D4FD08-2E45-42BE-9514-CA09BB66A0EE}" destId="{24CB1D0F-7AB1-4EC8-9AD1-531B46B2E25F}" srcOrd="0" destOrd="0" presId="urn:microsoft.com/office/officeart/2005/8/layout/process2"/>
    <dgm:cxn modelId="{82966F7A-810E-9E4B-B691-4075C67B6988}" type="presParOf" srcId="{74D4FD08-2E45-42BE-9514-CA09BB66A0EE}" destId="{F392D8CD-0A52-488E-85BB-DE148B83A17F}" srcOrd="1" destOrd="0" presId="urn:microsoft.com/office/officeart/2005/8/layout/process2"/>
    <dgm:cxn modelId="{26ED4AF1-31C2-CA4C-842F-0532ED885D3E}" type="presParOf" srcId="{F392D8CD-0A52-488E-85BB-DE148B83A17F}" destId="{DF3E6AAB-BFF7-4C61-B9E0-F9CD60388893}" srcOrd="0" destOrd="0" presId="urn:microsoft.com/office/officeart/2005/8/layout/process2"/>
    <dgm:cxn modelId="{510BB8DB-93EF-8645-96DA-EEFBB4A7C40D}" type="presParOf" srcId="{74D4FD08-2E45-42BE-9514-CA09BB66A0EE}" destId="{512708C9-1107-4132-98A7-4EBB3C4A8E24}" srcOrd="2" destOrd="0" presId="urn:microsoft.com/office/officeart/2005/8/layout/process2"/>
    <dgm:cxn modelId="{4C629EF1-225D-BD4E-B968-D9040A78F589}" type="presParOf" srcId="{74D4FD08-2E45-42BE-9514-CA09BB66A0EE}" destId="{B0610C4B-3036-42A6-9EC3-03CE7A4BD422}" srcOrd="3" destOrd="0" presId="urn:microsoft.com/office/officeart/2005/8/layout/process2"/>
    <dgm:cxn modelId="{76CE08BA-2A83-A24A-83E1-E117DF27E593}" type="presParOf" srcId="{B0610C4B-3036-42A6-9EC3-03CE7A4BD422}" destId="{288FB219-151E-4191-8F0B-97D4B1923ED4}" srcOrd="0" destOrd="0" presId="urn:microsoft.com/office/officeart/2005/8/layout/process2"/>
    <dgm:cxn modelId="{E7E3E6E3-9244-7B40-83B1-C84273FEE08F}" type="presParOf" srcId="{74D4FD08-2E45-42BE-9514-CA09BB66A0EE}" destId="{877B7CB4-246D-4DD4-9AAA-D4C2C8DEC9C3}" srcOrd="4" destOrd="0" presId="urn:microsoft.com/office/officeart/2005/8/layout/process2"/>
    <dgm:cxn modelId="{6DB45832-172B-F04C-B0C4-C353CE0CB51B}" type="presParOf" srcId="{74D4FD08-2E45-42BE-9514-CA09BB66A0EE}" destId="{A0B110F9-C025-4D5D-B2EA-893E46309400}" srcOrd="5" destOrd="0" presId="urn:microsoft.com/office/officeart/2005/8/layout/process2"/>
    <dgm:cxn modelId="{2315B4F4-D1C9-2D4E-87B6-24EB9DEE7688}" type="presParOf" srcId="{A0B110F9-C025-4D5D-B2EA-893E46309400}" destId="{D30CF5CC-5F9E-4FDB-B317-26177ACB03C1}" srcOrd="0" destOrd="0" presId="urn:microsoft.com/office/officeart/2005/8/layout/process2"/>
    <dgm:cxn modelId="{F77C3EC4-EDAA-3643-A5C7-6743FA702A08}" type="presParOf" srcId="{74D4FD08-2E45-42BE-9514-CA09BB66A0EE}" destId="{B50FBCCE-A64C-4543-A079-58F5A18BFC4B}" srcOrd="6" destOrd="0" presId="urn:microsoft.com/office/officeart/2005/8/layout/process2"/>
    <dgm:cxn modelId="{726997C8-10C3-9D49-8E9A-ECDD14CBFDD1}" type="presParOf" srcId="{74D4FD08-2E45-42BE-9514-CA09BB66A0EE}" destId="{352924A8-9CF2-413C-BFF0-A1E7A96FCB1B}" srcOrd="7" destOrd="0" presId="urn:microsoft.com/office/officeart/2005/8/layout/process2"/>
    <dgm:cxn modelId="{CD892423-C036-6F48-ACC0-91C1F0E11E0D}" type="presParOf" srcId="{352924A8-9CF2-413C-BFF0-A1E7A96FCB1B}" destId="{D95FD9A1-3EE8-4127-A9D9-D12B77435646}" srcOrd="0" destOrd="0" presId="urn:microsoft.com/office/officeart/2005/8/layout/process2"/>
    <dgm:cxn modelId="{731A4839-10A1-624A-AD19-97CD0B53B531}" type="presParOf" srcId="{74D4FD08-2E45-42BE-9514-CA09BB66A0EE}" destId="{573591A0-018C-44CC-937D-273DC7EACCB9}" srcOrd="8" destOrd="0" presId="urn:microsoft.com/office/officeart/2005/8/layout/process2"/>
    <dgm:cxn modelId="{2C762446-49C9-A240-BE88-1738786B7009}" type="presParOf" srcId="{74D4FD08-2E45-42BE-9514-CA09BB66A0EE}" destId="{5C1D3419-A143-4B84-82A1-FAFB4A339D18}" srcOrd="9" destOrd="0" presId="urn:microsoft.com/office/officeart/2005/8/layout/process2"/>
    <dgm:cxn modelId="{168A4A91-94B7-914E-835D-9AF1650BCA61}" type="presParOf" srcId="{5C1D3419-A143-4B84-82A1-FAFB4A339D18}" destId="{CEEFF0C7-81F6-4CB0-8591-3D3D1F1B2E6B}" srcOrd="0" destOrd="0" presId="urn:microsoft.com/office/officeart/2005/8/layout/process2"/>
    <dgm:cxn modelId="{25A4470D-46CE-2442-8617-E4AFC6738814}" type="presParOf" srcId="{74D4FD08-2E45-42BE-9514-CA09BB66A0EE}" destId="{4E00ADCD-7DF7-4759-A64F-1964CA8E6820}" srcOrd="10" destOrd="0" presId="urn:microsoft.com/office/officeart/2005/8/layout/process2"/>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4CB1D0F-7AB1-4EC8-9AD1-531B46B2E25F}">
      <dsp:nvSpPr>
        <dsp:cNvPr id="0" name=""/>
        <dsp:cNvSpPr/>
      </dsp:nvSpPr>
      <dsp:spPr>
        <a:xfrm>
          <a:off x="229710" y="3699"/>
          <a:ext cx="2169478" cy="491067"/>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latin typeface="Arial" panose="020B0604020202020204" pitchFamily="34" charset="0"/>
              <a:cs typeface="Arial" panose="020B0604020202020204" pitchFamily="34" charset="0"/>
            </a:rPr>
            <a:t>Predict the</a:t>
          </a:r>
          <a:r>
            <a:rPr lang="pl-PL" sz="1000" kern="1200">
              <a:latin typeface="Arial" panose="020B0604020202020204" pitchFamily="34" charset="0"/>
              <a:cs typeface="Arial" panose="020B0604020202020204" pitchFamily="34" charset="0"/>
            </a:rPr>
            <a:t> start time </a:t>
          </a:r>
          <a:r>
            <a:rPr lang="pl-PL" sz="1000" i="1" kern="1200">
              <a:latin typeface="Arial" panose="020B0604020202020204" pitchFamily="34" charset="0"/>
              <a:cs typeface="Arial" panose="020B0604020202020204" pitchFamily="34" charset="0"/>
            </a:rPr>
            <a:t>t</a:t>
          </a:r>
          <a:r>
            <a:rPr lang="pl-PL" sz="1000" i="1" kern="1200" baseline="-25000">
              <a:latin typeface="Arial" panose="020B0604020202020204" pitchFamily="34" charset="0"/>
              <a:cs typeface="Arial" panose="020B0604020202020204" pitchFamily="34" charset="0"/>
            </a:rPr>
            <a:t>dr</a:t>
          </a:r>
          <a:r>
            <a:rPr lang="pl-PL" sz="1000" kern="1200">
              <a:latin typeface="Arial" panose="020B0604020202020204" pitchFamily="34" charset="0"/>
              <a:cs typeface="Arial" panose="020B0604020202020204" pitchFamily="34" charset="0"/>
            </a:rPr>
            <a:t> and duration </a:t>
          </a:r>
          <a:r>
            <a:rPr lang="pl-PL" sz="1000" i="1" kern="1200">
              <a:latin typeface="Arial" panose="020B0604020202020204" pitchFamily="34" charset="0"/>
              <a:cs typeface="Arial" panose="020B0604020202020204" pitchFamily="34" charset="0"/>
            </a:rPr>
            <a:t>∆t</a:t>
          </a:r>
          <a:r>
            <a:rPr lang="pl-PL" sz="1000" i="1" kern="1200" baseline="-25000">
              <a:latin typeface="Arial" panose="020B0604020202020204" pitchFamily="34" charset="0"/>
              <a:cs typeface="Arial" panose="020B0604020202020204" pitchFamily="34" charset="0"/>
            </a:rPr>
            <a:t>dr</a:t>
          </a:r>
          <a:r>
            <a:rPr lang="pl-PL" sz="1000" i="1" kern="1200">
              <a:latin typeface="Arial" panose="020B0604020202020204" pitchFamily="34" charset="0"/>
              <a:cs typeface="Arial" panose="020B0604020202020204" pitchFamily="34" charset="0"/>
            </a:rPr>
            <a:t> </a:t>
          </a:r>
          <a:r>
            <a:rPr lang="pl-PL" sz="1000" kern="1200">
              <a:latin typeface="Arial" panose="020B0604020202020204" pitchFamily="34" charset="0"/>
              <a:cs typeface="Arial" panose="020B0604020202020204" pitchFamily="34" charset="0"/>
            </a:rPr>
            <a:t>of </a:t>
          </a:r>
          <a:r>
            <a:rPr lang="en-US" sz="1000" kern="1200">
              <a:latin typeface="Arial" panose="020B0604020202020204" pitchFamily="34" charset="0"/>
              <a:cs typeface="Arial" panose="020B0604020202020204" pitchFamily="34" charset="0"/>
            </a:rPr>
            <a:t>the </a:t>
          </a:r>
          <a:r>
            <a:rPr lang="pl-PL" sz="1000" kern="1200">
              <a:latin typeface="Arial" panose="020B0604020202020204" pitchFamily="34" charset="0"/>
              <a:cs typeface="Arial" panose="020B0604020202020204" pitchFamily="34" charset="0"/>
            </a:rPr>
            <a:t>demand response event</a:t>
          </a:r>
          <a:endParaRPr lang="en-US" sz="1000" kern="1200">
            <a:latin typeface="Arial" panose="020B0604020202020204" pitchFamily="34" charset="0"/>
            <a:cs typeface="Arial" panose="020B0604020202020204" pitchFamily="34" charset="0"/>
          </a:endParaRPr>
        </a:p>
      </dsp:txBody>
      <dsp:txXfrm>
        <a:off x="244093" y="18082"/>
        <a:ext cx="2140712" cy="462301"/>
      </dsp:txXfrm>
    </dsp:sp>
    <dsp:sp modelId="{F392D8CD-0A52-488E-85BB-DE148B83A17F}">
      <dsp:nvSpPr>
        <dsp:cNvPr id="0" name=""/>
        <dsp:cNvSpPr/>
      </dsp:nvSpPr>
      <dsp:spPr>
        <a:xfrm rot="5400000">
          <a:off x="1212755" y="507043"/>
          <a:ext cx="203388" cy="220980"/>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n-US" sz="700" kern="1200">
            <a:latin typeface="Arial" panose="020B0604020202020204" pitchFamily="34" charset="0"/>
            <a:cs typeface="Arial" panose="020B0604020202020204" pitchFamily="34" charset="0"/>
          </a:endParaRPr>
        </a:p>
      </dsp:txBody>
      <dsp:txXfrm rot="-5400000">
        <a:off x="1248155" y="515839"/>
        <a:ext cx="132588" cy="142372"/>
      </dsp:txXfrm>
    </dsp:sp>
    <dsp:sp modelId="{512708C9-1107-4132-98A7-4EBB3C4A8E24}">
      <dsp:nvSpPr>
        <dsp:cNvPr id="0" name=""/>
        <dsp:cNvSpPr/>
      </dsp:nvSpPr>
      <dsp:spPr>
        <a:xfrm>
          <a:off x="229710" y="740300"/>
          <a:ext cx="2169478" cy="491067"/>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pl-PL" sz="1000" kern="1200">
              <a:latin typeface="Arial" panose="020B0604020202020204" pitchFamily="34" charset="0"/>
              <a:cs typeface="Arial" panose="020B0604020202020204" pitchFamily="34" charset="0"/>
            </a:rPr>
            <a:t>Calculate precooling temperature </a:t>
          </a:r>
          <a:r>
            <a:rPr lang="en-US" sz="1000" i="1" kern="1200">
              <a:latin typeface="Arial" panose="020B0604020202020204" pitchFamily="34" charset="0"/>
              <a:cs typeface="Arial" panose="020B0604020202020204" pitchFamily="34" charset="0"/>
            </a:rPr>
            <a:t>Θ</a:t>
          </a:r>
          <a:r>
            <a:rPr lang="en-US" sz="1000" i="1" kern="1200" baseline="-25000">
              <a:latin typeface="Arial" panose="020B0604020202020204" pitchFamily="34" charset="0"/>
              <a:cs typeface="Arial" panose="020B0604020202020204" pitchFamily="34" charset="0"/>
            </a:rPr>
            <a:t>min</a:t>
          </a:r>
          <a:r>
            <a:rPr lang="pl-PL" sz="1000" i="1" kern="1200" baseline="-25000">
              <a:latin typeface="Arial" panose="020B0604020202020204" pitchFamily="34" charset="0"/>
              <a:cs typeface="Arial" panose="020B0604020202020204" pitchFamily="34" charset="0"/>
            </a:rPr>
            <a:t>,pc </a:t>
          </a:r>
          <a:r>
            <a:rPr lang="pl-PL" sz="1000" i="0" kern="1200" baseline="0">
              <a:latin typeface="Arial" panose="020B0604020202020204" pitchFamily="34" charset="0"/>
              <a:cs typeface="Arial" panose="020B0604020202020204" pitchFamily="34" charset="0"/>
            </a:rPr>
            <a:t>(Eq. </a:t>
          </a:r>
          <a:r>
            <a:rPr lang="en-US" sz="1000" i="0" kern="1200" baseline="0">
              <a:latin typeface="Arial" panose="020B0604020202020204" pitchFamily="34" charset="0"/>
              <a:cs typeface="Arial" panose="020B0604020202020204" pitchFamily="34" charset="0"/>
            </a:rPr>
            <a:t>7</a:t>
          </a:r>
          <a:r>
            <a:rPr lang="pl-PL" sz="1000" i="0" kern="1200" baseline="0">
              <a:latin typeface="Arial" panose="020B0604020202020204" pitchFamily="34" charset="0"/>
              <a:cs typeface="Arial" panose="020B0604020202020204" pitchFamily="34" charset="0"/>
            </a:rPr>
            <a:t>)</a:t>
          </a:r>
          <a:r>
            <a:rPr lang="pl-PL" sz="1000" i="0" kern="1200">
              <a:latin typeface="Arial" panose="020B0604020202020204" pitchFamily="34" charset="0"/>
              <a:cs typeface="Arial" panose="020B0604020202020204" pitchFamily="34" charset="0"/>
            </a:rPr>
            <a:t>  </a:t>
          </a:r>
          <a:endParaRPr lang="en-US" sz="1000" i="0" kern="1200">
            <a:latin typeface="Arial" panose="020B0604020202020204" pitchFamily="34" charset="0"/>
            <a:cs typeface="Arial" panose="020B0604020202020204" pitchFamily="34" charset="0"/>
          </a:endParaRPr>
        </a:p>
      </dsp:txBody>
      <dsp:txXfrm>
        <a:off x="244093" y="754683"/>
        <a:ext cx="2140712" cy="462301"/>
      </dsp:txXfrm>
    </dsp:sp>
    <dsp:sp modelId="{B0610C4B-3036-42A6-9EC3-03CE7A4BD422}">
      <dsp:nvSpPr>
        <dsp:cNvPr id="0" name=""/>
        <dsp:cNvSpPr/>
      </dsp:nvSpPr>
      <dsp:spPr>
        <a:xfrm rot="5400000">
          <a:off x="1212755" y="1243645"/>
          <a:ext cx="203388" cy="220980"/>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n-US" sz="700" kern="1200">
            <a:latin typeface="Arial" panose="020B0604020202020204" pitchFamily="34" charset="0"/>
            <a:cs typeface="Arial" panose="020B0604020202020204" pitchFamily="34" charset="0"/>
          </a:endParaRPr>
        </a:p>
      </dsp:txBody>
      <dsp:txXfrm rot="-5400000">
        <a:off x="1248155" y="1252441"/>
        <a:ext cx="132588" cy="142372"/>
      </dsp:txXfrm>
    </dsp:sp>
    <dsp:sp modelId="{877B7CB4-246D-4DD4-9AAA-D4C2C8DEC9C3}">
      <dsp:nvSpPr>
        <dsp:cNvPr id="0" name=""/>
        <dsp:cNvSpPr/>
      </dsp:nvSpPr>
      <dsp:spPr>
        <a:xfrm>
          <a:off x="229710" y="1476902"/>
          <a:ext cx="2169478" cy="491067"/>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pl-PL" sz="1000" kern="1200">
              <a:latin typeface="Arial" panose="020B0604020202020204" pitchFamily="34" charset="0"/>
              <a:cs typeface="Arial" panose="020B0604020202020204" pitchFamily="34" charset="0"/>
            </a:rPr>
            <a:t>Calculate duration of precooling </a:t>
          </a:r>
          <a:r>
            <a:rPr lang="pl-PL" sz="1000" i="1" kern="1200">
              <a:latin typeface="Arial" panose="020B0604020202020204" pitchFamily="34" charset="0"/>
              <a:cs typeface="Arial" panose="020B0604020202020204" pitchFamily="34" charset="0"/>
            </a:rPr>
            <a:t>∆t</a:t>
          </a:r>
          <a:r>
            <a:rPr lang="pl-PL" sz="1000" i="1" kern="1200" baseline="-25000">
              <a:latin typeface="Arial" panose="020B0604020202020204" pitchFamily="34" charset="0"/>
              <a:cs typeface="Arial" panose="020B0604020202020204" pitchFamily="34" charset="0"/>
            </a:rPr>
            <a:t>pc</a:t>
          </a:r>
          <a:r>
            <a:rPr lang="pl-PL" sz="1000" i="1" kern="1200">
              <a:latin typeface="Arial" panose="020B0604020202020204" pitchFamily="34" charset="0"/>
              <a:cs typeface="Arial" panose="020B0604020202020204" pitchFamily="34" charset="0"/>
            </a:rPr>
            <a:t> </a:t>
          </a:r>
          <a:r>
            <a:rPr lang="pl-PL" sz="1000" kern="1200">
              <a:latin typeface="Arial" panose="020B0604020202020204" pitchFamily="34" charset="0"/>
              <a:cs typeface="Arial" panose="020B0604020202020204" pitchFamily="34" charset="0"/>
            </a:rPr>
            <a:t>(Eq. </a:t>
          </a:r>
          <a:r>
            <a:rPr lang="en-US" sz="1000" kern="1200">
              <a:latin typeface="Arial" panose="020B0604020202020204" pitchFamily="34" charset="0"/>
              <a:cs typeface="Arial" panose="020B0604020202020204" pitchFamily="34" charset="0"/>
            </a:rPr>
            <a:t>8</a:t>
          </a:r>
          <a:r>
            <a:rPr lang="pl-PL" sz="1000" kern="1200">
              <a:latin typeface="Arial" panose="020B0604020202020204" pitchFamily="34" charset="0"/>
              <a:cs typeface="Arial" panose="020B0604020202020204" pitchFamily="34" charset="0"/>
            </a:rPr>
            <a:t>)</a:t>
          </a:r>
          <a:endParaRPr lang="en-US" sz="1000" kern="1200">
            <a:latin typeface="Arial" panose="020B0604020202020204" pitchFamily="34" charset="0"/>
            <a:cs typeface="Arial" panose="020B0604020202020204" pitchFamily="34" charset="0"/>
          </a:endParaRPr>
        </a:p>
      </dsp:txBody>
      <dsp:txXfrm>
        <a:off x="244093" y="1491285"/>
        <a:ext cx="2140712" cy="462301"/>
      </dsp:txXfrm>
    </dsp:sp>
    <dsp:sp modelId="{A0B110F9-C025-4D5D-B2EA-893E46309400}">
      <dsp:nvSpPr>
        <dsp:cNvPr id="0" name=""/>
        <dsp:cNvSpPr/>
      </dsp:nvSpPr>
      <dsp:spPr>
        <a:xfrm rot="5400000">
          <a:off x="1212755" y="1980247"/>
          <a:ext cx="203388" cy="220980"/>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n-US" sz="700" kern="1200">
            <a:latin typeface="Arial" panose="020B0604020202020204" pitchFamily="34" charset="0"/>
            <a:cs typeface="Arial" panose="020B0604020202020204" pitchFamily="34" charset="0"/>
          </a:endParaRPr>
        </a:p>
      </dsp:txBody>
      <dsp:txXfrm rot="-5400000">
        <a:off x="1248155" y="1989043"/>
        <a:ext cx="132588" cy="142372"/>
      </dsp:txXfrm>
    </dsp:sp>
    <dsp:sp modelId="{B50FBCCE-A64C-4543-A079-58F5A18BFC4B}">
      <dsp:nvSpPr>
        <dsp:cNvPr id="0" name=""/>
        <dsp:cNvSpPr/>
      </dsp:nvSpPr>
      <dsp:spPr>
        <a:xfrm>
          <a:off x="229710" y="2213504"/>
          <a:ext cx="2169478" cy="491067"/>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pl-PL" sz="1000" kern="1200">
              <a:latin typeface="Arial" panose="020B0604020202020204" pitchFamily="34" charset="0"/>
              <a:cs typeface="Arial" panose="020B0604020202020204" pitchFamily="34" charset="0"/>
            </a:rPr>
            <a:t>Begin precooling at time </a:t>
          </a:r>
          <a:r>
            <a:rPr lang="pl-PL" sz="1000" i="1" kern="1200">
              <a:latin typeface="Arial" panose="020B0604020202020204" pitchFamily="34" charset="0"/>
              <a:cs typeface="Arial" panose="020B0604020202020204" pitchFamily="34" charset="0"/>
            </a:rPr>
            <a:t>t</a:t>
          </a:r>
          <a:r>
            <a:rPr lang="pl-PL" sz="1000" i="1" kern="1200" baseline="-25000">
              <a:latin typeface="Arial" panose="020B0604020202020204" pitchFamily="34" charset="0"/>
              <a:cs typeface="Arial" panose="020B0604020202020204" pitchFamily="34" charset="0"/>
            </a:rPr>
            <a:t>pc</a:t>
          </a:r>
          <a:r>
            <a:rPr lang="pl-PL" sz="1000" kern="1200" baseline="-25000">
              <a:latin typeface="Arial" panose="020B0604020202020204" pitchFamily="34" charset="0"/>
              <a:cs typeface="Arial" panose="020B0604020202020204" pitchFamily="34" charset="0"/>
            </a:rPr>
            <a:t> </a:t>
          </a:r>
          <a:r>
            <a:rPr lang="pl-PL" sz="1000" kern="1200">
              <a:latin typeface="Arial" panose="020B0604020202020204" pitchFamily="34" charset="0"/>
              <a:cs typeface="Arial" panose="020B0604020202020204" pitchFamily="34" charset="0"/>
            </a:rPr>
            <a:t>= </a:t>
          </a:r>
          <a:r>
            <a:rPr lang="pl-PL" sz="1000" i="1" kern="1200">
              <a:latin typeface="Arial" panose="020B0604020202020204" pitchFamily="34" charset="0"/>
              <a:cs typeface="Arial" panose="020B0604020202020204" pitchFamily="34" charset="0"/>
            </a:rPr>
            <a:t>t</a:t>
          </a:r>
          <a:r>
            <a:rPr lang="pl-PL" sz="1000" i="1" kern="1200" baseline="-25000">
              <a:latin typeface="Arial" panose="020B0604020202020204" pitchFamily="34" charset="0"/>
              <a:cs typeface="Arial" panose="020B0604020202020204" pitchFamily="34" charset="0"/>
            </a:rPr>
            <a:t>dr</a:t>
          </a:r>
          <a:r>
            <a:rPr lang="pl-PL" sz="1000" kern="1200" baseline="-25000">
              <a:latin typeface="Arial" panose="020B0604020202020204" pitchFamily="34" charset="0"/>
              <a:cs typeface="Arial" panose="020B0604020202020204" pitchFamily="34" charset="0"/>
            </a:rPr>
            <a:t> </a:t>
          </a:r>
          <a:r>
            <a:rPr lang="pl-PL" sz="1000" kern="1200" baseline="0">
              <a:latin typeface="Arial" panose="020B0604020202020204" pitchFamily="34" charset="0"/>
              <a:cs typeface="Arial" panose="020B0604020202020204" pitchFamily="34" charset="0"/>
            </a:rPr>
            <a:t>- </a:t>
          </a:r>
          <a:r>
            <a:rPr lang="pl-PL" sz="1000" i="1" kern="1200">
              <a:latin typeface="Arial" panose="020B0604020202020204" pitchFamily="34" charset="0"/>
              <a:cs typeface="Arial" panose="020B0604020202020204" pitchFamily="34" charset="0"/>
            </a:rPr>
            <a:t>∆t</a:t>
          </a:r>
          <a:r>
            <a:rPr lang="pl-PL" sz="1000" i="1" kern="1200" baseline="-25000">
              <a:latin typeface="Arial" panose="020B0604020202020204" pitchFamily="34" charset="0"/>
              <a:cs typeface="Arial" panose="020B0604020202020204" pitchFamily="34" charset="0"/>
            </a:rPr>
            <a:t>pc</a:t>
          </a:r>
          <a:r>
            <a:rPr lang="pl-PL" sz="1000" kern="1200">
              <a:latin typeface="Arial" panose="020B0604020202020204" pitchFamily="34" charset="0"/>
              <a:cs typeface="Arial" panose="020B0604020202020204" pitchFamily="34" charset="0"/>
            </a:rPr>
            <a:t> </a:t>
          </a:r>
          <a:endParaRPr lang="en-US" sz="1000" kern="1200" baseline="0">
            <a:latin typeface="Arial" panose="020B0604020202020204" pitchFamily="34" charset="0"/>
            <a:cs typeface="Arial" panose="020B0604020202020204" pitchFamily="34" charset="0"/>
          </a:endParaRPr>
        </a:p>
      </dsp:txBody>
      <dsp:txXfrm>
        <a:off x="244093" y="2227887"/>
        <a:ext cx="2140712" cy="462301"/>
      </dsp:txXfrm>
    </dsp:sp>
    <dsp:sp modelId="{352924A8-9CF2-413C-BFF0-A1E7A96FCB1B}">
      <dsp:nvSpPr>
        <dsp:cNvPr id="0" name=""/>
        <dsp:cNvSpPr/>
      </dsp:nvSpPr>
      <dsp:spPr>
        <a:xfrm rot="5400000">
          <a:off x="1212755" y="2716849"/>
          <a:ext cx="203388" cy="220980"/>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n-US" sz="700" kern="1200">
            <a:latin typeface="Arial" panose="020B0604020202020204" pitchFamily="34" charset="0"/>
            <a:cs typeface="Arial" panose="020B0604020202020204" pitchFamily="34" charset="0"/>
          </a:endParaRPr>
        </a:p>
      </dsp:txBody>
      <dsp:txXfrm rot="-5400000">
        <a:off x="1248155" y="2725645"/>
        <a:ext cx="132588" cy="142372"/>
      </dsp:txXfrm>
    </dsp:sp>
    <dsp:sp modelId="{573591A0-018C-44CC-937D-273DC7EACCB9}">
      <dsp:nvSpPr>
        <dsp:cNvPr id="0" name=""/>
        <dsp:cNvSpPr/>
      </dsp:nvSpPr>
      <dsp:spPr>
        <a:xfrm>
          <a:off x="229710" y="2950106"/>
          <a:ext cx="2169478" cy="491067"/>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pl-PL" sz="1000" kern="1200" baseline="0">
              <a:latin typeface="Arial" panose="020B0604020202020204" pitchFamily="34" charset="0"/>
              <a:cs typeface="Arial" panose="020B0604020202020204" pitchFamily="34" charset="0"/>
            </a:rPr>
            <a:t>Switch off cooling system a</a:t>
          </a:r>
          <a:r>
            <a:rPr lang="pl-PL" sz="1000" kern="1200">
              <a:latin typeface="Arial" panose="020B0604020202020204" pitchFamily="34" charset="0"/>
              <a:cs typeface="Arial" panose="020B0604020202020204" pitchFamily="34" charset="0"/>
            </a:rPr>
            <a:t>t time </a:t>
          </a:r>
          <a:r>
            <a:rPr lang="pl-PL" sz="1000" i="1" kern="1200">
              <a:latin typeface="Arial" panose="020B0604020202020204" pitchFamily="34" charset="0"/>
              <a:cs typeface="Arial" panose="020B0604020202020204" pitchFamily="34" charset="0"/>
            </a:rPr>
            <a:t>t</a:t>
          </a:r>
          <a:r>
            <a:rPr lang="pl-PL" sz="1000" i="1" kern="1200" baseline="-25000">
              <a:latin typeface="Arial" panose="020B0604020202020204" pitchFamily="34" charset="0"/>
              <a:cs typeface="Arial" panose="020B0604020202020204" pitchFamily="34" charset="0"/>
            </a:rPr>
            <a:t>dr</a:t>
          </a:r>
          <a:endParaRPr lang="en-US" sz="1000" i="1" kern="1200">
            <a:latin typeface="Arial" panose="020B0604020202020204" pitchFamily="34" charset="0"/>
            <a:cs typeface="Arial" panose="020B0604020202020204" pitchFamily="34" charset="0"/>
          </a:endParaRPr>
        </a:p>
      </dsp:txBody>
      <dsp:txXfrm>
        <a:off x="244093" y="2964489"/>
        <a:ext cx="2140712" cy="462301"/>
      </dsp:txXfrm>
    </dsp:sp>
    <dsp:sp modelId="{5C1D3419-A143-4B84-82A1-FAFB4A339D18}">
      <dsp:nvSpPr>
        <dsp:cNvPr id="0" name=""/>
        <dsp:cNvSpPr/>
      </dsp:nvSpPr>
      <dsp:spPr>
        <a:xfrm rot="5400000">
          <a:off x="1212755" y="3453450"/>
          <a:ext cx="203388" cy="220980"/>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n-US" sz="700" kern="1200">
            <a:latin typeface="Arial" panose="020B0604020202020204" pitchFamily="34" charset="0"/>
            <a:cs typeface="Arial" panose="020B0604020202020204" pitchFamily="34" charset="0"/>
          </a:endParaRPr>
        </a:p>
      </dsp:txBody>
      <dsp:txXfrm rot="-5400000">
        <a:off x="1248155" y="3462246"/>
        <a:ext cx="132588" cy="142372"/>
      </dsp:txXfrm>
    </dsp:sp>
    <dsp:sp modelId="{4E00ADCD-7DF7-4759-A64F-1964CA8E6820}">
      <dsp:nvSpPr>
        <dsp:cNvPr id="0" name=""/>
        <dsp:cNvSpPr/>
      </dsp:nvSpPr>
      <dsp:spPr>
        <a:xfrm>
          <a:off x="229710" y="3686708"/>
          <a:ext cx="2169478" cy="491067"/>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pl-PL" sz="1000" kern="1200">
              <a:latin typeface="Arial" panose="020B0604020202020204" pitchFamily="34" charset="0"/>
              <a:cs typeface="Arial" panose="020B0604020202020204" pitchFamily="34" charset="0"/>
            </a:rPr>
            <a:t>Switch on cooling system at time </a:t>
          </a:r>
          <a:endParaRPr lang="en-US" sz="1000" kern="1200">
            <a:latin typeface="Arial" panose="020B0604020202020204" pitchFamily="34" charset="0"/>
            <a:cs typeface="Arial" panose="020B0604020202020204" pitchFamily="34" charset="0"/>
          </a:endParaRPr>
        </a:p>
        <a:p>
          <a:pPr lvl="0" algn="ctr" defTabSz="444500">
            <a:lnSpc>
              <a:spcPct val="90000"/>
            </a:lnSpc>
            <a:spcBef>
              <a:spcPct val="0"/>
            </a:spcBef>
            <a:spcAft>
              <a:spcPct val="35000"/>
            </a:spcAft>
          </a:pPr>
          <a:r>
            <a:rPr lang="pl-PL" sz="1000" kern="1200">
              <a:latin typeface="Arial" panose="020B0604020202020204" pitchFamily="34" charset="0"/>
              <a:cs typeface="Arial" panose="020B0604020202020204" pitchFamily="34" charset="0"/>
            </a:rPr>
            <a:t>t</a:t>
          </a:r>
          <a:r>
            <a:rPr lang="pl-PL" sz="1000" kern="1200" baseline="-25000">
              <a:latin typeface="Arial" panose="020B0604020202020204" pitchFamily="34" charset="0"/>
              <a:cs typeface="Arial" panose="020B0604020202020204" pitchFamily="34" charset="0"/>
            </a:rPr>
            <a:t>dr</a:t>
          </a:r>
          <a:r>
            <a:rPr lang="pl-PL" sz="1000" kern="1200">
              <a:latin typeface="Arial" panose="020B0604020202020204" pitchFamily="34" charset="0"/>
              <a:cs typeface="Arial" panose="020B0604020202020204" pitchFamily="34" charset="0"/>
            </a:rPr>
            <a:t> + ∆t</a:t>
          </a:r>
          <a:r>
            <a:rPr lang="pl-PL" sz="1000" kern="1200" baseline="-25000">
              <a:latin typeface="Arial" panose="020B0604020202020204" pitchFamily="34" charset="0"/>
              <a:cs typeface="Arial" panose="020B0604020202020204" pitchFamily="34" charset="0"/>
            </a:rPr>
            <a:t>dr</a:t>
          </a:r>
          <a:r>
            <a:rPr lang="pl-PL" sz="1000" kern="1200">
              <a:latin typeface="Arial" panose="020B0604020202020204" pitchFamily="34" charset="0"/>
              <a:cs typeface="Arial" panose="020B0604020202020204" pitchFamily="34" charset="0"/>
            </a:rPr>
            <a:t>  </a:t>
          </a:r>
          <a:r>
            <a:rPr lang="en-US" sz="1000" kern="1200">
              <a:latin typeface="Arial" panose="020B0604020202020204" pitchFamily="34" charset="0"/>
              <a:cs typeface="Arial" panose="020B0604020202020204" pitchFamily="34" charset="0"/>
            </a:rPr>
            <a:t>or when </a:t>
          </a:r>
          <a:r>
            <a:rPr lang="en-US" sz="1000" i="1" kern="1200">
              <a:latin typeface="Arial" panose="020B0604020202020204" pitchFamily="34" charset="0"/>
              <a:cs typeface="Arial" panose="020B0604020202020204" pitchFamily="34" charset="0"/>
            </a:rPr>
            <a:t>θ</a:t>
          </a:r>
          <a:r>
            <a:rPr lang="en-US" sz="1000" i="1" kern="1200" baseline="-25000">
              <a:latin typeface="Arial" panose="020B0604020202020204" pitchFamily="34" charset="0"/>
              <a:cs typeface="Arial" panose="020B0604020202020204" pitchFamily="34" charset="0"/>
            </a:rPr>
            <a:t>t</a:t>
          </a:r>
          <a:r>
            <a:rPr lang="en-US" sz="1000" i="1" kern="1200">
              <a:latin typeface="Arial" panose="020B0604020202020204" pitchFamily="34" charset="0"/>
              <a:cs typeface="Arial" panose="020B0604020202020204" pitchFamily="34" charset="0"/>
            </a:rPr>
            <a:t> </a:t>
          </a:r>
          <a:r>
            <a:rPr lang="en-US" sz="1000" i="1" kern="1200">
              <a:latin typeface="Times New Roman" panose="02020603050405020304" pitchFamily="18" charset="0"/>
              <a:cs typeface="Times New Roman" panose="02020603050405020304" pitchFamily="18" charset="0"/>
            </a:rPr>
            <a:t>≥ </a:t>
          </a:r>
          <a:r>
            <a:rPr lang="en-US" sz="1000" i="1" kern="1200">
              <a:latin typeface="Arial" panose="020B0604020202020204" pitchFamily="34" charset="0"/>
              <a:cs typeface="Arial" panose="020B0604020202020204" pitchFamily="34" charset="0"/>
            </a:rPr>
            <a:t>θ</a:t>
          </a:r>
          <a:r>
            <a:rPr lang="en-US" sz="1000" i="1" kern="1200" baseline="-25000">
              <a:latin typeface="Arial" panose="020B0604020202020204" pitchFamily="34" charset="0"/>
              <a:cs typeface="Arial" panose="020B0604020202020204" pitchFamily="34" charset="0"/>
            </a:rPr>
            <a:t>max,1</a:t>
          </a:r>
          <a:endParaRPr lang="en-US" sz="1000" kern="1200">
            <a:latin typeface="Arial" panose="020B0604020202020204" pitchFamily="34" charset="0"/>
            <a:cs typeface="Arial" panose="020B0604020202020204" pitchFamily="34" charset="0"/>
          </a:endParaRPr>
        </a:p>
      </dsp:txBody>
      <dsp:txXfrm>
        <a:off x="244093" y="3701091"/>
        <a:ext cx="2140712" cy="462301"/>
      </dsp:txXfrm>
    </dsp:sp>
  </dsp:spTree>
</dsp:drawing>
</file>

<file path=word/diagrams/layout1.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AF635118-6449-8B49-A574-0086277F88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10</Pages>
  <Words>18252</Words>
  <Characters>99109</Characters>
  <Application>Microsoft Macintosh Word</Application>
  <DocSecurity>0</DocSecurity>
  <Lines>2477</Lines>
  <Paragraphs>1504</Paragraphs>
  <ScaleCrop>false</ScaleCrop>
  <HeadingPairs>
    <vt:vector size="2" baseType="variant">
      <vt:variant>
        <vt:lpstr>Title</vt:lpstr>
      </vt:variant>
      <vt:variant>
        <vt:i4>1</vt:i4>
      </vt:variant>
    </vt:vector>
  </HeadingPairs>
  <TitlesOfParts>
    <vt:vector size="1" baseType="lpstr">
      <vt:lpstr>Author Guidelines for 8</vt:lpstr>
    </vt:vector>
  </TitlesOfParts>
  <Company>Shidler College of Business</Company>
  <LinksUpToDate>false</LinksUpToDate>
  <CharactersWithSpaces>115857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Author Guidelines for 8</dc:title>
  <dc:subject/>
  <dc:creator>HICSS_PC</dc:creator>
  <cp:keywords/>
  <dc:description/>
  <cp:lastModifiedBy>C. Anderson</cp:lastModifiedBy>
  <cp:revision>3</cp:revision>
  <cp:lastPrinted>2018-06-15T16:33:00Z</cp:lastPrinted>
  <dcterms:created xsi:type="dcterms:W3CDTF">2018-06-15T16:33:00Z</dcterms:created>
  <dcterms:modified xsi:type="dcterms:W3CDTF">2018-06-15T18:41:00Z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http://www.zotero.org/styles/american-chemical-society</vt:lpwstr>
  </property>
  <property fmtid="{D5CDD505-2E9C-101B-9397-08002B2CF9AE}" pid="3" name="Mendeley Recent Style Name 0_1">
    <vt:lpwstr>American Chemical Society</vt:lpwstr>
  </property>
  <property fmtid="{D5CDD505-2E9C-101B-9397-08002B2CF9AE}" pid="4" name="Mendeley Recent Style Id 1_1">
    <vt:lpwstr>http://www.zotero.org/styles/american-chemical-society-with-titles-doi-no-et-al</vt:lpwstr>
  </property>
  <property fmtid="{D5CDD505-2E9C-101B-9397-08002B2CF9AE}" pid="5" name="Mendeley Recent Style Name 1_1">
    <vt:lpwstr>American Chemical Society (with titles and DOI, no "et al.")</vt:lpwstr>
  </property>
  <property fmtid="{D5CDD505-2E9C-101B-9397-08002B2CF9AE}" pid="6" name="Mendeley Recent Style Id 2_1">
    <vt:lpwstr>http://www.zotero.org/styles/american-political-science-association</vt:lpwstr>
  </property>
  <property fmtid="{D5CDD505-2E9C-101B-9397-08002B2CF9AE}" pid="7" name="Mendeley Recent Style Name 2_1">
    <vt:lpwstr>American Political Science Association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http://www.zotero.org/styles/cambridge-university-press-author-date</vt:lpwstr>
  </property>
  <property fmtid="{D5CDD505-2E9C-101B-9397-08002B2CF9AE}" pid="11" name="Mendeley Recent Style Name 4_1">
    <vt:lpwstr>Cambridge University Press (author-date)</vt:lpwstr>
  </property>
  <property fmtid="{D5CDD505-2E9C-101B-9397-08002B2CF9AE}" pid="12" name="Mendeley Recent Style Id 5_1">
    <vt:lpwstr>http://www.zotero.org/styles/elsevier-vancouver-author-date</vt:lpwstr>
  </property>
  <property fmtid="{D5CDD505-2E9C-101B-9397-08002B2CF9AE}" pid="13" name="Mendeley Recent Style Name 5_1">
    <vt:lpwstr>Elsevier - Vancouver (author-date)</vt:lpwstr>
  </property>
  <property fmtid="{D5CDD505-2E9C-101B-9397-08002B2CF9AE}" pid="14" name="Mendeley Recent Style Id 6_1">
    <vt:lpwstr>http://www.zotero.org/styles/energy</vt:lpwstr>
  </property>
  <property fmtid="{D5CDD505-2E9C-101B-9397-08002B2CF9AE}" pid="15" name="Mendeley Recent Style Name 6_1">
    <vt:lpwstr>Energy</vt:lpwstr>
  </property>
  <property fmtid="{D5CDD505-2E9C-101B-9397-08002B2CF9AE}" pid="16" name="Mendeley Recent Style Id 7_1">
    <vt:lpwstr>http://www.zotero.org/styles/harvard1</vt:lpwstr>
  </property>
  <property fmtid="{D5CDD505-2E9C-101B-9397-08002B2CF9AE}" pid="17" name="Mendeley Recent Style Name 7_1">
    <vt:lpwstr>Harvard Reference format 1 (author-date)</vt:lpwstr>
  </property>
  <property fmtid="{D5CDD505-2E9C-101B-9397-08002B2CF9AE}" pid="18" name="Mendeley Recent Style Id 8_1">
    <vt:lpwstr>http://www.zotero.org/styles/springer-basic-author-date</vt:lpwstr>
  </property>
  <property fmtid="{D5CDD505-2E9C-101B-9397-08002B2CF9AE}" pid="19" name="Mendeley Recent Style Name 8_1">
    <vt:lpwstr>Springer - Basic (author-date)</vt:lpwstr>
  </property>
  <property fmtid="{D5CDD505-2E9C-101B-9397-08002B2CF9AE}" pid="20" name="Mendeley Recent Style Id 9_1">
    <vt:lpwstr>http://www.zotero.org/styles/springer-basic-brackets</vt:lpwstr>
  </property>
  <property fmtid="{D5CDD505-2E9C-101B-9397-08002B2CF9AE}" pid="21" name="Mendeley Recent Style Name 9_1">
    <vt:lpwstr>Springer Basic (numeric, brackets)</vt:lpwstr>
  </property>
  <property fmtid="{D5CDD505-2E9C-101B-9397-08002B2CF9AE}" pid="22" name="Mendeley Document_1">
    <vt:lpwstr>True</vt:lpwstr>
  </property>
  <property fmtid="{D5CDD505-2E9C-101B-9397-08002B2CF9AE}" pid="23" name="Mendeley Unique User Id_1">
    <vt:lpwstr>5290939a-fa2c-3351-a2a4-0fb3706d1e9b</vt:lpwstr>
  </property>
  <property fmtid="{D5CDD505-2E9C-101B-9397-08002B2CF9AE}" pid="24" name="Mendeley Citation Style_1">
    <vt:lpwstr>http://www.zotero.org/styles/energy</vt:lpwstr>
  </property>
</Properties>
</file>